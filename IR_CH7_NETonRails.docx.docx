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5A2" w:rsidRDefault="009F4864">
      <w:pPr>
        <w:pStyle w:val="TOC1"/>
        <w:tabs>
          <w:tab w:val="right" w:leader="dot" w:pos="7550"/>
        </w:tabs>
        <w:rPr>
          <w:rFonts w:eastAsiaTheme="minorEastAsia"/>
          <w:noProof/>
        </w:rPr>
      </w:pPr>
      <w:r w:rsidRPr="009F4864">
        <w:rPr>
          <w:rFonts w:asciiTheme="minorHAnsi" w:eastAsiaTheme="minorHAnsi" w:hAnsiTheme="minorHAnsi" w:cstheme="minorBidi"/>
          <w:color w:val="auto"/>
          <w:sz w:val="22"/>
          <w:szCs w:val="22"/>
        </w:rPr>
        <w:fldChar w:fldCharType="begin"/>
      </w:r>
      <w:r w:rsidR="00861295">
        <w:instrText xml:space="preserve"> TOC \o "1-3" \h \z \t ".Head 1,1,.Head 2,2,.Head 3,3" </w:instrText>
      </w:r>
      <w:r w:rsidRPr="009F4864">
        <w:rPr>
          <w:rFonts w:asciiTheme="minorHAnsi" w:eastAsiaTheme="minorHAnsi" w:hAnsiTheme="minorHAnsi" w:cstheme="minorBidi"/>
          <w:color w:val="auto"/>
          <w:sz w:val="22"/>
          <w:szCs w:val="22"/>
        </w:rPr>
        <w:fldChar w:fldCharType="separate"/>
      </w:r>
      <w:hyperlink w:anchor="_Toc242864983" w:history="1">
        <w:r w:rsidR="00861295" w:rsidRPr="00F4539B">
          <w:rPr>
            <w:rStyle w:val="Hyperlink"/>
            <w:noProof/>
          </w:rPr>
          <w:t>7.1 Rails from a bird’s eye view</w:t>
        </w:r>
        <w:r w:rsidR="00861295">
          <w:rPr>
            <w:noProof/>
            <w:webHidden/>
          </w:rPr>
          <w:tab/>
        </w:r>
        <w:r>
          <w:rPr>
            <w:noProof/>
            <w:webHidden/>
          </w:rPr>
          <w:fldChar w:fldCharType="begin"/>
        </w:r>
        <w:r w:rsidR="00861295">
          <w:rPr>
            <w:noProof/>
            <w:webHidden/>
          </w:rPr>
          <w:instrText xml:space="preserve"> PAGEREF _Toc242864983 \h </w:instrText>
        </w:r>
        <w:r w:rsidR="0055254B">
          <w:rPr>
            <w:noProof/>
          </w:rPr>
        </w:r>
        <w:r>
          <w:rPr>
            <w:noProof/>
            <w:webHidden/>
          </w:rPr>
          <w:fldChar w:fldCharType="separate"/>
        </w:r>
        <w:r w:rsidR="00861295">
          <w:rPr>
            <w:noProof/>
            <w:webHidden/>
          </w:rPr>
          <w:t>3</w:t>
        </w:r>
        <w:r>
          <w:rPr>
            <w:noProof/>
            <w:webHidden/>
          </w:rPr>
          <w:fldChar w:fldCharType="end"/>
        </w:r>
      </w:hyperlink>
    </w:p>
    <w:p w:rsidR="00B475A2" w:rsidRDefault="009F4864">
      <w:pPr>
        <w:pStyle w:val="TOC2"/>
        <w:tabs>
          <w:tab w:val="right" w:leader="dot" w:pos="7550"/>
        </w:tabs>
        <w:rPr>
          <w:rFonts w:eastAsiaTheme="minorEastAsia"/>
          <w:noProof/>
        </w:rPr>
      </w:pPr>
      <w:hyperlink w:anchor="_Toc242864984" w:history="1">
        <w:r w:rsidR="00861295" w:rsidRPr="00F4539B">
          <w:rPr>
            <w:rStyle w:val="Hyperlink"/>
            <w:noProof/>
          </w:rPr>
          <w:t>7.1.1 Architecture of a Rails application</w:t>
        </w:r>
        <w:r w:rsidR="00861295">
          <w:rPr>
            <w:noProof/>
            <w:webHidden/>
          </w:rPr>
          <w:tab/>
        </w:r>
        <w:r>
          <w:rPr>
            <w:noProof/>
            <w:webHidden/>
          </w:rPr>
          <w:fldChar w:fldCharType="begin"/>
        </w:r>
        <w:r w:rsidR="00861295">
          <w:rPr>
            <w:noProof/>
            <w:webHidden/>
          </w:rPr>
          <w:instrText xml:space="preserve"> PAGEREF _Toc242864984 \h </w:instrText>
        </w:r>
        <w:r w:rsidR="0055254B">
          <w:rPr>
            <w:noProof/>
          </w:rPr>
        </w:r>
        <w:r>
          <w:rPr>
            <w:noProof/>
            <w:webHidden/>
          </w:rPr>
          <w:fldChar w:fldCharType="separate"/>
        </w:r>
        <w:r w:rsidR="00861295">
          <w:rPr>
            <w:noProof/>
            <w:webHidden/>
          </w:rPr>
          <w:t>3</w:t>
        </w:r>
        <w:r>
          <w:rPr>
            <w:noProof/>
            <w:webHidden/>
          </w:rPr>
          <w:fldChar w:fldCharType="end"/>
        </w:r>
      </w:hyperlink>
    </w:p>
    <w:p w:rsidR="00B475A2" w:rsidRDefault="009F4864">
      <w:pPr>
        <w:pStyle w:val="TOC2"/>
        <w:tabs>
          <w:tab w:val="right" w:leader="dot" w:pos="7550"/>
        </w:tabs>
        <w:rPr>
          <w:rFonts w:eastAsiaTheme="minorEastAsia"/>
          <w:noProof/>
        </w:rPr>
      </w:pPr>
      <w:hyperlink w:anchor="_Toc242864985" w:history="1">
        <w:r w:rsidR="00861295" w:rsidRPr="00F4539B">
          <w:rPr>
            <w:rStyle w:val="Hyperlink"/>
            <w:noProof/>
          </w:rPr>
          <w:t>7.1.2 Information flow through a Rails application</w:t>
        </w:r>
        <w:r w:rsidR="00861295">
          <w:rPr>
            <w:noProof/>
            <w:webHidden/>
          </w:rPr>
          <w:tab/>
        </w:r>
        <w:r>
          <w:rPr>
            <w:noProof/>
            <w:webHidden/>
          </w:rPr>
          <w:fldChar w:fldCharType="begin"/>
        </w:r>
        <w:r w:rsidR="00861295">
          <w:rPr>
            <w:noProof/>
            <w:webHidden/>
          </w:rPr>
          <w:instrText xml:space="preserve"> PAGEREF _Toc242864985 \h </w:instrText>
        </w:r>
        <w:r w:rsidR="0055254B">
          <w:rPr>
            <w:noProof/>
          </w:rPr>
        </w:r>
        <w:r>
          <w:rPr>
            <w:noProof/>
            <w:webHidden/>
          </w:rPr>
          <w:fldChar w:fldCharType="separate"/>
        </w:r>
        <w:r w:rsidR="00861295">
          <w:rPr>
            <w:noProof/>
            <w:webHidden/>
          </w:rPr>
          <w:t>4</w:t>
        </w:r>
        <w:r>
          <w:rPr>
            <w:noProof/>
            <w:webHidden/>
          </w:rPr>
          <w:fldChar w:fldCharType="end"/>
        </w:r>
      </w:hyperlink>
    </w:p>
    <w:p w:rsidR="00B475A2" w:rsidRDefault="009F4864">
      <w:pPr>
        <w:pStyle w:val="TOC2"/>
        <w:tabs>
          <w:tab w:val="right" w:leader="dot" w:pos="7550"/>
        </w:tabs>
        <w:rPr>
          <w:rFonts w:eastAsiaTheme="minorEastAsia"/>
          <w:noProof/>
        </w:rPr>
      </w:pPr>
      <w:hyperlink w:anchor="_Toc242864986" w:history="1">
        <w:r w:rsidR="00861295" w:rsidRPr="00F4539B">
          <w:rPr>
            <w:rStyle w:val="Hyperlink"/>
            <w:noProof/>
          </w:rPr>
          <w:t>7.1.3 Components of the Rails framework</w:t>
        </w:r>
        <w:r w:rsidR="00861295">
          <w:rPr>
            <w:noProof/>
            <w:webHidden/>
          </w:rPr>
          <w:tab/>
        </w:r>
        <w:r>
          <w:rPr>
            <w:noProof/>
            <w:webHidden/>
          </w:rPr>
          <w:fldChar w:fldCharType="begin"/>
        </w:r>
        <w:r w:rsidR="00861295">
          <w:rPr>
            <w:noProof/>
            <w:webHidden/>
          </w:rPr>
          <w:instrText xml:space="preserve"> PAGEREF _Toc242864986 \h </w:instrText>
        </w:r>
        <w:r w:rsidR="0055254B">
          <w:rPr>
            <w:noProof/>
          </w:rPr>
        </w:r>
        <w:r>
          <w:rPr>
            <w:noProof/>
            <w:webHidden/>
          </w:rPr>
          <w:fldChar w:fldCharType="separate"/>
        </w:r>
        <w:r w:rsidR="00861295">
          <w:rPr>
            <w:noProof/>
            <w:webHidden/>
          </w:rPr>
          <w:t>4</w:t>
        </w:r>
        <w:r>
          <w:rPr>
            <w:noProof/>
            <w:webHidden/>
          </w:rPr>
          <w:fldChar w:fldCharType="end"/>
        </w:r>
      </w:hyperlink>
    </w:p>
    <w:p w:rsidR="00B475A2" w:rsidRDefault="00B475A2">
      <w:pPr>
        <w:pStyle w:val="TOC1"/>
        <w:tabs>
          <w:tab w:val="right" w:leader="dot" w:pos="7550"/>
        </w:tabs>
        <w:rPr>
          <w:rStyle w:val="Hyperlink"/>
        </w:rPr>
      </w:pPr>
    </w:p>
    <w:p w:rsidR="00B475A2" w:rsidRDefault="009F4864">
      <w:pPr>
        <w:pStyle w:val="TOC1"/>
        <w:tabs>
          <w:tab w:val="right" w:leader="dot" w:pos="7550"/>
        </w:tabs>
        <w:rPr>
          <w:rFonts w:eastAsiaTheme="minorEastAsia"/>
          <w:noProof/>
        </w:rPr>
      </w:pPr>
      <w:hyperlink w:anchor="_Toc242864987" w:history="1">
        <w:r w:rsidR="00861295" w:rsidRPr="00F4539B">
          <w:rPr>
            <w:rStyle w:val="Hyperlink"/>
            <w:noProof/>
          </w:rPr>
          <w:t>7.2 The twitter server side</w:t>
        </w:r>
        <w:r w:rsidR="00861295">
          <w:rPr>
            <w:noProof/>
            <w:webHidden/>
          </w:rPr>
          <w:tab/>
        </w:r>
        <w:r>
          <w:rPr>
            <w:noProof/>
            <w:webHidden/>
          </w:rPr>
          <w:fldChar w:fldCharType="begin"/>
        </w:r>
        <w:r w:rsidR="00861295">
          <w:rPr>
            <w:noProof/>
            <w:webHidden/>
          </w:rPr>
          <w:instrText xml:space="preserve"> PAGEREF _Toc242864987 \h </w:instrText>
        </w:r>
        <w:r w:rsidR="0055254B">
          <w:rPr>
            <w:noProof/>
          </w:rPr>
        </w:r>
        <w:r>
          <w:rPr>
            <w:noProof/>
            <w:webHidden/>
          </w:rPr>
          <w:fldChar w:fldCharType="separate"/>
        </w:r>
        <w:r w:rsidR="00861295">
          <w:rPr>
            <w:noProof/>
            <w:webHidden/>
          </w:rPr>
          <w:t>5</w:t>
        </w:r>
        <w:r>
          <w:rPr>
            <w:noProof/>
            <w:webHidden/>
          </w:rPr>
          <w:fldChar w:fldCharType="end"/>
        </w:r>
      </w:hyperlink>
    </w:p>
    <w:p w:rsidR="00B475A2" w:rsidRDefault="00B475A2">
      <w:pPr>
        <w:pStyle w:val="TOC1"/>
        <w:tabs>
          <w:tab w:val="right" w:leader="dot" w:pos="7550"/>
        </w:tabs>
        <w:rPr>
          <w:rStyle w:val="Hyperlink"/>
        </w:rPr>
      </w:pPr>
    </w:p>
    <w:p w:rsidR="00B475A2" w:rsidRDefault="009F4864">
      <w:pPr>
        <w:pStyle w:val="TOC1"/>
        <w:tabs>
          <w:tab w:val="right" w:leader="dot" w:pos="7550"/>
        </w:tabs>
        <w:rPr>
          <w:rFonts w:eastAsiaTheme="minorEastAsia"/>
          <w:noProof/>
        </w:rPr>
      </w:pPr>
      <w:hyperlink w:anchor="_Toc242864988" w:history="1">
        <w:r w:rsidR="00861295" w:rsidRPr="00F4539B">
          <w:rPr>
            <w:rStyle w:val="Hyperlink"/>
            <w:noProof/>
          </w:rPr>
          <w:t>7.3 Jumpstarting development</w:t>
        </w:r>
        <w:r w:rsidR="00861295">
          <w:rPr>
            <w:noProof/>
            <w:webHidden/>
          </w:rPr>
          <w:tab/>
        </w:r>
        <w:r>
          <w:rPr>
            <w:noProof/>
            <w:webHidden/>
          </w:rPr>
          <w:fldChar w:fldCharType="begin"/>
        </w:r>
        <w:r w:rsidR="00861295">
          <w:rPr>
            <w:noProof/>
            <w:webHidden/>
          </w:rPr>
          <w:instrText xml:space="preserve"> PAGEREF _Toc242864988 \h </w:instrText>
        </w:r>
        <w:r w:rsidR="0055254B">
          <w:rPr>
            <w:noProof/>
          </w:rPr>
        </w:r>
        <w:r>
          <w:rPr>
            <w:noProof/>
            <w:webHidden/>
          </w:rPr>
          <w:fldChar w:fldCharType="separate"/>
        </w:r>
        <w:r w:rsidR="00861295">
          <w:rPr>
            <w:noProof/>
            <w:webHidden/>
          </w:rPr>
          <w:t>6</w:t>
        </w:r>
        <w:r>
          <w:rPr>
            <w:noProof/>
            <w:webHidden/>
          </w:rPr>
          <w:fldChar w:fldCharType="end"/>
        </w:r>
      </w:hyperlink>
    </w:p>
    <w:p w:rsidR="00B475A2" w:rsidRDefault="009F4864">
      <w:pPr>
        <w:pStyle w:val="TOC2"/>
        <w:tabs>
          <w:tab w:val="right" w:leader="dot" w:pos="7550"/>
        </w:tabs>
        <w:rPr>
          <w:rFonts w:eastAsiaTheme="minorEastAsia"/>
          <w:noProof/>
        </w:rPr>
      </w:pPr>
      <w:hyperlink w:anchor="_Toc242864989" w:history="1">
        <w:r w:rsidR="00861295" w:rsidRPr="00F4539B">
          <w:rPr>
            <w:rStyle w:val="Hyperlink"/>
            <w:noProof/>
          </w:rPr>
          <w:t>7.3.1 Installing Rails</w:t>
        </w:r>
        <w:r w:rsidR="00861295">
          <w:rPr>
            <w:noProof/>
            <w:webHidden/>
          </w:rPr>
          <w:tab/>
        </w:r>
        <w:r>
          <w:rPr>
            <w:noProof/>
            <w:webHidden/>
          </w:rPr>
          <w:fldChar w:fldCharType="begin"/>
        </w:r>
        <w:r w:rsidR="00861295">
          <w:rPr>
            <w:noProof/>
            <w:webHidden/>
          </w:rPr>
          <w:instrText xml:space="preserve"> PAGEREF _Toc242864989 \h </w:instrText>
        </w:r>
        <w:r w:rsidR="0055254B">
          <w:rPr>
            <w:noProof/>
          </w:rPr>
        </w:r>
        <w:r>
          <w:rPr>
            <w:noProof/>
            <w:webHidden/>
          </w:rPr>
          <w:fldChar w:fldCharType="separate"/>
        </w:r>
        <w:r w:rsidR="00861295">
          <w:rPr>
            <w:noProof/>
            <w:webHidden/>
          </w:rPr>
          <w:t>6</w:t>
        </w:r>
        <w:r>
          <w:rPr>
            <w:noProof/>
            <w:webHidden/>
          </w:rPr>
          <w:fldChar w:fldCharType="end"/>
        </w:r>
      </w:hyperlink>
    </w:p>
    <w:p w:rsidR="00B475A2" w:rsidRDefault="009F4864">
      <w:pPr>
        <w:pStyle w:val="TOC2"/>
        <w:tabs>
          <w:tab w:val="right" w:leader="dot" w:pos="7550"/>
        </w:tabs>
        <w:rPr>
          <w:rFonts w:eastAsiaTheme="minorEastAsia"/>
          <w:noProof/>
        </w:rPr>
      </w:pPr>
      <w:hyperlink w:anchor="_Toc242864990" w:history="1">
        <w:r w:rsidR="00861295" w:rsidRPr="00F4539B">
          <w:rPr>
            <w:rStyle w:val="Hyperlink"/>
            <w:noProof/>
          </w:rPr>
          <w:t>7.3.2 Generating the application skeleton</w:t>
        </w:r>
        <w:r w:rsidR="00861295">
          <w:rPr>
            <w:noProof/>
            <w:webHidden/>
          </w:rPr>
          <w:tab/>
        </w:r>
        <w:r>
          <w:rPr>
            <w:noProof/>
            <w:webHidden/>
          </w:rPr>
          <w:fldChar w:fldCharType="begin"/>
        </w:r>
        <w:r w:rsidR="00861295">
          <w:rPr>
            <w:noProof/>
            <w:webHidden/>
          </w:rPr>
          <w:instrText xml:space="preserve"> PAGEREF _Toc242864990 \h </w:instrText>
        </w:r>
        <w:r w:rsidR="0055254B">
          <w:rPr>
            <w:noProof/>
          </w:rPr>
        </w:r>
        <w:r>
          <w:rPr>
            <w:noProof/>
            <w:webHidden/>
          </w:rPr>
          <w:fldChar w:fldCharType="separate"/>
        </w:r>
        <w:r w:rsidR="00861295">
          <w:rPr>
            <w:noProof/>
            <w:webHidden/>
          </w:rPr>
          <w:t>6</w:t>
        </w:r>
        <w:r>
          <w:rPr>
            <w:noProof/>
            <w:webHidden/>
          </w:rPr>
          <w:fldChar w:fldCharType="end"/>
        </w:r>
      </w:hyperlink>
    </w:p>
    <w:p w:rsidR="00B475A2" w:rsidRDefault="009F4864">
      <w:pPr>
        <w:pStyle w:val="TOC2"/>
        <w:tabs>
          <w:tab w:val="right" w:leader="dot" w:pos="7550"/>
        </w:tabs>
        <w:rPr>
          <w:rFonts w:eastAsiaTheme="minorEastAsia"/>
          <w:noProof/>
        </w:rPr>
      </w:pPr>
      <w:hyperlink w:anchor="_Toc242864991" w:history="1">
        <w:r w:rsidR="00861295" w:rsidRPr="00F4539B">
          <w:rPr>
            <w:rStyle w:val="Hyperlink"/>
            <w:noProof/>
          </w:rPr>
          <w:t>7.3.3 Easy extensibility through plug-ins</w:t>
        </w:r>
        <w:r w:rsidR="00861295">
          <w:rPr>
            <w:noProof/>
            <w:webHidden/>
          </w:rPr>
          <w:tab/>
        </w:r>
        <w:r>
          <w:rPr>
            <w:noProof/>
            <w:webHidden/>
          </w:rPr>
          <w:fldChar w:fldCharType="begin"/>
        </w:r>
        <w:r w:rsidR="00861295">
          <w:rPr>
            <w:noProof/>
            <w:webHidden/>
          </w:rPr>
          <w:instrText xml:space="preserve"> PAGEREF _Toc242864991 \h </w:instrText>
        </w:r>
        <w:r w:rsidR="0055254B">
          <w:rPr>
            <w:noProof/>
          </w:rPr>
        </w:r>
        <w:r>
          <w:rPr>
            <w:noProof/>
            <w:webHidden/>
          </w:rPr>
          <w:fldChar w:fldCharType="separate"/>
        </w:r>
        <w:r w:rsidR="00861295">
          <w:rPr>
            <w:noProof/>
            <w:webHidden/>
          </w:rPr>
          <w:t>8</w:t>
        </w:r>
        <w:r>
          <w:rPr>
            <w:noProof/>
            <w:webHidden/>
          </w:rPr>
          <w:fldChar w:fldCharType="end"/>
        </w:r>
      </w:hyperlink>
    </w:p>
    <w:p w:rsidR="00B475A2" w:rsidRDefault="00B475A2">
      <w:pPr>
        <w:pStyle w:val="TOC1"/>
        <w:tabs>
          <w:tab w:val="right" w:leader="dot" w:pos="7550"/>
        </w:tabs>
        <w:rPr>
          <w:rStyle w:val="Hyperlink"/>
        </w:rPr>
      </w:pPr>
    </w:p>
    <w:p w:rsidR="00B475A2" w:rsidRDefault="009F4864">
      <w:pPr>
        <w:pStyle w:val="TOC1"/>
        <w:tabs>
          <w:tab w:val="right" w:leader="dot" w:pos="7550"/>
        </w:tabs>
        <w:rPr>
          <w:rFonts w:eastAsiaTheme="minorEastAsia"/>
          <w:noProof/>
        </w:rPr>
      </w:pPr>
      <w:hyperlink w:anchor="_Toc242864992" w:history="1">
        <w:r w:rsidR="00861295" w:rsidRPr="00F4539B">
          <w:rPr>
            <w:rStyle w:val="Hyperlink"/>
            <w:noProof/>
          </w:rPr>
          <w:t>7.4 Building the models</w:t>
        </w:r>
        <w:r w:rsidR="00861295">
          <w:rPr>
            <w:noProof/>
            <w:webHidden/>
          </w:rPr>
          <w:tab/>
        </w:r>
        <w:r>
          <w:rPr>
            <w:noProof/>
            <w:webHidden/>
          </w:rPr>
          <w:fldChar w:fldCharType="begin"/>
        </w:r>
        <w:r w:rsidR="00861295">
          <w:rPr>
            <w:noProof/>
            <w:webHidden/>
          </w:rPr>
          <w:instrText xml:space="preserve"> PAGEREF _Toc242864992 \h </w:instrText>
        </w:r>
        <w:r w:rsidR="0055254B">
          <w:rPr>
            <w:noProof/>
          </w:rPr>
        </w:r>
        <w:r>
          <w:rPr>
            <w:noProof/>
            <w:webHidden/>
          </w:rPr>
          <w:fldChar w:fldCharType="separate"/>
        </w:r>
        <w:r w:rsidR="00861295">
          <w:rPr>
            <w:noProof/>
            <w:webHidden/>
          </w:rPr>
          <w:t>9</w:t>
        </w:r>
        <w:r>
          <w:rPr>
            <w:noProof/>
            <w:webHidden/>
          </w:rPr>
          <w:fldChar w:fldCharType="end"/>
        </w:r>
      </w:hyperlink>
    </w:p>
    <w:p w:rsidR="00B475A2" w:rsidRDefault="009F4864">
      <w:pPr>
        <w:pStyle w:val="TOC2"/>
        <w:tabs>
          <w:tab w:val="right" w:leader="dot" w:pos="7550"/>
        </w:tabs>
        <w:rPr>
          <w:rFonts w:eastAsiaTheme="minorEastAsia"/>
          <w:noProof/>
        </w:rPr>
      </w:pPr>
      <w:hyperlink w:anchor="_Toc242864993" w:history="1">
        <w:r w:rsidR="00861295" w:rsidRPr="00F4539B">
          <w:rPr>
            <w:rStyle w:val="Hyperlink"/>
            <w:noProof/>
          </w:rPr>
          <w:t>7.4.1 Migrations for managing database schema changes</w:t>
        </w:r>
        <w:r w:rsidR="00861295">
          <w:rPr>
            <w:noProof/>
            <w:webHidden/>
          </w:rPr>
          <w:tab/>
        </w:r>
        <w:r>
          <w:rPr>
            <w:noProof/>
            <w:webHidden/>
          </w:rPr>
          <w:fldChar w:fldCharType="begin"/>
        </w:r>
        <w:r w:rsidR="00861295">
          <w:rPr>
            <w:noProof/>
            <w:webHidden/>
          </w:rPr>
          <w:instrText xml:space="preserve"> PAGEREF _Toc242864993 \h </w:instrText>
        </w:r>
        <w:r w:rsidR="0055254B">
          <w:rPr>
            <w:noProof/>
          </w:rPr>
        </w:r>
        <w:r>
          <w:rPr>
            <w:noProof/>
            <w:webHidden/>
          </w:rPr>
          <w:fldChar w:fldCharType="separate"/>
        </w:r>
        <w:r w:rsidR="00861295">
          <w:rPr>
            <w:noProof/>
            <w:webHidden/>
          </w:rPr>
          <w:t>9</w:t>
        </w:r>
        <w:r>
          <w:rPr>
            <w:noProof/>
            <w:webHidden/>
          </w:rPr>
          <w:fldChar w:fldCharType="end"/>
        </w:r>
      </w:hyperlink>
    </w:p>
    <w:p w:rsidR="00B475A2" w:rsidRDefault="009F4864">
      <w:pPr>
        <w:pStyle w:val="TOC2"/>
        <w:tabs>
          <w:tab w:val="right" w:leader="dot" w:pos="7550"/>
        </w:tabs>
        <w:rPr>
          <w:rFonts w:eastAsiaTheme="minorEastAsia"/>
          <w:noProof/>
        </w:rPr>
      </w:pPr>
      <w:hyperlink w:anchor="_Toc242864994" w:history="1">
        <w:r w:rsidR="00861295" w:rsidRPr="00F4539B">
          <w:rPr>
            <w:rStyle w:val="Hyperlink"/>
            <w:noProof/>
          </w:rPr>
          <w:t>7.4.2 Adding behavior to the models</w:t>
        </w:r>
        <w:r w:rsidR="00861295">
          <w:rPr>
            <w:noProof/>
            <w:webHidden/>
          </w:rPr>
          <w:tab/>
        </w:r>
        <w:r>
          <w:rPr>
            <w:noProof/>
            <w:webHidden/>
          </w:rPr>
          <w:fldChar w:fldCharType="begin"/>
        </w:r>
        <w:r w:rsidR="00861295">
          <w:rPr>
            <w:noProof/>
            <w:webHidden/>
          </w:rPr>
          <w:instrText xml:space="preserve"> PAGEREF _Toc242864994 \h </w:instrText>
        </w:r>
        <w:r w:rsidR="0055254B">
          <w:rPr>
            <w:noProof/>
          </w:rPr>
        </w:r>
        <w:r>
          <w:rPr>
            <w:noProof/>
            <w:webHidden/>
          </w:rPr>
          <w:fldChar w:fldCharType="separate"/>
        </w:r>
        <w:r w:rsidR="00861295">
          <w:rPr>
            <w:noProof/>
            <w:webHidden/>
          </w:rPr>
          <w:t>13</w:t>
        </w:r>
        <w:r>
          <w:rPr>
            <w:noProof/>
            <w:webHidden/>
          </w:rPr>
          <w:fldChar w:fldCharType="end"/>
        </w:r>
      </w:hyperlink>
    </w:p>
    <w:p w:rsidR="00B475A2" w:rsidRDefault="009F4864">
      <w:pPr>
        <w:pStyle w:val="TOC3"/>
        <w:tabs>
          <w:tab w:val="right" w:leader="dot" w:pos="7550"/>
        </w:tabs>
        <w:rPr>
          <w:rFonts w:eastAsiaTheme="minorEastAsia"/>
          <w:noProof/>
        </w:rPr>
      </w:pPr>
      <w:hyperlink w:anchor="_Toc242864995" w:history="1">
        <w:r w:rsidR="00861295" w:rsidRPr="00F4539B">
          <w:rPr>
            <w:rStyle w:val="Hyperlink"/>
            <w:noProof/>
          </w:rPr>
          <w:t>Defining validation and persisitence</w:t>
        </w:r>
        <w:r w:rsidR="00861295">
          <w:rPr>
            <w:noProof/>
            <w:webHidden/>
          </w:rPr>
          <w:tab/>
        </w:r>
        <w:r>
          <w:rPr>
            <w:noProof/>
            <w:webHidden/>
          </w:rPr>
          <w:fldChar w:fldCharType="begin"/>
        </w:r>
        <w:r w:rsidR="00861295">
          <w:rPr>
            <w:noProof/>
            <w:webHidden/>
          </w:rPr>
          <w:instrText xml:space="preserve"> PAGEREF _Toc242864995 \h </w:instrText>
        </w:r>
        <w:r w:rsidR="0055254B">
          <w:rPr>
            <w:noProof/>
          </w:rPr>
        </w:r>
        <w:r>
          <w:rPr>
            <w:noProof/>
            <w:webHidden/>
          </w:rPr>
          <w:fldChar w:fldCharType="separate"/>
        </w:r>
        <w:r w:rsidR="00861295">
          <w:rPr>
            <w:noProof/>
            <w:webHidden/>
          </w:rPr>
          <w:t>15</w:t>
        </w:r>
        <w:r>
          <w:rPr>
            <w:noProof/>
            <w:webHidden/>
          </w:rPr>
          <w:fldChar w:fldCharType="end"/>
        </w:r>
      </w:hyperlink>
    </w:p>
    <w:p w:rsidR="00B475A2" w:rsidRDefault="009F4864">
      <w:pPr>
        <w:pStyle w:val="TOC3"/>
        <w:tabs>
          <w:tab w:val="right" w:leader="dot" w:pos="7550"/>
        </w:tabs>
        <w:rPr>
          <w:rFonts w:eastAsiaTheme="minorEastAsia"/>
          <w:noProof/>
        </w:rPr>
      </w:pPr>
      <w:hyperlink w:anchor="_Toc242864996" w:history="1">
        <w:r w:rsidR="00861295" w:rsidRPr="00F4539B">
          <w:rPr>
            <w:rStyle w:val="Hyperlink"/>
            <w:noProof/>
          </w:rPr>
          <w:t>Defining the relationships</w:t>
        </w:r>
        <w:r w:rsidR="00861295">
          <w:rPr>
            <w:noProof/>
            <w:webHidden/>
          </w:rPr>
          <w:tab/>
        </w:r>
        <w:r>
          <w:rPr>
            <w:noProof/>
            <w:webHidden/>
          </w:rPr>
          <w:fldChar w:fldCharType="begin"/>
        </w:r>
        <w:r w:rsidR="00861295">
          <w:rPr>
            <w:noProof/>
            <w:webHidden/>
          </w:rPr>
          <w:instrText xml:space="preserve"> PAGEREF _Toc242864996 \h </w:instrText>
        </w:r>
        <w:r w:rsidR="0055254B">
          <w:rPr>
            <w:noProof/>
          </w:rPr>
        </w:r>
        <w:r>
          <w:rPr>
            <w:noProof/>
            <w:webHidden/>
          </w:rPr>
          <w:fldChar w:fldCharType="separate"/>
        </w:r>
        <w:r w:rsidR="00861295">
          <w:rPr>
            <w:noProof/>
            <w:webHidden/>
          </w:rPr>
          <w:t>18</w:t>
        </w:r>
        <w:r>
          <w:rPr>
            <w:noProof/>
            <w:webHidden/>
          </w:rPr>
          <w:fldChar w:fldCharType="end"/>
        </w:r>
      </w:hyperlink>
    </w:p>
    <w:p w:rsidR="00B475A2" w:rsidRDefault="009F4864">
      <w:pPr>
        <w:pStyle w:val="TOC3"/>
        <w:tabs>
          <w:tab w:val="right" w:leader="dot" w:pos="7550"/>
        </w:tabs>
        <w:rPr>
          <w:rFonts w:eastAsiaTheme="minorEastAsia"/>
          <w:noProof/>
        </w:rPr>
      </w:pPr>
      <w:hyperlink w:anchor="_Toc242864997" w:history="1">
        <w:r w:rsidR="00861295" w:rsidRPr="00F4539B">
          <w:rPr>
            <w:rStyle w:val="Hyperlink"/>
            <w:noProof/>
          </w:rPr>
          <w:t>Adding the queries to the models</w:t>
        </w:r>
        <w:r w:rsidR="00861295">
          <w:rPr>
            <w:noProof/>
            <w:webHidden/>
          </w:rPr>
          <w:tab/>
        </w:r>
        <w:r>
          <w:rPr>
            <w:noProof/>
            <w:webHidden/>
          </w:rPr>
          <w:fldChar w:fldCharType="begin"/>
        </w:r>
        <w:r w:rsidR="00861295">
          <w:rPr>
            <w:noProof/>
            <w:webHidden/>
          </w:rPr>
          <w:instrText xml:space="preserve"> PAGEREF _Toc242864997 \h </w:instrText>
        </w:r>
        <w:r w:rsidR="0055254B">
          <w:rPr>
            <w:noProof/>
          </w:rPr>
        </w:r>
        <w:r>
          <w:rPr>
            <w:noProof/>
            <w:webHidden/>
          </w:rPr>
          <w:fldChar w:fldCharType="separate"/>
        </w:r>
        <w:r w:rsidR="00861295">
          <w:rPr>
            <w:noProof/>
            <w:webHidden/>
          </w:rPr>
          <w:t>20</w:t>
        </w:r>
        <w:r>
          <w:rPr>
            <w:noProof/>
            <w:webHidden/>
          </w:rPr>
          <w:fldChar w:fldCharType="end"/>
        </w:r>
      </w:hyperlink>
    </w:p>
    <w:p w:rsidR="00B475A2" w:rsidRDefault="00B475A2">
      <w:pPr>
        <w:pStyle w:val="TOC1"/>
        <w:tabs>
          <w:tab w:val="right" w:leader="dot" w:pos="7550"/>
        </w:tabs>
        <w:rPr>
          <w:rStyle w:val="Hyperlink"/>
        </w:rPr>
      </w:pPr>
    </w:p>
    <w:p w:rsidR="00B475A2" w:rsidRDefault="009F4864">
      <w:pPr>
        <w:pStyle w:val="TOC1"/>
        <w:tabs>
          <w:tab w:val="right" w:leader="dot" w:pos="7550"/>
        </w:tabs>
        <w:rPr>
          <w:rFonts w:eastAsiaTheme="minorEastAsia"/>
          <w:noProof/>
        </w:rPr>
      </w:pPr>
      <w:hyperlink w:anchor="_Toc242864998" w:history="1">
        <w:r w:rsidR="00861295" w:rsidRPr="00F4539B">
          <w:rPr>
            <w:rStyle w:val="Hyperlink"/>
            <w:noProof/>
          </w:rPr>
          <w:t>7.5 Talk to the controller because the model ain’t listening</w:t>
        </w:r>
        <w:r w:rsidR="00861295">
          <w:rPr>
            <w:noProof/>
            <w:webHidden/>
          </w:rPr>
          <w:tab/>
        </w:r>
        <w:r>
          <w:rPr>
            <w:noProof/>
            <w:webHidden/>
          </w:rPr>
          <w:fldChar w:fldCharType="begin"/>
        </w:r>
        <w:r w:rsidR="00861295">
          <w:rPr>
            <w:noProof/>
            <w:webHidden/>
          </w:rPr>
          <w:instrText xml:space="preserve"> PAGEREF _Toc242864998 \h </w:instrText>
        </w:r>
        <w:r w:rsidR="0055254B">
          <w:rPr>
            <w:noProof/>
          </w:rPr>
        </w:r>
        <w:r>
          <w:rPr>
            <w:noProof/>
            <w:webHidden/>
          </w:rPr>
          <w:fldChar w:fldCharType="separate"/>
        </w:r>
        <w:r w:rsidR="00861295">
          <w:rPr>
            <w:noProof/>
            <w:webHidden/>
          </w:rPr>
          <w:t>23</w:t>
        </w:r>
        <w:r>
          <w:rPr>
            <w:noProof/>
            <w:webHidden/>
          </w:rPr>
          <w:fldChar w:fldCharType="end"/>
        </w:r>
      </w:hyperlink>
    </w:p>
    <w:p w:rsidR="00B475A2" w:rsidRDefault="009F4864">
      <w:pPr>
        <w:pStyle w:val="TOC2"/>
        <w:tabs>
          <w:tab w:val="right" w:leader="dot" w:pos="7550"/>
        </w:tabs>
        <w:rPr>
          <w:rFonts w:eastAsiaTheme="minorEastAsia"/>
          <w:noProof/>
        </w:rPr>
      </w:pPr>
      <w:hyperlink w:anchor="_Toc242864999" w:history="1">
        <w:r w:rsidR="00861295" w:rsidRPr="00F4539B">
          <w:rPr>
            <w:rStyle w:val="Hyperlink"/>
            <w:noProof/>
          </w:rPr>
          <w:t>7.5.1. Responding to different formats</w:t>
        </w:r>
        <w:r w:rsidR="00861295">
          <w:rPr>
            <w:noProof/>
            <w:webHidden/>
          </w:rPr>
          <w:tab/>
        </w:r>
        <w:r>
          <w:rPr>
            <w:noProof/>
            <w:webHidden/>
          </w:rPr>
          <w:fldChar w:fldCharType="begin"/>
        </w:r>
        <w:r w:rsidR="00861295">
          <w:rPr>
            <w:noProof/>
            <w:webHidden/>
          </w:rPr>
          <w:instrText xml:space="preserve"> PAGEREF _Toc242864999 \h </w:instrText>
        </w:r>
        <w:r w:rsidR="0055254B">
          <w:rPr>
            <w:noProof/>
          </w:rPr>
        </w:r>
        <w:r>
          <w:rPr>
            <w:noProof/>
            <w:webHidden/>
          </w:rPr>
          <w:fldChar w:fldCharType="separate"/>
        </w:r>
        <w:r w:rsidR="00861295">
          <w:rPr>
            <w:noProof/>
            <w:webHidden/>
          </w:rPr>
          <w:t>23</w:t>
        </w:r>
        <w:r>
          <w:rPr>
            <w:noProof/>
            <w:webHidden/>
          </w:rPr>
          <w:fldChar w:fldCharType="end"/>
        </w:r>
      </w:hyperlink>
    </w:p>
    <w:p w:rsidR="00B475A2" w:rsidRDefault="009F4864">
      <w:pPr>
        <w:pStyle w:val="TOC2"/>
        <w:tabs>
          <w:tab w:val="right" w:leader="dot" w:pos="7550"/>
        </w:tabs>
        <w:rPr>
          <w:rFonts w:eastAsiaTheme="minorEastAsia"/>
          <w:noProof/>
        </w:rPr>
      </w:pPr>
      <w:hyperlink w:anchor="_Toc242865000" w:history="1">
        <w:r w:rsidR="00861295" w:rsidRPr="00F4539B">
          <w:rPr>
            <w:rStyle w:val="Hyperlink"/>
            <w:noProof/>
          </w:rPr>
          <w:t>7.5.2. Reaching your actions through routing</w:t>
        </w:r>
        <w:r w:rsidR="00861295">
          <w:rPr>
            <w:noProof/>
            <w:webHidden/>
          </w:rPr>
          <w:tab/>
        </w:r>
        <w:r>
          <w:rPr>
            <w:noProof/>
            <w:webHidden/>
          </w:rPr>
          <w:fldChar w:fldCharType="begin"/>
        </w:r>
        <w:r w:rsidR="00861295">
          <w:rPr>
            <w:noProof/>
            <w:webHidden/>
          </w:rPr>
          <w:instrText xml:space="preserve"> PAGEREF _Toc242865000 \h </w:instrText>
        </w:r>
        <w:r w:rsidR="0055254B">
          <w:rPr>
            <w:noProof/>
          </w:rPr>
        </w:r>
        <w:r>
          <w:rPr>
            <w:noProof/>
            <w:webHidden/>
          </w:rPr>
          <w:fldChar w:fldCharType="separate"/>
        </w:r>
        <w:r w:rsidR="00861295">
          <w:rPr>
            <w:noProof/>
            <w:webHidden/>
          </w:rPr>
          <w:t>24</w:t>
        </w:r>
        <w:r>
          <w:rPr>
            <w:noProof/>
            <w:webHidden/>
          </w:rPr>
          <w:fldChar w:fldCharType="end"/>
        </w:r>
      </w:hyperlink>
    </w:p>
    <w:p w:rsidR="00B475A2" w:rsidRDefault="009F4864">
      <w:pPr>
        <w:pStyle w:val="TOC2"/>
        <w:tabs>
          <w:tab w:val="right" w:leader="dot" w:pos="7550"/>
        </w:tabs>
        <w:rPr>
          <w:rFonts w:eastAsiaTheme="minorEastAsia"/>
          <w:noProof/>
        </w:rPr>
      </w:pPr>
      <w:hyperlink w:anchor="_Toc242865001" w:history="1">
        <w:r w:rsidR="00861295" w:rsidRPr="00F4539B">
          <w:rPr>
            <w:rStyle w:val="Hyperlink"/>
            <w:noProof/>
          </w:rPr>
          <w:t>7.5.3 Gluing views and models together with a controller</w:t>
        </w:r>
        <w:r w:rsidR="00861295">
          <w:rPr>
            <w:noProof/>
            <w:webHidden/>
          </w:rPr>
          <w:tab/>
        </w:r>
        <w:r>
          <w:rPr>
            <w:noProof/>
            <w:webHidden/>
          </w:rPr>
          <w:fldChar w:fldCharType="begin"/>
        </w:r>
        <w:r w:rsidR="00861295">
          <w:rPr>
            <w:noProof/>
            <w:webHidden/>
          </w:rPr>
          <w:instrText xml:space="preserve"> PAGEREF _Toc242865001 \h </w:instrText>
        </w:r>
        <w:r w:rsidR="0055254B">
          <w:rPr>
            <w:noProof/>
          </w:rPr>
        </w:r>
        <w:r>
          <w:rPr>
            <w:noProof/>
            <w:webHidden/>
          </w:rPr>
          <w:fldChar w:fldCharType="separate"/>
        </w:r>
        <w:r w:rsidR="00861295">
          <w:rPr>
            <w:noProof/>
            <w:webHidden/>
          </w:rPr>
          <w:t>26</w:t>
        </w:r>
        <w:r>
          <w:rPr>
            <w:noProof/>
            <w:webHidden/>
          </w:rPr>
          <w:fldChar w:fldCharType="end"/>
        </w:r>
      </w:hyperlink>
    </w:p>
    <w:p w:rsidR="00B475A2" w:rsidRDefault="00B475A2">
      <w:pPr>
        <w:pStyle w:val="TOC1"/>
        <w:tabs>
          <w:tab w:val="right" w:leader="dot" w:pos="7550"/>
        </w:tabs>
        <w:rPr>
          <w:rStyle w:val="Hyperlink"/>
        </w:rPr>
      </w:pPr>
    </w:p>
    <w:p w:rsidR="00B475A2" w:rsidRDefault="009F4864">
      <w:pPr>
        <w:pStyle w:val="TOC1"/>
        <w:tabs>
          <w:tab w:val="right" w:leader="dot" w:pos="7550"/>
        </w:tabs>
        <w:rPr>
          <w:rFonts w:eastAsiaTheme="minorEastAsia"/>
          <w:noProof/>
        </w:rPr>
      </w:pPr>
      <w:hyperlink w:anchor="_Toc242865002" w:history="1">
        <w:r w:rsidR="00861295" w:rsidRPr="00F4539B">
          <w:rPr>
            <w:rStyle w:val="Hyperlink"/>
            <w:noProof/>
          </w:rPr>
          <w:t>7.6 Giving the user something tangible: a View!</w:t>
        </w:r>
        <w:r w:rsidR="00861295">
          <w:rPr>
            <w:noProof/>
            <w:webHidden/>
          </w:rPr>
          <w:tab/>
        </w:r>
        <w:r>
          <w:rPr>
            <w:noProof/>
            <w:webHidden/>
          </w:rPr>
          <w:fldChar w:fldCharType="begin"/>
        </w:r>
        <w:r w:rsidR="00861295">
          <w:rPr>
            <w:noProof/>
            <w:webHidden/>
          </w:rPr>
          <w:instrText xml:space="preserve"> PAGEREF _Toc242865002 \h </w:instrText>
        </w:r>
        <w:r w:rsidR="0055254B">
          <w:rPr>
            <w:noProof/>
          </w:rPr>
        </w:r>
        <w:r>
          <w:rPr>
            <w:noProof/>
            <w:webHidden/>
          </w:rPr>
          <w:fldChar w:fldCharType="separate"/>
        </w:r>
        <w:r w:rsidR="00861295">
          <w:rPr>
            <w:noProof/>
            <w:webHidden/>
          </w:rPr>
          <w:t>31</w:t>
        </w:r>
        <w:r>
          <w:rPr>
            <w:noProof/>
            <w:webHidden/>
          </w:rPr>
          <w:fldChar w:fldCharType="end"/>
        </w:r>
      </w:hyperlink>
    </w:p>
    <w:p w:rsidR="00B475A2" w:rsidRDefault="009F4864">
      <w:pPr>
        <w:pStyle w:val="TOC2"/>
        <w:tabs>
          <w:tab w:val="right" w:leader="dot" w:pos="7550"/>
        </w:tabs>
        <w:rPr>
          <w:rFonts w:eastAsiaTheme="minorEastAsia"/>
          <w:noProof/>
        </w:rPr>
      </w:pPr>
      <w:hyperlink w:anchor="_Toc242865003" w:history="1">
        <w:r w:rsidR="00861295" w:rsidRPr="00F4539B">
          <w:rPr>
            <w:rStyle w:val="Hyperlink"/>
            <w:noProof/>
          </w:rPr>
          <w:t>7.6.1 The toolbelt</w:t>
        </w:r>
        <w:r w:rsidR="00861295">
          <w:rPr>
            <w:noProof/>
            <w:webHidden/>
          </w:rPr>
          <w:tab/>
        </w:r>
        <w:r>
          <w:rPr>
            <w:noProof/>
            <w:webHidden/>
          </w:rPr>
          <w:fldChar w:fldCharType="begin"/>
        </w:r>
        <w:r w:rsidR="00861295">
          <w:rPr>
            <w:noProof/>
            <w:webHidden/>
          </w:rPr>
          <w:instrText xml:space="preserve"> PAGEREF _Toc242865003 \h </w:instrText>
        </w:r>
        <w:r w:rsidR="0055254B">
          <w:rPr>
            <w:noProof/>
          </w:rPr>
        </w:r>
        <w:r>
          <w:rPr>
            <w:noProof/>
            <w:webHidden/>
          </w:rPr>
          <w:fldChar w:fldCharType="separate"/>
        </w:r>
        <w:r w:rsidR="00861295">
          <w:rPr>
            <w:noProof/>
            <w:webHidden/>
          </w:rPr>
          <w:t>31</w:t>
        </w:r>
        <w:r>
          <w:rPr>
            <w:noProof/>
            <w:webHidden/>
          </w:rPr>
          <w:fldChar w:fldCharType="end"/>
        </w:r>
      </w:hyperlink>
    </w:p>
    <w:p w:rsidR="00B475A2" w:rsidRDefault="009F4864">
      <w:pPr>
        <w:pStyle w:val="TOC2"/>
        <w:tabs>
          <w:tab w:val="right" w:leader="dot" w:pos="7550"/>
        </w:tabs>
        <w:rPr>
          <w:rFonts w:eastAsiaTheme="minorEastAsia"/>
          <w:noProof/>
        </w:rPr>
      </w:pPr>
      <w:hyperlink w:anchor="_Toc242865004" w:history="1">
        <w:r w:rsidR="00861295" w:rsidRPr="00F4539B">
          <w:rPr>
            <w:rStyle w:val="Hyperlink"/>
            <w:noProof/>
          </w:rPr>
          <w:t>7.6.2 Layouts</w:t>
        </w:r>
        <w:r w:rsidR="00861295">
          <w:rPr>
            <w:noProof/>
            <w:webHidden/>
          </w:rPr>
          <w:tab/>
        </w:r>
        <w:r>
          <w:rPr>
            <w:noProof/>
            <w:webHidden/>
          </w:rPr>
          <w:fldChar w:fldCharType="begin"/>
        </w:r>
        <w:r w:rsidR="00861295">
          <w:rPr>
            <w:noProof/>
            <w:webHidden/>
          </w:rPr>
          <w:instrText xml:space="preserve"> PAGEREF _Toc242865004 \h </w:instrText>
        </w:r>
        <w:r w:rsidR="0055254B">
          <w:rPr>
            <w:noProof/>
          </w:rPr>
        </w:r>
        <w:r>
          <w:rPr>
            <w:noProof/>
            <w:webHidden/>
          </w:rPr>
          <w:fldChar w:fldCharType="separate"/>
        </w:r>
        <w:r w:rsidR="00861295">
          <w:rPr>
            <w:noProof/>
            <w:webHidden/>
          </w:rPr>
          <w:t>32</w:t>
        </w:r>
        <w:r>
          <w:rPr>
            <w:noProof/>
            <w:webHidden/>
          </w:rPr>
          <w:fldChar w:fldCharType="end"/>
        </w:r>
      </w:hyperlink>
    </w:p>
    <w:p w:rsidR="00B475A2" w:rsidRDefault="009F4864">
      <w:pPr>
        <w:pStyle w:val="TOC2"/>
        <w:tabs>
          <w:tab w:val="right" w:leader="dot" w:pos="7550"/>
        </w:tabs>
        <w:rPr>
          <w:rFonts w:eastAsiaTheme="minorEastAsia"/>
          <w:noProof/>
        </w:rPr>
      </w:pPr>
      <w:hyperlink w:anchor="_Toc242865005" w:history="1">
        <w:r w:rsidR="00861295" w:rsidRPr="00F4539B">
          <w:rPr>
            <w:rStyle w:val="Hyperlink"/>
            <w:noProof/>
          </w:rPr>
          <w:t>7.6.3 Representing data with Views</w:t>
        </w:r>
        <w:r w:rsidR="00861295">
          <w:rPr>
            <w:noProof/>
            <w:webHidden/>
          </w:rPr>
          <w:tab/>
        </w:r>
        <w:r>
          <w:rPr>
            <w:noProof/>
            <w:webHidden/>
          </w:rPr>
          <w:fldChar w:fldCharType="begin"/>
        </w:r>
        <w:r w:rsidR="00861295">
          <w:rPr>
            <w:noProof/>
            <w:webHidden/>
          </w:rPr>
          <w:instrText xml:space="preserve"> PAGEREF _Toc242865005 \h </w:instrText>
        </w:r>
        <w:r w:rsidR="0055254B">
          <w:rPr>
            <w:noProof/>
          </w:rPr>
        </w:r>
        <w:r>
          <w:rPr>
            <w:noProof/>
            <w:webHidden/>
          </w:rPr>
          <w:fldChar w:fldCharType="separate"/>
        </w:r>
        <w:r w:rsidR="00861295">
          <w:rPr>
            <w:noProof/>
            <w:webHidden/>
          </w:rPr>
          <w:t>33</w:t>
        </w:r>
        <w:r>
          <w:rPr>
            <w:noProof/>
            <w:webHidden/>
          </w:rPr>
          <w:fldChar w:fldCharType="end"/>
        </w:r>
      </w:hyperlink>
    </w:p>
    <w:p w:rsidR="00B475A2" w:rsidRDefault="00B475A2">
      <w:pPr>
        <w:pStyle w:val="TOC1"/>
        <w:tabs>
          <w:tab w:val="right" w:leader="dot" w:pos="7550"/>
        </w:tabs>
        <w:rPr>
          <w:rStyle w:val="Hyperlink"/>
        </w:rPr>
      </w:pPr>
    </w:p>
    <w:p w:rsidR="00B475A2" w:rsidRDefault="009F4864">
      <w:pPr>
        <w:pStyle w:val="TOC1"/>
        <w:tabs>
          <w:tab w:val="right" w:leader="dot" w:pos="7550"/>
        </w:tabs>
        <w:rPr>
          <w:rFonts w:eastAsiaTheme="minorEastAsia"/>
          <w:noProof/>
        </w:rPr>
      </w:pPr>
      <w:hyperlink w:anchor="_Toc242865006" w:history="1">
        <w:r w:rsidR="00861295" w:rsidRPr="00F4539B">
          <w:rPr>
            <w:rStyle w:val="Hyperlink"/>
            <w:noProof/>
          </w:rPr>
          <w:t>7.7 Conclusion</w:t>
        </w:r>
        <w:r w:rsidR="00861295">
          <w:rPr>
            <w:noProof/>
            <w:webHidden/>
          </w:rPr>
          <w:tab/>
        </w:r>
        <w:r>
          <w:rPr>
            <w:noProof/>
            <w:webHidden/>
          </w:rPr>
          <w:fldChar w:fldCharType="begin"/>
        </w:r>
        <w:r w:rsidR="00861295">
          <w:rPr>
            <w:noProof/>
            <w:webHidden/>
          </w:rPr>
          <w:instrText xml:space="preserve"> PAGEREF _Toc242865006 \h </w:instrText>
        </w:r>
        <w:r w:rsidR="0055254B">
          <w:rPr>
            <w:noProof/>
          </w:rPr>
        </w:r>
        <w:r>
          <w:rPr>
            <w:noProof/>
            <w:webHidden/>
          </w:rPr>
          <w:fldChar w:fldCharType="separate"/>
        </w:r>
        <w:r w:rsidR="00861295">
          <w:rPr>
            <w:noProof/>
            <w:webHidden/>
          </w:rPr>
          <w:t>36</w:t>
        </w:r>
        <w:r>
          <w:rPr>
            <w:noProof/>
            <w:webHidden/>
          </w:rPr>
          <w:fldChar w:fldCharType="end"/>
        </w:r>
      </w:hyperlink>
    </w:p>
    <w:p w:rsidR="00B475A2" w:rsidRDefault="009F4864">
      <w:pPr>
        <w:pStyle w:val="Body1"/>
      </w:pPr>
      <w:r>
        <w:fldChar w:fldCharType="end"/>
      </w:r>
    </w:p>
    <w:p w:rsidR="000025FB" w:rsidRDefault="00DC10DB" w:rsidP="002330A9">
      <w:pPr>
        <w:pStyle w:val="COChapterNumber"/>
      </w:pPr>
      <w:r>
        <w:t>7</w:t>
      </w:r>
    </w:p>
    <w:p w:rsidR="00541DEA" w:rsidRDefault="002330A9" w:rsidP="000025FB">
      <w:pPr>
        <w:pStyle w:val="COChapterTitle"/>
        <w:rPr>
          <w:ins w:id="0" w:author="Lianna Wlasiuk" w:date="2009-10-09T15:25:00Z"/>
        </w:rPr>
      </w:pPr>
      <w:proofErr w:type="gramStart"/>
      <w:r>
        <w:t>.NET</w:t>
      </w:r>
      <w:proofErr w:type="gramEnd"/>
      <w:r>
        <w:t xml:space="preserve"> on Rail</w:t>
      </w:r>
      <w:r w:rsidR="000025FB">
        <w:t>s</w:t>
      </w:r>
    </w:p>
    <w:p w:rsidR="00B475A2" w:rsidRDefault="00861295">
      <w:pPr>
        <w:pStyle w:val="Body1"/>
      </w:pPr>
      <w:ins w:id="1" w:author="Lianna Wlasiuk" w:date="2009-10-09T15:25:00Z">
        <w:r>
          <w:t>This chapter covers:</w:t>
        </w:r>
      </w:ins>
    </w:p>
    <w:p w:rsidR="006C695F" w:rsidRDefault="006C695F" w:rsidP="00691BB1">
      <w:pPr>
        <w:pStyle w:val="ListBullet"/>
        <w:rPr>
          <w:ins w:id="2" w:author="Lianna Wlasiuk" w:date="2009-10-09T15:34:00Z"/>
        </w:rPr>
      </w:pPr>
      <w:ins w:id="3" w:author="Lianna Wlasiuk" w:date="2009-10-09T15:38:00Z">
        <w:r>
          <w:t>Installing</w:t>
        </w:r>
      </w:ins>
      <w:ins w:id="4" w:author="Lianna Wlasiuk" w:date="2009-10-09T15:34:00Z">
        <w:r>
          <w:t xml:space="preserve"> Rails </w:t>
        </w:r>
      </w:ins>
      <w:ins w:id="5" w:author="Lianna Wlasiuk" w:date="2009-10-09T15:38:00Z">
        <w:r>
          <w:t>and reviewing how it works</w:t>
        </w:r>
      </w:ins>
    </w:p>
    <w:p w:rsidR="00541DEA" w:rsidRDefault="00541DEA" w:rsidP="00691BB1">
      <w:pPr>
        <w:pStyle w:val="ListBullet"/>
      </w:pPr>
      <w:r>
        <w:t>Know about routing</w:t>
      </w:r>
    </w:p>
    <w:p w:rsidR="00DE491C" w:rsidRDefault="00653B6A" w:rsidP="00DE491C">
      <w:pPr>
        <w:pStyle w:val="ListBullet"/>
      </w:pPr>
      <w:r>
        <w:t>Us</w:t>
      </w:r>
      <w:ins w:id="6" w:author="Lianna Wlasiuk" w:date="2009-10-09T15:26:00Z">
        <w:r w:rsidR="00861295">
          <w:t>ing</w:t>
        </w:r>
      </w:ins>
      <w:r>
        <w:t xml:space="preserve"> </w:t>
      </w:r>
      <w:proofErr w:type="spellStart"/>
      <w:r>
        <w:t>ActiveRecord</w:t>
      </w:r>
      <w:proofErr w:type="spellEnd"/>
    </w:p>
    <w:p w:rsidR="00DE491C" w:rsidRDefault="00DE491C" w:rsidP="00DE491C">
      <w:pPr>
        <w:pStyle w:val="ListBullet"/>
      </w:pPr>
      <w:r>
        <w:t>Us</w:t>
      </w:r>
      <w:ins w:id="7" w:author="Lianna Wlasiuk" w:date="2009-10-09T15:26:00Z">
        <w:r w:rsidR="00861295">
          <w:t>ing</w:t>
        </w:r>
      </w:ins>
      <w:r>
        <w:t xml:space="preserve"> Controllers</w:t>
      </w:r>
    </w:p>
    <w:p w:rsidR="00DE491C" w:rsidRDefault="00DE491C" w:rsidP="00DE491C">
      <w:pPr>
        <w:pStyle w:val="ListBullet"/>
      </w:pPr>
      <w:r>
        <w:t>Creat</w:t>
      </w:r>
      <w:ins w:id="8" w:author="Lianna Wlasiuk" w:date="2009-10-09T15:26:00Z">
        <w:r w:rsidR="00861295">
          <w:t>ing</w:t>
        </w:r>
      </w:ins>
      <w:r>
        <w:t xml:space="preserve"> views</w:t>
      </w:r>
    </w:p>
    <w:p w:rsidR="003765FD" w:rsidRDefault="003765FD" w:rsidP="00DE491C">
      <w:pPr>
        <w:pStyle w:val="ListBullet"/>
        <w:numPr>
          <w:ilvl w:val="0"/>
          <w:numId w:val="0"/>
        </w:numPr>
        <w:ind w:left="540"/>
      </w:pPr>
    </w:p>
    <w:p w:rsidR="00B475A2" w:rsidRDefault="00147268">
      <w:pPr>
        <w:pStyle w:val="Body1"/>
      </w:pPr>
      <w:r>
        <w:t xml:space="preserve">When I first used the Ruby on Rails framework for building a web application I got the feeling that that was the way web development should be done. The simple separation of concerns made it pretty easy to understand and learn. The learning curve was a lot </w:t>
      </w:r>
      <w:r w:rsidR="00266295">
        <w:t>flatter</w:t>
      </w:r>
      <w:r>
        <w:t xml:space="preserve"> than the one I went through when I started using ASP.NET </w:t>
      </w:r>
      <w:proofErr w:type="spellStart"/>
      <w:r>
        <w:t>Webforms</w:t>
      </w:r>
      <w:proofErr w:type="spellEnd"/>
      <w:r>
        <w:t xml:space="preserve"> for example.</w:t>
      </w:r>
    </w:p>
    <w:p w:rsidR="008C7255" w:rsidRDefault="00A66EA3" w:rsidP="008C7255">
      <w:pPr>
        <w:pStyle w:val="Body"/>
      </w:pPr>
      <w:r>
        <w:t xml:space="preserve">So far in this book we’ve mostly been looking at </w:t>
      </w:r>
      <w:proofErr w:type="spellStart"/>
      <w:r>
        <w:t>IronRuby</w:t>
      </w:r>
      <w:proofErr w:type="spellEnd"/>
      <w:r>
        <w:t xml:space="preserve"> from the perspective of using .NET technologies. We did use some ruby libraries in the process like </w:t>
      </w:r>
      <w:proofErr w:type="spellStart"/>
      <w:r>
        <w:t>RSpec</w:t>
      </w:r>
      <w:proofErr w:type="spellEnd"/>
      <w:r>
        <w:t xml:space="preserve"> for example. </w:t>
      </w:r>
      <w:r w:rsidR="00266295">
        <w:t>In this</w:t>
      </w:r>
      <w:r>
        <w:t xml:space="preserve"> chapter</w:t>
      </w:r>
      <w:ins w:id="9" w:author="Lianna Wlasiuk" w:date="2009-10-09T15:27:00Z">
        <w:r w:rsidR="00861295">
          <w:t>,</w:t>
        </w:r>
      </w:ins>
      <w:r>
        <w:t xml:space="preserve"> we’re going to creat</w:t>
      </w:r>
      <w:ins w:id="10" w:author="Lianna Wlasiuk" w:date="2009-10-09T15:27:00Z">
        <w:r w:rsidR="00861295">
          <w:t>e</w:t>
        </w:r>
      </w:ins>
      <w:r>
        <w:t xml:space="preserve"> a</w:t>
      </w:r>
      <w:ins w:id="11" w:author="Lianna Wlasiuk" w:date="2009-10-09T15:28:00Z">
        <w:r w:rsidR="00861295">
          <w:t>n</w:t>
        </w:r>
      </w:ins>
      <w:r>
        <w:t xml:space="preserve"> application</w:t>
      </w:r>
      <w:ins w:id="12" w:author="Lianna Wlasiuk" w:date="2009-10-09T15:28:00Z">
        <w:r w:rsidR="00861295">
          <w:t xml:space="preserve"> using Rails</w:t>
        </w:r>
      </w:ins>
      <w:ins w:id="13" w:author="Lianna Wlasiuk" w:date="2009-10-09T15:27:00Z">
        <w:r w:rsidR="00861295">
          <w:t>,</w:t>
        </w:r>
      </w:ins>
      <w:r>
        <w:t xml:space="preserve"> which is a web development framework built by the Ruby community</w:t>
      </w:r>
      <w:ins w:id="14" w:author="Lianna Wlasiuk" w:date="2009-10-09T15:28:00Z">
        <w:r w:rsidR="00861295">
          <w:t>,</w:t>
        </w:r>
      </w:ins>
      <w:r>
        <w:t xml:space="preserve"> and one of the big</w:t>
      </w:r>
      <w:r w:rsidR="00266295">
        <w:t>gest</w:t>
      </w:r>
      <w:r>
        <w:t xml:space="preserve"> reasons the ruby language gained popularity in recent years.</w:t>
      </w:r>
    </w:p>
    <w:p w:rsidR="00147268" w:rsidRDefault="00A66EA3" w:rsidP="00147268">
      <w:pPr>
        <w:pStyle w:val="Body"/>
      </w:pPr>
      <w:r>
        <w:t>Many of the concepts we’ll talk about will already be familiar from the ASP.NET MVC chapter</w:t>
      </w:r>
      <w:r w:rsidR="008C7255">
        <w:t>, because the Rails framework is also a MVC framework.</w:t>
      </w:r>
      <w:r w:rsidR="00147268">
        <w:t xml:space="preserve"> The concepts we’ll talk about are routing, models, controllers and views.</w:t>
      </w:r>
      <w:r w:rsidR="00A466E4">
        <w:t xml:space="preserve"> There are </w:t>
      </w:r>
      <w:ins w:id="15" w:author="Lianna Wlasiuk" w:date="2009-10-09T15:29:00Z">
        <w:r w:rsidR="006C695F">
          <w:t>many</w:t>
        </w:r>
      </w:ins>
      <w:r w:rsidR="00A466E4">
        <w:t xml:space="preserve"> books </w:t>
      </w:r>
      <w:ins w:id="16" w:author="Lianna Wlasiuk" w:date="2009-10-09T15:28:00Z">
        <w:r w:rsidR="006C695F">
          <w:t>about</w:t>
        </w:r>
      </w:ins>
      <w:r w:rsidR="00A466E4">
        <w:t xml:space="preserve"> the rails framework in a lot more depth</w:t>
      </w:r>
      <w:r w:rsidR="00365E27">
        <w:t>.</w:t>
      </w:r>
      <w:r w:rsidR="00A466E4">
        <w:t xml:space="preserve"> </w:t>
      </w:r>
      <w:r w:rsidR="00365E27">
        <w:t>W</w:t>
      </w:r>
      <w:r w:rsidR="00A466E4">
        <w:t xml:space="preserve">e will just look at what’s involved in getting rails to run with </w:t>
      </w:r>
      <w:proofErr w:type="spellStart"/>
      <w:r w:rsidR="00A466E4">
        <w:t>IronRuby</w:t>
      </w:r>
      <w:proofErr w:type="spellEnd"/>
      <w:r w:rsidR="00A466E4">
        <w:t>.</w:t>
      </w:r>
      <w:r w:rsidR="00147268">
        <w:t xml:space="preserve"> Before we look at each of the components separately first we’ll have a discussion about the global Rails framework.</w:t>
      </w:r>
    </w:p>
    <w:p w:rsidR="003D5D85" w:rsidRDefault="00DC10DB" w:rsidP="00147268">
      <w:pPr>
        <w:pStyle w:val="Head1"/>
      </w:pPr>
      <w:bookmarkStart w:id="17" w:name="_Toc242864983"/>
      <w:r>
        <w:t>7.</w:t>
      </w:r>
      <w:r w:rsidR="00147268">
        <w:t xml:space="preserve">1 </w:t>
      </w:r>
      <w:ins w:id="18" w:author="Lianna Wlasiuk" w:date="2009-10-09T15:25:00Z">
        <w:r w:rsidR="00861295">
          <w:t xml:space="preserve">A </w:t>
        </w:r>
      </w:ins>
      <w:r w:rsidR="006A0CF5">
        <w:t>bird’s</w:t>
      </w:r>
      <w:ins w:id="19" w:author="Lianna Wlasiuk" w:date="2009-10-09T15:21:00Z">
        <w:r w:rsidR="00861295">
          <w:t>-</w:t>
        </w:r>
      </w:ins>
      <w:r w:rsidR="00A65E02">
        <w:t>eye</w:t>
      </w:r>
      <w:r w:rsidR="00147268">
        <w:t xml:space="preserve"> view</w:t>
      </w:r>
      <w:bookmarkEnd w:id="17"/>
      <w:ins w:id="20" w:author="Lianna Wlasiuk" w:date="2009-10-09T15:24:00Z">
        <w:r w:rsidR="00861295">
          <w:t xml:space="preserve"> </w:t>
        </w:r>
      </w:ins>
      <w:ins w:id="21" w:author="Lianna Wlasiuk" w:date="2009-10-09T15:25:00Z">
        <w:r w:rsidR="00861295">
          <w:t xml:space="preserve">of </w:t>
        </w:r>
      </w:ins>
      <w:ins w:id="22" w:author="Lianna Wlasiuk" w:date="2009-10-09T15:24:00Z">
        <w:r w:rsidR="00861295">
          <w:t>Rails</w:t>
        </w:r>
      </w:ins>
    </w:p>
    <w:p w:rsidR="00691BB1" w:rsidRDefault="003D5D85" w:rsidP="003D5D85">
      <w:pPr>
        <w:pStyle w:val="Body"/>
      </w:pPr>
      <w:proofErr w:type="gramStart"/>
      <w:r>
        <w:t>Rails is</w:t>
      </w:r>
      <w:proofErr w:type="gramEnd"/>
      <w:r>
        <w:t xml:space="preserve"> a web development framework in </w:t>
      </w:r>
      <w:r w:rsidR="00992CC9">
        <w:t xml:space="preserve">the class of MVC Frameworks. </w:t>
      </w:r>
      <w:r w:rsidR="006A0CF5">
        <w:t>Its</w:t>
      </w:r>
      <w:r w:rsidR="00992CC9">
        <w:t xml:space="preserve"> first official </w:t>
      </w:r>
      <w:r>
        <w:t>re</w:t>
      </w:r>
      <w:r w:rsidR="00992CC9">
        <w:t>lease was</w:t>
      </w:r>
      <w:r>
        <w:t xml:space="preserve"> by </w:t>
      </w:r>
      <w:r>
        <w:rPr>
          <w:rFonts w:cs="Verdana"/>
          <w:szCs w:val="16"/>
        </w:rPr>
        <w:t xml:space="preserve">David </w:t>
      </w:r>
      <w:proofErr w:type="spellStart"/>
      <w:r>
        <w:rPr>
          <w:rFonts w:cs="Verdana"/>
          <w:szCs w:val="16"/>
        </w:rPr>
        <w:t>Heinemeier</w:t>
      </w:r>
      <w:proofErr w:type="spellEnd"/>
      <w:r>
        <w:rPr>
          <w:rFonts w:cs="Verdana"/>
          <w:szCs w:val="16"/>
        </w:rPr>
        <w:t xml:space="preserve"> Hansson </w:t>
      </w:r>
      <w:r>
        <w:t>in 2005.</w:t>
      </w:r>
      <w:r w:rsidR="00DA1C19">
        <w:t xml:space="preserve"> Rails is a full-stack MVC web f</w:t>
      </w:r>
      <w:r w:rsidR="00992CC9">
        <w:t xml:space="preserve">ramework that relies heavily on </w:t>
      </w:r>
      <w:proofErr w:type="spellStart"/>
      <w:r w:rsidR="00992CC9">
        <w:t>metaprogramming</w:t>
      </w:r>
      <w:proofErr w:type="spellEnd"/>
      <w:r w:rsidR="00992CC9">
        <w:t xml:space="preserve"> and makes it really easy</w:t>
      </w:r>
      <w:r w:rsidR="00691BB1">
        <w:t xml:space="preserve"> for the developer</w:t>
      </w:r>
      <w:r w:rsidR="00992CC9">
        <w:t xml:space="preserve"> to follow good programming standards. </w:t>
      </w:r>
      <w:r w:rsidR="00691BB1">
        <w:t xml:space="preserve">It got extracted from the work David </w:t>
      </w:r>
      <w:proofErr w:type="spellStart"/>
      <w:r w:rsidR="00691BB1">
        <w:t>Heinemeier</w:t>
      </w:r>
      <w:proofErr w:type="spellEnd"/>
      <w:r w:rsidR="00691BB1">
        <w:t xml:space="preserve"> did to develop the project management application </w:t>
      </w:r>
      <w:proofErr w:type="spellStart"/>
      <w:r w:rsidR="00691BB1">
        <w:t>Basecamp</w:t>
      </w:r>
      <w:proofErr w:type="spellEnd"/>
      <w:r w:rsidR="00691BB1">
        <w:t>.</w:t>
      </w:r>
    </w:p>
    <w:p w:rsidR="00691BB1" w:rsidRDefault="00691BB1" w:rsidP="003D5D85">
      <w:pPr>
        <w:pStyle w:val="Body"/>
      </w:pPr>
    </w:p>
    <w:p w:rsidR="00691BB1" w:rsidRDefault="00691BB1" w:rsidP="003D5D85">
      <w:pPr>
        <w:pStyle w:val="Body"/>
      </w:pPr>
      <w:r>
        <w:t xml:space="preserve">Rails advocates </w:t>
      </w:r>
      <w:ins w:id="23" w:author="Lianna Wlasiuk" w:date="2009-10-09T15:30:00Z">
        <w:r w:rsidR="006C695F">
          <w:t xml:space="preserve">two </w:t>
        </w:r>
      </w:ins>
      <w:r>
        <w:t>principles at its core:</w:t>
      </w:r>
    </w:p>
    <w:p w:rsidR="00691BB1" w:rsidRDefault="00691BB1" w:rsidP="00691BB1">
      <w:pPr>
        <w:pStyle w:val="ListBullet"/>
      </w:pPr>
      <w:r>
        <w:t>Don’t Repeat Yourself (DRY)</w:t>
      </w:r>
    </w:p>
    <w:p w:rsidR="00691BB1" w:rsidRDefault="00691BB1" w:rsidP="0041278A">
      <w:pPr>
        <w:pStyle w:val="ListBody"/>
      </w:pPr>
      <w:r>
        <w:t xml:space="preserve">The goal is that </w:t>
      </w:r>
      <w:r w:rsidR="00993D7A">
        <w:t>when</w:t>
      </w:r>
      <w:r>
        <w:t xml:space="preserve"> you define something you only have to define it once and it will be available to you in the right places throughout the application thus avoiding a high degree of code duplication.</w:t>
      </w:r>
    </w:p>
    <w:p w:rsidR="00691BB1" w:rsidRDefault="00691BB1" w:rsidP="00691BB1">
      <w:pPr>
        <w:pStyle w:val="ListBullet"/>
      </w:pPr>
      <w:r>
        <w:t>Convention over Configuration (COC)</w:t>
      </w:r>
    </w:p>
    <w:p w:rsidR="00691BB1" w:rsidRDefault="00691BB1" w:rsidP="0041278A">
      <w:pPr>
        <w:pStyle w:val="ListBody"/>
      </w:pPr>
      <w:r>
        <w:t xml:space="preserve">This means that the developer only has to provide configurations for the items that don’t adhere to the convention. When there is an </w:t>
      </w:r>
      <w:proofErr w:type="spellStart"/>
      <w:r>
        <w:t>ActiveRecord</w:t>
      </w:r>
      <w:proofErr w:type="spellEnd"/>
      <w:r>
        <w:t xml:space="preserve"> model User then the rails framework knows that that model maps to the database table users.  However if your model User actually maps to the table logins then you need to provide that in the configuration for that model. Because it’s harder to not follow the convention</w:t>
      </w:r>
      <w:r w:rsidR="00CB2937">
        <w:t xml:space="preserve"> it’s easier to follow the standards, which leads to easier maintainable applications.</w:t>
      </w:r>
    </w:p>
    <w:p w:rsidR="00992CC9" w:rsidRDefault="00992CC9" w:rsidP="003D5D85">
      <w:pPr>
        <w:pStyle w:val="Body"/>
      </w:pPr>
      <w:r>
        <w:t>Before we look at the different components presently available in Rails we should really discuss the architecture of a rails application.</w:t>
      </w:r>
    </w:p>
    <w:p w:rsidR="00992CC9" w:rsidRDefault="00DC10DB" w:rsidP="00992CC9">
      <w:pPr>
        <w:pStyle w:val="Head2"/>
      </w:pPr>
      <w:bookmarkStart w:id="24" w:name="_Toc242864984"/>
      <w:r>
        <w:t>7.</w:t>
      </w:r>
      <w:r w:rsidR="00992CC9">
        <w:t>1.1 Architecture of a Rails application</w:t>
      </w:r>
      <w:bookmarkEnd w:id="24"/>
    </w:p>
    <w:p w:rsidR="00AC6CEF" w:rsidRDefault="00CB2937" w:rsidP="00AC6CEF">
      <w:pPr>
        <w:pStyle w:val="Body1"/>
      </w:pPr>
      <w:r>
        <w:t>As we’ve discussed earlier</w:t>
      </w:r>
      <w:ins w:id="25" w:author="Lianna Wlasiuk" w:date="2009-10-09T15:30:00Z">
        <w:r w:rsidR="006C695F">
          <w:t>,</w:t>
        </w:r>
      </w:ins>
      <w:r>
        <w:t xml:space="preserve"> Rails is a web framework that implements the Model-View-Controller pattern.</w:t>
      </w:r>
      <w:r w:rsidR="00AC6CEF">
        <w:t xml:space="preserve"> We’ve already had a discussion on the different parts of the MVC pattern in chapter </w:t>
      </w:r>
      <w:ins w:id="26" w:author="Ivan Porto Carrero" w:date="2009-10-11T17:26:00Z">
        <w:r w:rsidR="00B476B6">
          <w:t>6</w:t>
        </w:r>
      </w:ins>
      <w:r w:rsidR="00AC6CEF">
        <w:t>. But as a quick refresher</w:t>
      </w:r>
      <w:ins w:id="27" w:author="Lianna Wlasiuk" w:date="2009-10-09T15:30:00Z">
        <w:r w:rsidR="006C695F">
          <w:t>,</w:t>
        </w:r>
      </w:ins>
      <w:r w:rsidR="00AC6CEF">
        <w:t xml:space="preserve"> we’d like to offer you a short summary. </w:t>
      </w:r>
    </w:p>
    <w:p w:rsidR="00B475A2" w:rsidRDefault="00AC6CEF">
      <w:pPr>
        <w:pStyle w:val="ListBullet"/>
        <w:rPr>
          <w:ins w:id="28" w:author="Lianna Wlasiuk" w:date="2009-10-09T15:30:00Z"/>
        </w:rPr>
      </w:pPr>
      <w:r>
        <w:t>The Model represents the data / domain model of your application. Almost all operations that concern data manipulation or business logic should be pla</w:t>
      </w:r>
      <w:r w:rsidR="0041278A">
        <w:t>ced inside models.</w:t>
      </w:r>
    </w:p>
    <w:p w:rsidR="00B475A2" w:rsidRDefault="0041278A">
      <w:pPr>
        <w:pStyle w:val="ListBullet"/>
        <w:rPr>
          <w:ins w:id="29" w:author="Lianna Wlasiuk" w:date="2009-10-09T15:30:00Z"/>
        </w:rPr>
      </w:pPr>
      <w:r>
        <w:t>The view is</w:t>
      </w:r>
      <w:r w:rsidR="00AC6CEF">
        <w:t xml:space="preserve"> often a visual representation of the data but in fact is your user interface to the application. That means a view </w:t>
      </w:r>
      <w:r>
        <w:t>can also be xml for other applications to use as the interface to your application.</w:t>
      </w:r>
    </w:p>
    <w:p w:rsidR="00B475A2" w:rsidRDefault="0041278A">
      <w:pPr>
        <w:pStyle w:val="ListBullet"/>
      </w:pPr>
      <w:r>
        <w:t>And the last part is the controller, which receives input and in an action it will delegate that input to the appropriate models for processing. The controller will then receive the data back from the models and choose an appropriate view for representing that data.</w:t>
      </w:r>
    </w:p>
    <w:p w:rsidR="0041278A" w:rsidRDefault="0041278A" w:rsidP="00AC6CEF">
      <w:pPr>
        <w:pStyle w:val="Body"/>
      </w:pPr>
      <w:r>
        <w:t xml:space="preserve">To see how </w:t>
      </w:r>
      <w:proofErr w:type="gramStart"/>
      <w:r>
        <w:t>this pattern is implemented by Rails</w:t>
      </w:r>
      <w:proofErr w:type="gramEnd"/>
      <w:ins w:id="30" w:author="Lianna Wlasiuk" w:date="2009-10-09T15:31:00Z">
        <w:r w:rsidR="006C695F">
          <w:t>,</w:t>
        </w:r>
      </w:ins>
      <w:r>
        <w:t xml:space="preserve"> let’s take a look at the data flow of a rails application.</w:t>
      </w:r>
    </w:p>
    <w:p w:rsidR="0041278A" w:rsidRDefault="00DC10DB" w:rsidP="0041278A">
      <w:pPr>
        <w:pStyle w:val="Head2"/>
      </w:pPr>
      <w:bookmarkStart w:id="31" w:name="_Toc242864985"/>
      <w:r>
        <w:t>7.</w:t>
      </w:r>
      <w:r w:rsidR="0041278A">
        <w:t>1.2 Information flow through a Rails application</w:t>
      </w:r>
      <w:bookmarkEnd w:id="31"/>
    </w:p>
    <w:p w:rsidR="0041278A" w:rsidRDefault="0041278A" w:rsidP="0041278A">
      <w:pPr>
        <w:pStyle w:val="Body1"/>
      </w:pPr>
      <w:r>
        <w:t>For convenience we’ll only be discussing the flow when a user requests a page from a rails application through a web browser.</w:t>
      </w:r>
    </w:p>
    <w:p w:rsidR="0041278A" w:rsidRDefault="0041278A" w:rsidP="0041278A">
      <w:pPr>
        <w:pStyle w:val="ListNumbered"/>
      </w:pPr>
      <w:r>
        <w:t xml:space="preserve">The user requests a </w:t>
      </w:r>
      <w:proofErr w:type="spellStart"/>
      <w:r>
        <w:t>url</w:t>
      </w:r>
      <w:proofErr w:type="spellEnd"/>
      <w:r>
        <w:t xml:space="preserve"> in the browser</w:t>
      </w:r>
    </w:p>
    <w:p w:rsidR="0041278A" w:rsidRDefault="0041278A" w:rsidP="0041278A">
      <w:pPr>
        <w:pStyle w:val="ListNumbered"/>
      </w:pPr>
      <w:r>
        <w:t xml:space="preserve">The web server receives the request and uses </w:t>
      </w:r>
      <w:r>
        <w:rPr>
          <w:b/>
        </w:rPr>
        <w:t>routing</w:t>
      </w:r>
      <w:r>
        <w:t xml:space="preserve"> to map the request to a </w:t>
      </w:r>
      <w:r w:rsidRPr="0041278A">
        <w:rPr>
          <w:b/>
        </w:rPr>
        <w:t>controller</w:t>
      </w:r>
      <w:r>
        <w:t xml:space="preserve"> and an </w:t>
      </w:r>
      <w:r w:rsidRPr="0041278A">
        <w:rPr>
          <w:b/>
        </w:rPr>
        <w:t>action</w:t>
      </w:r>
      <w:r>
        <w:t>.</w:t>
      </w:r>
    </w:p>
    <w:p w:rsidR="0041278A" w:rsidRDefault="0041278A" w:rsidP="0041278A">
      <w:pPr>
        <w:pStyle w:val="ListNumbered"/>
      </w:pPr>
      <w:r>
        <w:t xml:space="preserve">A </w:t>
      </w:r>
      <w:r>
        <w:rPr>
          <w:b/>
        </w:rPr>
        <w:t>controller</w:t>
      </w:r>
      <w:r>
        <w:t xml:space="preserve"> object gets created. On this object the method that corresponds to the </w:t>
      </w:r>
      <w:r w:rsidRPr="0041278A">
        <w:rPr>
          <w:b/>
        </w:rPr>
        <w:t>action</w:t>
      </w:r>
      <w:r>
        <w:t xml:space="preserve"> gets executed.</w:t>
      </w:r>
    </w:p>
    <w:p w:rsidR="006326C1" w:rsidRDefault="0041278A" w:rsidP="0041278A">
      <w:pPr>
        <w:pStyle w:val="ListNumbered"/>
      </w:pPr>
      <w:r>
        <w:t xml:space="preserve">The controller action possibly preprocesses some of the </w:t>
      </w:r>
      <w:r w:rsidRPr="006326C1">
        <w:rPr>
          <w:b/>
        </w:rPr>
        <w:t>input</w:t>
      </w:r>
      <w:r>
        <w:t xml:space="preserve"> </w:t>
      </w:r>
      <w:r w:rsidR="006326C1">
        <w:t xml:space="preserve">and delegates that input to one or more of the </w:t>
      </w:r>
      <w:r w:rsidR="006326C1" w:rsidRPr="006326C1">
        <w:rPr>
          <w:b/>
        </w:rPr>
        <w:t>model</w:t>
      </w:r>
      <w:r w:rsidR="006326C1">
        <w:t>s.</w:t>
      </w:r>
    </w:p>
    <w:p w:rsidR="006326C1" w:rsidRDefault="006326C1" w:rsidP="0041278A">
      <w:pPr>
        <w:pStyle w:val="ListNumbered"/>
      </w:pPr>
      <w:r>
        <w:t xml:space="preserve">The controller possibly </w:t>
      </w:r>
      <w:r w:rsidR="0062458D">
        <w:t>post processes</w:t>
      </w:r>
      <w:r>
        <w:t xml:space="preserve"> some of the data it received from the </w:t>
      </w:r>
      <w:r w:rsidRPr="006326C1">
        <w:rPr>
          <w:b/>
        </w:rPr>
        <w:t>model</w:t>
      </w:r>
      <w:r>
        <w:t>(s) and makes it available in the data for the view.</w:t>
      </w:r>
    </w:p>
    <w:p w:rsidR="0062458D" w:rsidRDefault="006326C1" w:rsidP="0041278A">
      <w:pPr>
        <w:pStyle w:val="ListNumbered"/>
      </w:pPr>
      <w:r>
        <w:t xml:space="preserve">The controller decides which </w:t>
      </w:r>
      <w:r w:rsidRPr="006326C1">
        <w:rPr>
          <w:b/>
        </w:rPr>
        <w:t>view</w:t>
      </w:r>
      <w:r>
        <w:t xml:space="preserve"> to render.</w:t>
      </w:r>
    </w:p>
    <w:p w:rsidR="006C695F" w:rsidRDefault="0062458D" w:rsidP="00B476B6">
      <w:pPr>
        <w:pStyle w:val="ListNumbered"/>
        <w:numPr>
          <w:numberingChange w:id="32" w:author="Ivan Porto Carrero" w:date="2009-10-11T17:27:00Z" w:original="%1:7:0:."/>
        </w:numPr>
        <w:rPr>
          <w:ins w:id="33" w:author="Lianna Wlasiuk" w:date="2009-10-09T15:32:00Z"/>
        </w:rPr>
      </w:pPr>
      <w:r>
        <w:t>The web server then sends that rendered html to the browser and the user has a new page to view.</w:t>
      </w:r>
    </w:p>
    <w:p w:rsidR="0062458D" w:rsidRDefault="0062458D" w:rsidP="0062458D">
      <w:pPr>
        <w:pStyle w:val="Body"/>
      </w:pPr>
      <w:r>
        <w:t xml:space="preserve">I’m sure there is nothing here that rocks your world especially not after having read the chapter on ASP.NET MVC. But this leads us to the different components of the Rails framework. </w:t>
      </w:r>
    </w:p>
    <w:p w:rsidR="0062458D" w:rsidRDefault="00DC10DB" w:rsidP="0062458D">
      <w:pPr>
        <w:pStyle w:val="Head2"/>
      </w:pPr>
      <w:bookmarkStart w:id="34" w:name="_Toc242864986"/>
      <w:r>
        <w:t>7.</w:t>
      </w:r>
      <w:r w:rsidR="0062458D">
        <w:t>1.3 Components of the Rails framework</w:t>
      </w:r>
      <w:bookmarkEnd w:id="34"/>
    </w:p>
    <w:p w:rsidR="00993D7A" w:rsidRDefault="00993D7A" w:rsidP="0062458D">
      <w:pPr>
        <w:pStyle w:val="Body1"/>
        <w:rPr>
          <w:ins w:id="35" w:author="Ivan Porto Carrero" w:date="2009-10-11T17:04:00Z"/>
        </w:rPr>
      </w:pPr>
      <w:r>
        <w:t>The Rails framework consists of a couple of libraries that can be installed and used separately but are generally used together.</w:t>
      </w:r>
    </w:p>
    <w:p w:rsidR="00E81170" w:rsidRDefault="00E81170" w:rsidP="00E81170">
      <w:pPr>
        <w:pStyle w:val="TableCaption"/>
        <w:numPr>
          <w:ins w:id="36" w:author="Ivan Porto Carrero" w:date="2009-10-11T17:04:00Z"/>
        </w:numPr>
        <w:rPr>
          <w:ins w:id="37" w:author="Ivan Porto Carrero" w:date="2009-10-11T17:04:00Z"/>
        </w:rPr>
      </w:pPr>
      <w:ins w:id="38" w:author="Ivan Porto Carrero" w:date="2009-10-11T17:04:00Z">
        <w:r>
          <w:t>Table 7.1: Components of the rails framework</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3888"/>
        <w:gridCol w:w="3888"/>
      </w:tblGrid>
      <w:tr w:rsidR="00E81170">
        <w:trPr>
          <w:ins w:id="39" w:author="Ivan Porto Carrero" w:date="2009-10-11T17:04:00Z"/>
        </w:trPr>
        <w:tc>
          <w:tcPr>
            <w:tcW w:w="3888" w:type="dxa"/>
          </w:tcPr>
          <w:p w:rsidR="0055254B" w:rsidRDefault="00E81170">
            <w:pPr>
              <w:pStyle w:val="TableHead"/>
              <w:widowControl w:val="0"/>
              <w:numPr>
                <w:ins w:id="40" w:author="Ivan Porto Carrero" w:date="2009-10-11T17:04:00Z"/>
              </w:numPr>
              <w:suppressAutoHyphens/>
              <w:rPr>
                <w:ins w:id="41" w:author="Ivan Porto Carrero" w:date="2009-10-11T17:04:00Z"/>
              </w:rPr>
              <w:pPrChange w:id="42" w:author="Ivan Porto Carrero" w:date="2009-10-11T17:07:00Z">
                <w:pPr>
                  <w:widowControl/>
                  <w:suppressAutoHyphens w:val="0"/>
                </w:pPr>
              </w:pPrChange>
            </w:pPr>
            <w:ins w:id="43" w:author="Ivan Porto Carrero" w:date="2009-10-11T17:05:00Z">
              <w:r>
                <w:t>Component name</w:t>
              </w:r>
            </w:ins>
          </w:p>
        </w:tc>
        <w:tc>
          <w:tcPr>
            <w:tcW w:w="3888" w:type="dxa"/>
          </w:tcPr>
          <w:p w:rsidR="0055254B" w:rsidRDefault="00E81170">
            <w:pPr>
              <w:pStyle w:val="TableHead"/>
              <w:widowControl w:val="0"/>
              <w:numPr>
                <w:ins w:id="44" w:author="Ivan Porto Carrero" w:date="2009-10-11T17:04:00Z"/>
              </w:numPr>
              <w:suppressAutoHyphens/>
              <w:rPr>
                <w:ins w:id="45" w:author="Ivan Porto Carrero" w:date="2009-10-11T17:04:00Z"/>
              </w:rPr>
              <w:pPrChange w:id="46" w:author="Ivan Porto Carrero" w:date="2009-10-11T17:07:00Z">
                <w:pPr>
                  <w:widowControl/>
                  <w:suppressAutoHyphens w:val="0"/>
                </w:pPr>
              </w:pPrChange>
            </w:pPr>
            <w:ins w:id="47" w:author="Ivan Porto Carrero" w:date="2009-10-11T17:05:00Z">
              <w:r>
                <w:t>Description</w:t>
              </w:r>
            </w:ins>
          </w:p>
        </w:tc>
      </w:tr>
      <w:tr w:rsidR="00E81170">
        <w:trPr>
          <w:ins w:id="48" w:author="Ivan Porto Carrero" w:date="2009-10-11T17:04:00Z"/>
        </w:trPr>
        <w:tc>
          <w:tcPr>
            <w:tcW w:w="3888" w:type="dxa"/>
          </w:tcPr>
          <w:p w:rsidR="0055254B" w:rsidRDefault="00E81170">
            <w:pPr>
              <w:pStyle w:val="TableBody"/>
              <w:widowControl w:val="0"/>
              <w:numPr>
                <w:ins w:id="49" w:author="Ivan Porto Carrero" w:date="2009-10-11T17:04:00Z"/>
              </w:numPr>
              <w:suppressAutoHyphens/>
              <w:rPr>
                <w:ins w:id="50" w:author="Ivan Porto Carrero" w:date="2009-10-11T17:04:00Z"/>
              </w:rPr>
              <w:pPrChange w:id="51" w:author="Ivan Porto Carrero" w:date="2009-10-11T17:07:00Z">
                <w:pPr>
                  <w:widowControl/>
                  <w:suppressAutoHyphens w:val="0"/>
                </w:pPr>
              </w:pPrChange>
            </w:pPr>
            <w:proofErr w:type="spellStart"/>
            <w:ins w:id="52" w:author="Ivan Porto Carrero" w:date="2009-10-11T17:05:00Z">
              <w:r>
                <w:t>ActiveSupport</w:t>
              </w:r>
            </w:ins>
            <w:proofErr w:type="spellEnd"/>
          </w:p>
        </w:tc>
        <w:tc>
          <w:tcPr>
            <w:tcW w:w="3888" w:type="dxa"/>
          </w:tcPr>
          <w:p w:rsidR="0055254B" w:rsidRDefault="00E81170">
            <w:pPr>
              <w:pStyle w:val="TableBody"/>
              <w:widowControl w:val="0"/>
              <w:numPr>
                <w:ins w:id="53" w:author="Ivan Porto Carrero" w:date="2009-10-11T17:04:00Z"/>
              </w:numPr>
              <w:suppressAutoHyphens/>
              <w:rPr>
                <w:ins w:id="54" w:author="Ivan Porto Carrero" w:date="2009-10-11T17:04:00Z"/>
              </w:rPr>
              <w:pPrChange w:id="55" w:author="Ivan Porto Carrero" w:date="2009-10-11T17:07:00Z">
                <w:pPr>
                  <w:widowControl/>
                  <w:suppressAutoHyphens w:val="0"/>
                </w:pPr>
              </w:pPrChange>
            </w:pPr>
            <w:ins w:id="56" w:author="Ivan Porto Carrero" w:date="2009-10-11T17:05:00Z">
              <w:r>
                <w:t xml:space="preserve">This library contains a bunch of extensions to the ruby language. One of the things this library allows you to do is </w:t>
              </w:r>
              <w:proofErr w:type="spellStart"/>
              <w:r>
                <w:t>pluralization</w:t>
              </w:r>
              <w:proofErr w:type="spellEnd"/>
              <w:r>
                <w:t xml:space="preserve"> of nouns etc. This is a core part of the rails framework because this is how it maps model names to database table names for example.</w:t>
              </w:r>
            </w:ins>
          </w:p>
        </w:tc>
      </w:tr>
      <w:tr w:rsidR="00E81170">
        <w:trPr>
          <w:ins w:id="57" w:author="Ivan Porto Carrero" w:date="2009-10-11T17:04:00Z"/>
        </w:trPr>
        <w:tc>
          <w:tcPr>
            <w:tcW w:w="3888" w:type="dxa"/>
          </w:tcPr>
          <w:p w:rsidR="0055254B" w:rsidRDefault="00E81170">
            <w:pPr>
              <w:pStyle w:val="TableBody"/>
              <w:widowControl w:val="0"/>
              <w:numPr>
                <w:ins w:id="58" w:author="Ivan Porto Carrero" w:date="2009-10-11T17:04:00Z"/>
              </w:numPr>
              <w:suppressAutoHyphens/>
              <w:rPr>
                <w:ins w:id="59" w:author="Ivan Porto Carrero" w:date="2009-10-11T17:04:00Z"/>
              </w:rPr>
              <w:pPrChange w:id="60" w:author="Ivan Porto Carrero" w:date="2009-10-11T17:07:00Z">
                <w:pPr>
                  <w:widowControl/>
                  <w:suppressAutoHyphens w:val="0"/>
                </w:pPr>
              </w:pPrChange>
            </w:pPr>
            <w:proofErr w:type="spellStart"/>
            <w:ins w:id="61" w:author="Ivan Porto Carrero" w:date="2009-10-11T17:05:00Z">
              <w:r>
                <w:t>ActiveRecord</w:t>
              </w:r>
            </w:ins>
            <w:proofErr w:type="spellEnd"/>
          </w:p>
        </w:tc>
        <w:tc>
          <w:tcPr>
            <w:tcW w:w="3888" w:type="dxa"/>
          </w:tcPr>
          <w:p w:rsidR="0055254B" w:rsidRDefault="00E81170">
            <w:pPr>
              <w:pStyle w:val="TableBody"/>
              <w:widowControl w:val="0"/>
              <w:numPr>
                <w:ins w:id="62" w:author="Ivan Porto Carrero" w:date="2009-10-11T17:04:00Z"/>
              </w:numPr>
              <w:suppressAutoHyphens/>
              <w:rPr>
                <w:ins w:id="63" w:author="Ivan Porto Carrero" w:date="2009-10-11T17:04:00Z"/>
              </w:rPr>
              <w:pPrChange w:id="64" w:author="Ivan Porto Carrero" w:date="2009-10-11T17:07:00Z">
                <w:pPr>
                  <w:widowControl/>
                  <w:suppressAutoHyphens w:val="0"/>
                </w:pPr>
              </w:pPrChange>
            </w:pPr>
            <w:ins w:id="65" w:author="Ivan Porto Carrero" w:date="2009-10-11T17:06:00Z">
              <w:r>
                <w:t>This is the built-in ORM tool for the rails framework and is used when you want to use a database with a ruby on rails application.   This is probably the most common library to use when you’re defining your models</w:t>
              </w:r>
            </w:ins>
          </w:p>
        </w:tc>
      </w:tr>
      <w:tr w:rsidR="00E81170">
        <w:trPr>
          <w:ins w:id="66" w:author="Ivan Porto Carrero" w:date="2009-10-11T17:04:00Z"/>
        </w:trPr>
        <w:tc>
          <w:tcPr>
            <w:tcW w:w="3888" w:type="dxa"/>
          </w:tcPr>
          <w:p w:rsidR="0055254B" w:rsidRDefault="00E81170">
            <w:pPr>
              <w:pStyle w:val="TableBody"/>
              <w:widowControl w:val="0"/>
              <w:numPr>
                <w:ins w:id="67" w:author="Ivan Porto Carrero" w:date="2009-10-11T17:04:00Z"/>
              </w:numPr>
              <w:suppressAutoHyphens/>
              <w:rPr>
                <w:ins w:id="68" w:author="Ivan Porto Carrero" w:date="2009-10-11T17:04:00Z"/>
              </w:rPr>
              <w:pPrChange w:id="69" w:author="Ivan Porto Carrero" w:date="2009-10-11T17:07:00Z">
                <w:pPr>
                  <w:widowControl/>
                  <w:suppressAutoHyphens w:val="0"/>
                </w:pPr>
              </w:pPrChange>
            </w:pPr>
            <w:proofErr w:type="spellStart"/>
            <w:ins w:id="70" w:author="Ivan Porto Carrero" w:date="2009-10-11T17:05:00Z">
              <w:r>
                <w:t>ActiveResource</w:t>
              </w:r>
            </w:ins>
            <w:proofErr w:type="spellEnd"/>
          </w:p>
        </w:tc>
        <w:tc>
          <w:tcPr>
            <w:tcW w:w="3888" w:type="dxa"/>
          </w:tcPr>
          <w:p w:rsidR="0055254B" w:rsidRDefault="00E81170">
            <w:pPr>
              <w:pStyle w:val="TableBody"/>
              <w:widowControl w:val="0"/>
              <w:numPr>
                <w:ins w:id="71" w:author="Ivan Porto Carrero" w:date="2009-10-11T17:04:00Z"/>
              </w:numPr>
              <w:suppressAutoHyphens/>
              <w:rPr>
                <w:ins w:id="72" w:author="Ivan Porto Carrero" w:date="2009-10-11T17:04:00Z"/>
              </w:rPr>
              <w:pPrChange w:id="73" w:author="Ivan Porto Carrero" w:date="2009-10-11T17:07:00Z">
                <w:pPr>
                  <w:widowControl/>
                  <w:suppressAutoHyphens w:val="0"/>
                </w:pPr>
              </w:pPrChange>
            </w:pPr>
            <w:ins w:id="74" w:author="Ivan Porto Carrero" w:date="2009-10-11T17:06:00Z">
              <w:r>
                <w:t xml:space="preserve">This is a library that makes ruby on rails applications </w:t>
              </w:r>
              <w:proofErr w:type="spellStart"/>
              <w:r>
                <w:t>RESTful</w:t>
              </w:r>
              <w:proofErr w:type="spellEnd"/>
              <w:r>
                <w:t xml:space="preserve">.  It provides ORM mapping to REST resources. You can use this to allow different rails applications to talk to each other. </w:t>
              </w:r>
            </w:ins>
          </w:p>
        </w:tc>
      </w:tr>
      <w:tr w:rsidR="00E81170">
        <w:trPr>
          <w:ins w:id="75" w:author="Ivan Porto Carrero" w:date="2009-10-11T17:05:00Z"/>
        </w:trPr>
        <w:tc>
          <w:tcPr>
            <w:tcW w:w="3888" w:type="dxa"/>
          </w:tcPr>
          <w:p w:rsidR="0055254B" w:rsidRDefault="00E81170">
            <w:pPr>
              <w:pStyle w:val="TableBody"/>
              <w:widowControl w:val="0"/>
              <w:numPr>
                <w:ins w:id="76" w:author="Ivan Porto Carrero" w:date="2009-10-11T17:04:00Z"/>
              </w:numPr>
              <w:suppressAutoHyphens/>
              <w:rPr>
                <w:ins w:id="77" w:author="Ivan Porto Carrero" w:date="2009-10-11T17:05:00Z"/>
              </w:rPr>
              <w:pPrChange w:id="78" w:author="Ivan Porto Carrero" w:date="2009-10-11T17:07:00Z">
                <w:pPr>
                  <w:widowControl/>
                  <w:suppressAutoHyphens w:val="0"/>
                </w:pPr>
              </w:pPrChange>
            </w:pPr>
            <w:proofErr w:type="spellStart"/>
            <w:ins w:id="79" w:author="Ivan Porto Carrero" w:date="2009-10-11T17:05:00Z">
              <w:r>
                <w:t>ActionPack</w:t>
              </w:r>
              <w:proofErr w:type="spellEnd"/>
            </w:ins>
          </w:p>
        </w:tc>
        <w:tc>
          <w:tcPr>
            <w:tcW w:w="3888" w:type="dxa"/>
          </w:tcPr>
          <w:p w:rsidR="0055254B" w:rsidRDefault="00E81170">
            <w:pPr>
              <w:pStyle w:val="TableBody"/>
              <w:widowControl w:val="0"/>
              <w:numPr>
                <w:ins w:id="80" w:author="Ivan Porto Carrero" w:date="2009-10-11T17:04:00Z"/>
              </w:numPr>
              <w:suppressAutoHyphens/>
              <w:rPr>
                <w:ins w:id="81" w:author="Ivan Porto Carrero" w:date="2009-10-11T17:05:00Z"/>
              </w:rPr>
              <w:pPrChange w:id="82" w:author="Ivan Porto Carrero" w:date="2009-10-11T17:07:00Z">
                <w:pPr>
                  <w:widowControl/>
                  <w:suppressAutoHyphens w:val="0"/>
                </w:pPr>
              </w:pPrChange>
            </w:pPr>
            <w:ins w:id="83" w:author="Ivan Porto Carrero" w:date="2009-10-11T17:07:00Z">
              <w:r>
                <w:t>This library is responsible for handling the request. It contains both the code for the controller (</w:t>
              </w:r>
              <w:proofErr w:type="spellStart"/>
              <w:r>
                <w:t>ActionController</w:t>
              </w:r>
              <w:proofErr w:type="spellEnd"/>
              <w:r>
                <w:t>) and for the html views (</w:t>
              </w:r>
              <w:proofErr w:type="spellStart"/>
              <w:r>
                <w:t>ActionView</w:t>
              </w:r>
              <w:proofErr w:type="spellEnd"/>
              <w:r>
                <w:t>).</w:t>
              </w:r>
            </w:ins>
          </w:p>
        </w:tc>
      </w:tr>
      <w:tr w:rsidR="00E81170">
        <w:trPr>
          <w:ins w:id="84" w:author="Ivan Porto Carrero" w:date="2009-10-11T17:05:00Z"/>
        </w:trPr>
        <w:tc>
          <w:tcPr>
            <w:tcW w:w="3888" w:type="dxa"/>
          </w:tcPr>
          <w:p w:rsidR="0055254B" w:rsidRDefault="00E81170">
            <w:pPr>
              <w:pStyle w:val="TableBody"/>
              <w:widowControl w:val="0"/>
              <w:numPr>
                <w:ins w:id="85" w:author="Ivan Porto Carrero" w:date="2009-10-11T17:04:00Z"/>
              </w:numPr>
              <w:suppressAutoHyphens/>
              <w:rPr>
                <w:ins w:id="86" w:author="Ivan Porto Carrero" w:date="2009-10-11T17:05:00Z"/>
              </w:rPr>
              <w:pPrChange w:id="87" w:author="Ivan Porto Carrero" w:date="2009-10-11T17:07:00Z">
                <w:pPr>
                  <w:widowControl/>
                  <w:suppressAutoHyphens w:val="0"/>
                </w:pPr>
              </w:pPrChange>
            </w:pPr>
            <w:proofErr w:type="spellStart"/>
            <w:ins w:id="88" w:author="Ivan Porto Carrero" w:date="2009-10-11T17:05:00Z">
              <w:r>
                <w:t>ActionMailer</w:t>
              </w:r>
              <w:proofErr w:type="spellEnd"/>
            </w:ins>
          </w:p>
        </w:tc>
        <w:tc>
          <w:tcPr>
            <w:tcW w:w="3888" w:type="dxa"/>
          </w:tcPr>
          <w:p w:rsidR="0055254B" w:rsidRDefault="00E81170">
            <w:pPr>
              <w:pStyle w:val="TableBody"/>
              <w:widowControl w:val="0"/>
              <w:numPr>
                <w:ins w:id="89" w:author="Ivan Porto Carrero" w:date="2009-10-11T17:04:00Z"/>
              </w:numPr>
              <w:suppressAutoHyphens/>
              <w:rPr>
                <w:ins w:id="90" w:author="Ivan Porto Carrero" w:date="2009-10-11T17:05:00Z"/>
              </w:rPr>
              <w:pPrChange w:id="91" w:author="Ivan Porto Carrero" w:date="2009-10-11T17:07:00Z">
                <w:pPr>
                  <w:widowControl/>
                  <w:suppressAutoHyphens w:val="0"/>
                </w:pPr>
              </w:pPrChange>
            </w:pPr>
            <w:ins w:id="92" w:author="Ivan Porto Carrero" w:date="2009-10-11T17:07:00Z">
              <w:r>
                <w:t>This is the last library in the standard package. This library contains the code to allow you to send emails with ruby on rails. You have a similar template like when you’re using an html view but in addition you can define some of the headers of the mail in that template. It also contains the code to send emails based on those templates.</w:t>
              </w:r>
            </w:ins>
          </w:p>
        </w:tc>
      </w:tr>
    </w:tbl>
    <w:p w:rsidR="00E81170" w:rsidRDefault="00E81170" w:rsidP="00653118">
      <w:pPr>
        <w:pStyle w:val="Body"/>
        <w:numPr>
          <w:ins w:id="93" w:author="Ivan Porto Carrero" w:date="2009-10-11T17:09:00Z"/>
        </w:numPr>
        <w:rPr>
          <w:ins w:id="94" w:author="Ivan Porto Carrero" w:date="2009-10-11T17:09:00Z"/>
        </w:rPr>
      </w:pPr>
    </w:p>
    <w:p w:rsidR="00653118" w:rsidRDefault="00653118" w:rsidP="00653118">
      <w:pPr>
        <w:pStyle w:val="Body"/>
      </w:pPr>
      <w:r>
        <w:t>Now that we know about the different components we’d also like to mention that one of the strong points of rails is that you can override or extend the default behavior of an application through a system of plug</w:t>
      </w:r>
      <w:r w:rsidR="00AD05CD">
        <w:t>-</w:t>
      </w:r>
      <w:r>
        <w:t xml:space="preserve">ins. There </w:t>
      </w:r>
      <w:proofErr w:type="gramStart"/>
      <w:ins w:id="95" w:author="Lianna Wlasiuk" w:date="2009-10-09T15:33:00Z">
        <w:r w:rsidR="006C695F">
          <w:t>are</w:t>
        </w:r>
        <w:proofErr w:type="gramEnd"/>
        <w:r w:rsidR="006C695F">
          <w:t xml:space="preserve"> </w:t>
        </w:r>
      </w:ins>
      <w:r>
        <w:t xml:space="preserve">a vast </w:t>
      </w:r>
      <w:ins w:id="96" w:author="Lianna Wlasiuk" w:date="2009-10-09T15:33:00Z">
        <w:r w:rsidR="006C695F">
          <w:t xml:space="preserve">number </w:t>
        </w:r>
      </w:ins>
      <w:r>
        <w:t xml:space="preserve">of </w:t>
      </w:r>
      <w:r w:rsidR="00AD05CD">
        <w:t>plug-ins</w:t>
      </w:r>
      <w:r>
        <w:t xml:space="preserve"> that have been written for Rails. They go from giving you a very easy way of implementing a state machine to complete view engines or authentication mechanisms.</w:t>
      </w:r>
      <w:r w:rsidR="006428A6">
        <w:t xml:space="preserve"> </w:t>
      </w:r>
      <w:r w:rsidR="001D7E68">
        <w:t xml:space="preserve">For me, </w:t>
      </w:r>
      <w:r>
        <w:t>personally</w:t>
      </w:r>
      <w:r w:rsidR="001D7E68">
        <w:t>,</w:t>
      </w:r>
      <w:r>
        <w:t xml:space="preserve"> the </w:t>
      </w:r>
      <w:r w:rsidR="001D7E68">
        <w:t>plug-in</w:t>
      </w:r>
      <w:r>
        <w:t xml:space="preserve"> system is one of the strongest points of the rails framework.</w:t>
      </w:r>
    </w:p>
    <w:p w:rsidR="007E1B25" w:rsidRDefault="007E1B25" w:rsidP="007E1B25">
      <w:pPr>
        <w:pStyle w:val="Head2"/>
        <w:numPr>
          <w:ins w:id="97" w:author="Ivan Porto Carrero" w:date="2009-10-11T17:56:00Z"/>
        </w:numPr>
        <w:rPr>
          <w:ins w:id="98" w:author="Ivan Porto Carrero" w:date="2009-10-11T17:56:00Z"/>
        </w:rPr>
      </w:pPr>
      <w:ins w:id="99" w:author="Ivan Porto Carrero" w:date="2009-10-11T17:56:00Z">
        <w:r>
          <w:t>7.1.4 Installing Rails</w:t>
        </w:r>
      </w:ins>
    </w:p>
    <w:p w:rsidR="0055254B" w:rsidRDefault="007E1B25">
      <w:pPr>
        <w:pStyle w:val="Body1"/>
        <w:numPr>
          <w:ins w:id="100" w:author="Ivan Porto Carrero" w:date="2009-10-11T17:56:00Z"/>
        </w:numPr>
        <w:rPr>
          <w:ins w:id="101" w:author="Ivan Porto Carrero" w:date="2009-10-11T17:56:00Z"/>
        </w:rPr>
      </w:pPr>
      <w:ins w:id="102" w:author="Ivan Porto Carrero" w:date="2009-10-11T17:56:00Z">
        <w:r>
          <w:t xml:space="preserve">Rails is distributed as a gem and when we use the regular ruby version we can install it by calling executing </w:t>
        </w:r>
        <w:proofErr w:type="spellStart"/>
        <w:r>
          <w:rPr>
            <w:rStyle w:val="CodeinText"/>
          </w:rPr>
          <w:t>ig</w:t>
        </w:r>
        <w:r w:rsidRPr="00D150E6">
          <w:rPr>
            <w:rStyle w:val="CodeinText"/>
          </w:rPr>
          <w:t>em</w:t>
        </w:r>
        <w:proofErr w:type="spellEnd"/>
        <w:r w:rsidRPr="00D150E6">
          <w:rPr>
            <w:rStyle w:val="CodeinText"/>
          </w:rPr>
          <w:t xml:space="preserve"> install rails</w:t>
        </w:r>
        <w:r>
          <w:t xml:space="preserve"> at the command line.</w:t>
        </w:r>
      </w:ins>
      <w:ins w:id="103" w:author="Ivan Porto Carrero" w:date="2009-10-11T17:57:00Z">
        <w:r>
          <w:t xml:space="preserve"> </w:t>
        </w:r>
      </w:ins>
      <w:ins w:id="104" w:author="Ivan Porto Carrero" w:date="2009-10-11T17:56:00Z">
        <w:r>
          <w:t xml:space="preserve">This should download and install rails in our </w:t>
        </w:r>
      </w:ins>
      <w:proofErr w:type="spellStart"/>
      <w:ins w:id="105" w:author="Ivan Porto Carrero" w:date="2009-10-11T17:57:00Z">
        <w:r>
          <w:t>IronRuby</w:t>
        </w:r>
      </w:ins>
      <w:proofErr w:type="spellEnd"/>
      <w:ins w:id="106" w:author="Ivan Porto Carrero" w:date="2009-10-11T17:56:00Z">
        <w:r>
          <w:t xml:space="preserve"> installation. And we’re all ready to generate the application skeleton.</w:t>
        </w:r>
      </w:ins>
    </w:p>
    <w:p w:rsidR="007E1B25" w:rsidRDefault="007E1B25" w:rsidP="007E1B25">
      <w:pPr>
        <w:pStyle w:val="Body"/>
        <w:numPr>
          <w:ins w:id="107" w:author="Ivan Porto Carrero" w:date="2009-10-11T17:56:00Z"/>
        </w:numPr>
        <w:rPr>
          <w:ins w:id="108" w:author="Ivan Porto Carrero" w:date="2009-10-11T17:56:00Z"/>
        </w:rPr>
      </w:pPr>
      <w:ins w:id="109" w:author="Ivan Porto Carrero" w:date="2009-10-11T17:57:00Z">
        <w:r>
          <w:t>That</w:t>
        </w:r>
      </w:ins>
      <w:ins w:id="110" w:author="Ivan Porto Carrero" w:date="2009-10-11T17:56:00Z">
        <w:r>
          <w:t xml:space="preserve"> takes care of the obligatory background information you may need before you can start using the framework. The rest of this chapter will be dedicated to guiding you through creating the necessary pieces of the server side for our twitter sample. The first thing we’re going to need to do is to create a rails application framework.</w:t>
        </w:r>
      </w:ins>
    </w:p>
    <w:p w:rsidR="007E1B25" w:rsidRDefault="007E1B25" w:rsidP="00653118">
      <w:pPr>
        <w:pStyle w:val="Body"/>
        <w:numPr>
          <w:ins w:id="111" w:author="Ivan Porto Carrero" w:date="2009-10-11T17:56:00Z"/>
        </w:numPr>
      </w:pPr>
    </w:p>
    <w:p w:rsidR="00D150E6" w:rsidRDefault="00DC10DB" w:rsidP="00D150E6">
      <w:pPr>
        <w:pStyle w:val="Head1"/>
      </w:pPr>
      <w:bookmarkStart w:id="112" w:name="_Toc242864988"/>
      <w:r>
        <w:t>7.</w:t>
      </w:r>
      <w:ins w:id="113" w:author="Ivan Porto Carrero" w:date="2009-10-11T17:27:00Z">
        <w:r w:rsidR="00B476B6">
          <w:t xml:space="preserve">2 </w:t>
        </w:r>
      </w:ins>
      <w:ins w:id="114" w:author="Ivan Porto Carrero" w:date="2009-10-12T10:30:00Z">
        <w:r w:rsidR="0055254B">
          <w:t>Generating the application skeleton</w:t>
        </w:r>
      </w:ins>
      <w:bookmarkEnd w:id="112"/>
    </w:p>
    <w:p w:rsidR="002311E4" w:rsidRDefault="00D150E6" w:rsidP="00D150E6">
      <w:pPr>
        <w:pStyle w:val="Body1"/>
      </w:pPr>
      <w:r>
        <w:t>Before we can start development</w:t>
      </w:r>
      <w:ins w:id="115" w:author="Lianna Wlasiuk" w:date="2009-10-10T14:06:00Z">
        <w:r w:rsidR="00877771">
          <w:t>,</w:t>
        </w:r>
      </w:ins>
      <w:r>
        <w:t xml:space="preserve"> we have to make sure we’ve got the rails framework installed on our machine. </w:t>
      </w:r>
      <w:r w:rsidR="002311E4">
        <w:t>In this section</w:t>
      </w:r>
      <w:ins w:id="116" w:author="Lianna Wlasiuk" w:date="2009-10-09T15:37:00Z">
        <w:r w:rsidR="006C695F">
          <w:t>,</w:t>
        </w:r>
      </w:ins>
      <w:r w:rsidR="002311E4">
        <w:t xml:space="preserve"> we’ll first talk about getting rails installed and ready to use with </w:t>
      </w:r>
      <w:proofErr w:type="spellStart"/>
      <w:r w:rsidR="002311E4">
        <w:t>IronRuby</w:t>
      </w:r>
      <w:proofErr w:type="spellEnd"/>
      <w:r w:rsidR="002311E4">
        <w:t>. Next</w:t>
      </w:r>
      <w:ins w:id="117" w:author="Lianna Wlasiuk" w:date="2009-10-09T15:38:00Z">
        <w:r w:rsidR="006C695F">
          <w:t>,</w:t>
        </w:r>
      </w:ins>
      <w:r w:rsidR="002311E4">
        <w:t xml:space="preserve"> we’ll look at generating a rails application skeleton.</w:t>
      </w:r>
    </w:p>
    <w:p w:rsidR="002311E4" w:rsidRDefault="00DC10DB" w:rsidP="002311E4">
      <w:pPr>
        <w:pStyle w:val="Head2"/>
      </w:pPr>
      <w:bookmarkStart w:id="118" w:name="_Toc242864990"/>
      <w:r>
        <w:t>7.</w:t>
      </w:r>
      <w:ins w:id="119" w:author="Ivan Porto Carrero" w:date="2009-10-11T17:27:00Z">
        <w:r w:rsidR="00B476B6">
          <w:t>2</w:t>
        </w:r>
      </w:ins>
      <w:r w:rsidR="002311E4">
        <w:t>.</w:t>
      </w:r>
      <w:ins w:id="120" w:author="Ivan Porto Carrero" w:date="2009-10-11T17:57:00Z">
        <w:r w:rsidR="007E1B25">
          <w:t xml:space="preserve">1 </w:t>
        </w:r>
      </w:ins>
      <w:bookmarkEnd w:id="118"/>
      <w:ins w:id="121" w:author="Ivan Porto Carrero" w:date="2009-10-12T10:30:00Z">
        <w:r w:rsidR="0055254B">
          <w:t>Anatomy of an application skeleton</w:t>
        </w:r>
      </w:ins>
    </w:p>
    <w:p w:rsidR="00110440" w:rsidRDefault="00406AC9" w:rsidP="002311E4">
      <w:pPr>
        <w:pStyle w:val="Body1"/>
      </w:pPr>
      <w:r>
        <w:t xml:space="preserve">Because </w:t>
      </w:r>
      <w:proofErr w:type="gramStart"/>
      <w:r>
        <w:t>rails is</w:t>
      </w:r>
      <w:proofErr w:type="gramEnd"/>
      <w:r>
        <w:t xml:space="preserve"> all about conventions</w:t>
      </w:r>
      <w:ins w:id="122" w:author="Lianna Wlasiuk" w:date="2009-10-09T15:40:00Z">
        <w:r w:rsidR="0083105C">
          <w:t>,</w:t>
        </w:r>
      </w:ins>
      <w:r>
        <w:t xml:space="preserve"> there is a fixed directory structure that needs to be created on your machine for a new application. It also populates some of those directories with files</w:t>
      </w:r>
      <w:r w:rsidR="00110440">
        <w:t>,</w:t>
      </w:r>
      <w:r>
        <w:t xml:space="preserve"> like the files for the prototype </w:t>
      </w:r>
      <w:r w:rsidR="00110440">
        <w:t>JavaScript</w:t>
      </w:r>
      <w:r>
        <w:t xml:space="preserve"> library.</w:t>
      </w:r>
    </w:p>
    <w:p w:rsidR="00110440" w:rsidRDefault="00110440" w:rsidP="00110440">
      <w:pPr>
        <w:pStyle w:val="Body"/>
      </w:pPr>
      <w:r>
        <w:t xml:space="preserve">Listing </w:t>
      </w:r>
      <w:r w:rsidR="00DC10DB">
        <w:t>7.</w:t>
      </w:r>
      <w:r>
        <w:t xml:space="preserve">1 shows the series of commands I entered on my </w:t>
      </w:r>
      <w:proofErr w:type="spellStart"/>
      <w:r>
        <w:t>mac</w:t>
      </w:r>
      <w:proofErr w:type="spellEnd"/>
      <w:r>
        <w:t xml:space="preserve"> to generate the application skeleton for our twitter clone.</w:t>
      </w:r>
    </w:p>
    <w:p w:rsidR="00D949CB" w:rsidRDefault="000D1882" w:rsidP="00D949CB">
      <w:pPr>
        <w:pStyle w:val="CodeListingCaption"/>
      </w:pPr>
      <w:r>
        <w:t xml:space="preserve">Listing </w:t>
      </w:r>
      <w:r w:rsidR="00DC10DB">
        <w:t>7.</w:t>
      </w:r>
      <w:r>
        <w:t>1</w:t>
      </w:r>
      <w:r w:rsidR="00110440">
        <w:t xml:space="preserve"> Generating the application skeleton</w:t>
      </w:r>
    </w:p>
    <w:p w:rsidR="00D949CB" w:rsidRDefault="00D949CB" w:rsidP="00D949CB">
      <w:pPr>
        <w:pStyle w:val="Code"/>
      </w:pPr>
      <w:r>
        <w:t>+</w:t>
      </w:r>
      <w:proofErr w:type="spellStart"/>
      <w:proofErr w:type="gramStart"/>
      <w:r>
        <w:t>ivan@ivan</w:t>
      </w:r>
      <w:proofErr w:type="gramEnd"/>
      <w:r>
        <w:t>-mbp</w:t>
      </w:r>
      <w:proofErr w:type="spellEnd"/>
      <w:r>
        <w:t>:~</w:t>
      </w:r>
    </w:p>
    <w:p w:rsidR="00D949CB" w:rsidRDefault="00D949CB" w:rsidP="00D949CB">
      <w:pPr>
        <w:pStyle w:val="Code"/>
      </w:pPr>
      <w:r>
        <w:t xml:space="preserve">» </w:t>
      </w:r>
      <w:proofErr w:type="spellStart"/>
      <w:r>
        <w:t>cd</w:t>
      </w:r>
      <w:proofErr w:type="spellEnd"/>
      <w:r>
        <w:t xml:space="preserve"> projects/</w:t>
      </w:r>
      <w:proofErr w:type="spellStart"/>
      <w:r>
        <w:t>ironruby_book</w:t>
      </w:r>
      <w:proofErr w:type="spellEnd"/>
      <w:r>
        <w:t>/</w:t>
      </w:r>
    </w:p>
    <w:p w:rsidR="00D949CB" w:rsidRDefault="00D949CB" w:rsidP="00D949CB">
      <w:pPr>
        <w:pStyle w:val="Code"/>
      </w:pPr>
      <w:r>
        <w:t>+</w:t>
      </w:r>
      <w:proofErr w:type="spellStart"/>
      <w:proofErr w:type="gramStart"/>
      <w:r>
        <w:t>ivan@ivan</w:t>
      </w:r>
      <w:proofErr w:type="gramEnd"/>
      <w:r>
        <w:t>-mbp:~/projects/ironruby_book</w:t>
      </w:r>
      <w:proofErr w:type="spellEnd"/>
    </w:p>
    <w:p w:rsidR="00D949CB" w:rsidRDefault="00D949CB" w:rsidP="00D949CB">
      <w:pPr>
        <w:pStyle w:val="Code"/>
      </w:pPr>
      <w:r>
        <w:t xml:space="preserve">» </w:t>
      </w:r>
      <w:proofErr w:type="spellStart"/>
      <w:proofErr w:type="gramStart"/>
      <w:r>
        <w:t>mkdir</w:t>
      </w:r>
      <w:proofErr w:type="spellEnd"/>
      <w:proofErr w:type="gramEnd"/>
      <w:r>
        <w:t xml:space="preserve"> </w:t>
      </w:r>
      <w:proofErr w:type="spellStart"/>
      <w:r>
        <w:t>twitter_sample</w:t>
      </w:r>
      <w:proofErr w:type="spellEnd"/>
    </w:p>
    <w:p w:rsidR="00D949CB" w:rsidRDefault="00D949CB" w:rsidP="00D949CB">
      <w:pPr>
        <w:pStyle w:val="Code"/>
      </w:pPr>
      <w:r>
        <w:t>+</w:t>
      </w:r>
      <w:proofErr w:type="spellStart"/>
      <w:proofErr w:type="gramStart"/>
      <w:r>
        <w:t>ivan@ivan</w:t>
      </w:r>
      <w:proofErr w:type="gramEnd"/>
      <w:r>
        <w:t>-mbp:~/projects/ironruby_book</w:t>
      </w:r>
      <w:proofErr w:type="spellEnd"/>
    </w:p>
    <w:p w:rsidR="00D949CB" w:rsidRDefault="00D949CB" w:rsidP="00D949CB">
      <w:pPr>
        <w:pStyle w:val="Code"/>
      </w:pPr>
      <w:r>
        <w:t xml:space="preserve">» </w:t>
      </w:r>
      <w:proofErr w:type="spellStart"/>
      <w:r>
        <w:t>cd</w:t>
      </w:r>
      <w:proofErr w:type="spellEnd"/>
      <w:r>
        <w:t xml:space="preserve"> </w:t>
      </w:r>
      <w:proofErr w:type="spellStart"/>
      <w:r>
        <w:t>twitter_sample</w:t>
      </w:r>
      <w:proofErr w:type="spellEnd"/>
      <w:r>
        <w:t>/</w:t>
      </w:r>
    </w:p>
    <w:p w:rsidR="00D949CB" w:rsidRDefault="00D949CB" w:rsidP="00D949CB">
      <w:pPr>
        <w:pStyle w:val="Code"/>
      </w:pPr>
      <w:r>
        <w:t>+</w:t>
      </w:r>
      <w:proofErr w:type="spellStart"/>
      <w:proofErr w:type="gramStart"/>
      <w:r>
        <w:t>ivan@ivan</w:t>
      </w:r>
      <w:proofErr w:type="gramEnd"/>
      <w:r>
        <w:t>-mbp:~/projects/ironruby_book/twitter_sample</w:t>
      </w:r>
      <w:proofErr w:type="spellEnd"/>
    </w:p>
    <w:p w:rsidR="00D949CB" w:rsidRDefault="00D949CB" w:rsidP="00D949CB">
      <w:pPr>
        <w:pStyle w:val="Code"/>
      </w:pPr>
      <w:r>
        <w:t xml:space="preserve">» </w:t>
      </w:r>
      <w:proofErr w:type="gramStart"/>
      <w:r>
        <w:t>rails</w:t>
      </w:r>
      <w:proofErr w:type="gramEnd"/>
      <w:r>
        <w:t xml:space="preserve"> twitter</w:t>
      </w:r>
    </w:p>
    <w:p w:rsidR="00D949CB" w:rsidRDefault="00D949CB" w:rsidP="00D949CB">
      <w:pPr>
        <w:pStyle w:val="Code"/>
      </w:pPr>
      <w:r>
        <w:t xml:space="preserve">      </w:t>
      </w:r>
      <w:proofErr w:type="gramStart"/>
      <w:r>
        <w:t>create</w:t>
      </w:r>
      <w:proofErr w:type="gramEnd"/>
      <w:r>
        <w:t xml:space="preserve">  </w:t>
      </w:r>
    </w:p>
    <w:p w:rsidR="00D949CB" w:rsidRDefault="00D949CB" w:rsidP="00D949CB">
      <w:pPr>
        <w:pStyle w:val="Code"/>
      </w:pPr>
      <w:r>
        <w:t xml:space="preserve">      </w:t>
      </w:r>
      <w:proofErr w:type="gramStart"/>
      <w:r>
        <w:t>create</w:t>
      </w:r>
      <w:proofErr w:type="gramEnd"/>
      <w:r>
        <w:t xml:space="preserve">  app/controllers</w:t>
      </w:r>
    </w:p>
    <w:p w:rsidR="00D949CB" w:rsidRDefault="00D949CB" w:rsidP="00D949CB">
      <w:pPr>
        <w:pStyle w:val="Code"/>
      </w:pPr>
      <w:r>
        <w:t xml:space="preserve">      </w:t>
      </w:r>
      <w:proofErr w:type="gramStart"/>
      <w:r>
        <w:t>create</w:t>
      </w:r>
      <w:proofErr w:type="gramEnd"/>
      <w:r>
        <w:t xml:space="preserve">  app/helpers</w:t>
      </w:r>
    </w:p>
    <w:p w:rsidR="00D949CB" w:rsidRDefault="00D949CB" w:rsidP="00D949CB">
      <w:pPr>
        <w:pStyle w:val="Code"/>
      </w:pPr>
      <w:r>
        <w:t xml:space="preserve">      </w:t>
      </w:r>
      <w:proofErr w:type="gramStart"/>
      <w:r>
        <w:t>create</w:t>
      </w:r>
      <w:proofErr w:type="gramEnd"/>
      <w:r>
        <w:t xml:space="preserve">  app/models</w:t>
      </w:r>
    </w:p>
    <w:p w:rsidR="00D949CB" w:rsidRDefault="00D949CB" w:rsidP="00D949CB">
      <w:pPr>
        <w:pStyle w:val="Code"/>
      </w:pPr>
      <w:r>
        <w:t xml:space="preserve">      </w:t>
      </w:r>
      <w:proofErr w:type="gramStart"/>
      <w:r>
        <w:t>create</w:t>
      </w:r>
      <w:proofErr w:type="gramEnd"/>
      <w:r>
        <w:t xml:space="preserve">  app/views/layouts</w:t>
      </w:r>
    </w:p>
    <w:p w:rsidR="00D949CB" w:rsidRDefault="00D949CB" w:rsidP="00D949CB">
      <w:pPr>
        <w:pStyle w:val="Code"/>
      </w:pPr>
      <w:r>
        <w:t xml:space="preserve">      </w:t>
      </w:r>
      <w:proofErr w:type="gramStart"/>
      <w:r>
        <w:t>create</w:t>
      </w:r>
      <w:proofErr w:type="gramEnd"/>
      <w:r>
        <w:t xml:space="preserve">  </w:t>
      </w:r>
      <w:proofErr w:type="spellStart"/>
      <w:r>
        <w:t>config</w:t>
      </w:r>
      <w:proofErr w:type="spellEnd"/>
      <w:r>
        <w:t>/environments</w:t>
      </w:r>
    </w:p>
    <w:p w:rsidR="00D949CB" w:rsidRDefault="00D949CB" w:rsidP="00D949CB">
      <w:pPr>
        <w:pStyle w:val="Code"/>
      </w:pPr>
      <w:r>
        <w:t xml:space="preserve">      </w:t>
      </w:r>
      <w:proofErr w:type="gramStart"/>
      <w:r>
        <w:t>create</w:t>
      </w:r>
      <w:proofErr w:type="gramEnd"/>
      <w:r>
        <w:t xml:space="preserve">  </w:t>
      </w:r>
      <w:proofErr w:type="spellStart"/>
      <w:r>
        <w:t>config/initializers</w:t>
      </w:r>
      <w:proofErr w:type="spellEnd"/>
    </w:p>
    <w:p w:rsidR="00D949CB" w:rsidRDefault="00D949CB" w:rsidP="00D949CB">
      <w:pPr>
        <w:pStyle w:val="Code"/>
      </w:pPr>
      <w:r>
        <w:t xml:space="preserve">      </w:t>
      </w:r>
      <w:proofErr w:type="gramStart"/>
      <w:r>
        <w:t>create</w:t>
      </w:r>
      <w:proofErr w:type="gramEnd"/>
      <w:r>
        <w:t xml:space="preserve">  db</w:t>
      </w:r>
    </w:p>
    <w:p w:rsidR="00D949CB" w:rsidRDefault="00D949CB" w:rsidP="00D949CB">
      <w:pPr>
        <w:pStyle w:val="Code"/>
      </w:pPr>
      <w:r>
        <w:t xml:space="preserve">      </w:t>
      </w:r>
      <w:proofErr w:type="gramStart"/>
      <w:r>
        <w:t>create</w:t>
      </w:r>
      <w:proofErr w:type="gramEnd"/>
      <w:r>
        <w:t xml:space="preserve">  doc</w:t>
      </w:r>
    </w:p>
    <w:p w:rsidR="00D949CB" w:rsidRDefault="00D949CB" w:rsidP="00D949CB">
      <w:pPr>
        <w:pStyle w:val="Code"/>
      </w:pPr>
      <w:r>
        <w:t xml:space="preserve">      </w:t>
      </w:r>
      <w:proofErr w:type="gramStart"/>
      <w:r>
        <w:t>create</w:t>
      </w:r>
      <w:proofErr w:type="gramEnd"/>
      <w:r>
        <w:t xml:space="preserve">  lib</w:t>
      </w:r>
    </w:p>
    <w:p w:rsidR="00D949CB" w:rsidRDefault="00D949CB" w:rsidP="00D949CB">
      <w:pPr>
        <w:pStyle w:val="Code"/>
      </w:pPr>
      <w:r>
        <w:t xml:space="preserve">      </w:t>
      </w:r>
      <w:proofErr w:type="gramStart"/>
      <w:r>
        <w:t>create</w:t>
      </w:r>
      <w:proofErr w:type="gramEnd"/>
      <w:r>
        <w:t xml:space="preserve">  lib/tasks</w:t>
      </w:r>
    </w:p>
    <w:p w:rsidR="00D949CB" w:rsidRDefault="00D949CB" w:rsidP="00D949CB">
      <w:pPr>
        <w:pStyle w:val="Code"/>
      </w:pPr>
      <w:r>
        <w:t xml:space="preserve">      </w:t>
      </w:r>
      <w:proofErr w:type="gramStart"/>
      <w:r>
        <w:t>create</w:t>
      </w:r>
      <w:proofErr w:type="gramEnd"/>
      <w:r>
        <w:t xml:space="preserve">  log</w:t>
      </w:r>
    </w:p>
    <w:p w:rsidR="00D949CB" w:rsidRDefault="00D949CB" w:rsidP="00D949CB">
      <w:pPr>
        <w:pStyle w:val="Code"/>
      </w:pPr>
      <w:r>
        <w:t xml:space="preserve">      </w:t>
      </w:r>
      <w:proofErr w:type="gramStart"/>
      <w:r>
        <w:t>create</w:t>
      </w:r>
      <w:proofErr w:type="gramEnd"/>
      <w:r>
        <w:t xml:space="preserve">  public/images</w:t>
      </w:r>
    </w:p>
    <w:p w:rsidR="00D949CB" w:rsidRDefault="00D949CB" w:rsidP="00D949CB">
      <w:pPr>
        <w:pStyle w:val="Code"/>
      </w:pPr>
      <w:r>
        <w:t xml:space="preserve">      </w:t>
      </w:r>
      <w:proofErr w:type="gramStart"/>
      <w:r>
        <w:t>create</w:t>
      </w:r>
      <w:proofErr w:type="gramEnd"/>
      <w:r>
        <w:t xml:space="preserve">  public/</w:t>
      </w:r>
      <w:proofErr w:type="spellStart"/>
      <w:r>
        <w:t>javascripts</w:t>
      </w:r>
      <w:proofErr w:type="spellEnd"/>
    </w:p>
    <w:p w:rsidR="00D949CB" w:rsidRDefault="00D949CB" w:rsidP="00D949CB">
      <w:pPr>
        <w:pStyle w:val="Code"/>
      </w:pPr>
      <w:r>
        <w:t xml:space="preserve">      </w:t>
      </w:r>
      <w:proofErr w:type="gramStart"/>
      <w:r>
        <w:t>create</w:t>
      </w:r>
      <w:proofErr w:type="gramEnd"/>
      <w:r>
        <w:t xml:space="preserve">  public/</w:t>
      </w:r>
      <w:proofErr w:type="spellStart"/>
      <w:r>
        <w:t>stylesheets</w:t>
      </w:r>
      <w:proofErr w:type="spellEnd"/>
    </w:p>
    <w:p w:rsidR="00D949CB" w:rsidRDefault="00D949CB" w:rsidP="00D949CB">
      <w:pPr>
        <w:pStyle w:val="Code"/>
      </w:pPr>
      <w:r>
        <w:t xml:space="preserve">      </w:t>
      </w:r>
      <w:proofErr w:type="gramStart"/>
      <w:r>
        <w:t>create</w:t>
      </w:r>
      <w:proofErr w:type="gramEnd"/>
      <w:r>
        <w:t xml:space="preserve">  script/performance</w:t>
      </w:r>
    </w:p>
    <w:p w:rsidR="00D949CB" w:rsidRDefault="00D949CB" w:rsidP="00D949CB">
      <w:pPr>
        <w:pStyle w:val="Code"/>
      </w:pPr>
      <w:r>
        <w:t xml:space="preserve">      </w:t>
      </w:r>
      <w:proofErr w:type="gramStart"/>
      <w:r>
        <w:t>create</w:t>
      </w:r>
      <w:proofErr w:type="gramEnd"/>
      <w:r>
        <w:t xml:space="preserve">  script/process</w:t>
      </w:r>
    </w:p>
    <w:p w:rsidR="00D949CB" w:rsidRDefault="00D949CB" w:rsidP="00D949CB">
      <w:pPr>
        <w:pStyle w:val="Code"/>
      </w:pPr>
      <w:r>
        <w:t xml:space="preserve">      </w:t>
      </w:r>
      <w:proofErr w:type="gramStart"/>
      <w:r>
        <w:t>create</w:t>
      </w:r>
      <w:proofErr w:type="gramEnd"/>
      <w:r>
        <w:t xml:space="preserve">  test/fixtures</w:t>
      </w:r>
    </w:p>
    <w:p w:rsidR="00D949CB" w:rsidRDefault="00D949CB" w:rsidP="00D949CB">
      <w:pPr>
        <w:pStyle w:val="Code"/>
      </w:pPr>
      <w:r>
        <w:t xml:space="preserve">      </w:t>
      </w:r>
      <w:proofErr w:type="gramStart"/>
      <w:r>
        <w:t>create</w:t>
      </w:r>
      <w:proofErr w:type="gramEnd"/>
      <w:r>
        <w:t xml:space="preserve">  test/functional</w:t>
      </w:r>
    </w:p>
    <w:p w:rsidR="00D949CB" w:rsidRDefault="00D949CB" w:rsidP="00D949CB">
      <w:pPr>
        <w:pStyle w:val="Code"/>
      </w:pPr>
      <w:r>
        <w:t xml:space="preserve">      </w:t>
      </w:r>
      <w:proofErr w:type="gramStart"/>
      <w:r>
        <w:t>create</w:t>
      </w:r>
      <w:proofErr w:type="gramEnd"/>
      <w:r>
        <w:t xml:space="preserve">  test/integration</w:t>
      </w:r>
    </w:p>
    <w:p w:rsidR="00D949CB" w:rsidRDefault="00D949CB" w:rsidP="00D949CB">
      <w:pPr>
        <w:pStyle w:val="Code"/>
      </w:pPr>
      <w:r>
        <w:t xml:space="preserve">      </w:t>
      </w:r>
      <w:proofErr w:type="gramStart"/>
      <w:r>
        <w:t>create</w:t>
      </w:r>
      <w:proofErr w:type="gramEnd"/>
      <w:r>
        <w:t xml:space="preserve">  test/unit</w:t>
      </w:r>
    </w:p>
    <w:p w:rsidR="00D949CB" w:rsidRDefault="00D949CB" w:rsidP="00D949CB">
      <w:pPr>
        <w:pStyle w:val="Code"/>
      </w:pPr>
      <w:r>
        <w:t xml:space="preserve">      </w:t>
      </w:r>
      <w:proofErr w:type="gramStart"/>
      <w:r>
        <w:t>create</w:t>
      </w:r>
      <w:proofErr w:type="gramEnd"/>
      <w:r>
        <w:t xml:space="preserve">  vendor</w:t>
      </w:r>
    </w:p>
    <w:p w:rsidR="00D949CB" w:rsidRDefault="00D949CB" w:rsidP="00D949CB">
      <w:pPr>
        <w:pStyle w:val="Code"/>
      </w:pPr>
      <w:r>
        <w:t xml:space="preserve">      </w:t>
      </w:r>
      <w:proofErr w:type="gramStart"/>
      <w:r>
        <w:t>create</w:t>
      </w:r>
      <w:proofErr w:type="gramEnd"/>
      <w:r>
        <w:t xml:space="preserve">  vendor/</w:t>
      </w:r>
      <w:proofErr w:type="spellStart"/>
      <w:r>
        <w:t>plugins</w:t>
      </w:r>
      <w:proofErr w:type="spellEnd"/>
    </w:p>
    <w:p w:rsidR="00D949CB" w:rsidRDefault="00D949CB" w:rsidP="00D949CB">
      <w:pPr>
        <w:pStyle w:val="Code"/>
      </w:pPr>
      <w:r>
        <w:t xml:space="preserve">      </w:t>
      </w:r>
      <w:proofErr w:type="gramStart"/>
      <w:r>
        <w:t>create</w:t>
      </w:r>
      <w:proofErr w:type="gramEnd"/>
      <w:r>
        <w:t xml:space="preserve">  </w:t>
      </w:r>
      <w:proofErr w:type="spellStart"/>
      <w:r>
        <w:t>tmp</w:t>
      </w:r>
      <w:proofErr w:type="spellEnd"/>
      <w:r>
        <w:t>/sessions</w:t>
      </w:r>
    </w:p>
    <w:p w:rsidR="00D949CB" w:rsidRDefault="00D949CB" w:rsidP="00D949CB">
      <w:pPr>
        <w:pStyle w:val="Code"/>
      </w:pPr>
      <w:r>
        <w:t xml:space="preserve">      </w:t>
      </w:r>
      <w:proofErr w:type="gramStart"/>
      <w:r>
        <w:t>create</w:t>
      </w:r>
      <w:proofErr w:type="gramEnd"/>
      <w:r>
        <w:t xml:space="preserve">  </w:t>
      </w:r>
      <w:proofErr w:type="spellStart"/>
      <w:r>
        <w:t>tmp</w:t>
      </w:r>
      <w:proofErr w:type="spellEnd"/>
      <w:r>
        <w:t>/sockets</w:t>
      </w:r>
    </w:p>
    <w:p w:rsidR="00D949CB" w:rsidRDefault="00D949CB" w:rsidP="00D949CB">
      <w:pPr>
        <w:pStyle w:val="Code"/>
      </w:pPr>
      <w:r>
        <w:t xml:space="preserve">      </w:t>
      </w:r>
      <w:proofErr w:type="gramStart"/>
      <w:r>
        <w:t>create</w:t>
      </w:r>
      <w:proofErr w:type="gramEnd"/>
      <w:r>
        <w:t xml:space="preserve">  </w:t>
      </w:r>
      <w:proofErr w:type="spellStart"/>
      <w:r>
        <w:t>tmp</w:t>
      </w:r>
      <w:proofErr w:type="spellEnd"/>
      <w:r>
        <w:t>/cache</w:t>
      </w:r>
    </w:p>
    <w:p w:rsidR="00D949CB" w:rsidRDefault="00D949CB" w:rsidP="00D949CB">
      <w:pPr>
        <w:pStyle w:val="Code"/>
      </w:pPr>
      <w:r>
        <w:t xml:space="preserve">      </w:t>
      </w:r>
      <w:proofErr w:type="gramStart"/>
      <w:r>
        <w:t>create</w:t>
      </w:r>
      <w:proofErr w:type="gramEnd"/>
      <w:r>
        <w:t xml:space="preserve">  </w:t>
      </w:r>
      <w:proofErr w:type="spellStart"/>
      <w:r>
        <w:t>tmp/pids</w:t>
      </w:r>
      <w:proofErr w:type="spellEnd"/>
    </w:p>
    <w:p w:rsidR="00D949CB" w:rsidRDefault="00D949CB" w:rsidP="00D949CB">
      <w:pPr>
        <w:pStyle w:val="Code"/>
      </w:pPr>
      <w:r>
        <w:t xml:space="preserve">      </w:t>
      </w:r>
      <w:proofErr w:type="gramStart"/>
      <w:r>
        <w:t>create</w:t>
      </w:r>
      <w:proofErr w:type="gramEnd"/>
      <w:r>
        <w:t xml:space="preserve">  </w:t>
      </w:r>
      <w:proofErr w:type="spellStart"/>
      <w:r>
        <w:t>Rakefile</w:t>
      </w:r>
      <w:proofErr w:type="spellEnd"/>
    </w:p>
    <w:p w:rsidR="00D949CB" w:rsidRDefault="00D949CB" w:rsidP="00D949CB">
      <w:pPr>
        <w:pStyle w:val="Code"/>
      </w:pPr>
      <w:r>
        <w:t xml:space="preserve">      </w:t>
      </w:r>
      <w:proofErr w:type="gramStart"/>
      <w:r>
        <w:t>create</w:t>
      </w:r>
      <w:proofErr w:type="gramEnd"/>
      <w:r>
        <w:t xml:space="preserve">  README</w:t>
      </w:r>
    </w:p>
    <w:p w:rsidR="00D949CB" w:rsidRDefault="00D949CB" w:rsidP="00D949CB">
      <w:pPr>
        <w:pStyle w:val="Code"/>
      </w:pPr>
      <w:r>
        <w:t xml:space="preserve">      </w:t>
      </w:r>
      <w:proofErr w:type="gramStart"/>
      <w:r>
        <w:t>create</w:t>
      </w:r>
      <w:proofErr w:type="gramEnd"/>
      <w:r>
        <w:t xml:space="preserve">  app/controllers/</w:t>
      </w:r>
      <w:proofErr w:type="spellStart"/>
      <w:r>
        <w:t>application.rb</w:t>
      </w:r>
      <w:proofErr w:type="spellEnd"/>
    </w:p>
    <w:p w:rsidR="00D949CB" w:rsidRDefault="00D949CB" w:rsidP="00D949CB">
      <w:pPr>
        <w:pStyle w:val="Code"/>
      </w:pPr>
      <w:r>
        <w:t xml:space="preserve">      </w:t>
      </w:r>
      <w:proofErr w:type="gramStart"/>
      <w:r>
        <w:t>create</w:t>
      </w:r>
      <w:proofErr w:type="gramEnd"/>
      <w:r>
        <w:t xml:space="preserve">  app/helpers/</w:t>
      </w:r>
      <w:proofErr w:type="spellStart"/>
      <w:r>
        <w:t>application_helper.rb</w:t>
      </w:r>
      <w:proofErr w:type="spellEnd"/>
    </w:p>
    <w:p w:rsidR="00D949CB" w:rsidRDefault="00D949CB" w:rsidP="00D949CB">
      <w:pPr>
        <w:pStyle w:val="Code"/>
      </w:pPr>
      <w:r>
        <w:t xml:space="preserve">      </w:t>
      </w:r>
      <w:proofErr w:type="gramStart"/>
      <w:r>
        <w:t>create</w:t>
      </w:r>
      <w:proofErr w:type="gramEnd"/>
      <w:r>
        <w:t xml:space="preserve">  test/</w:t>
      </w:r>
      <w:proofErr w:type="spellStart"/>
      <w:r>
        <w:t>test_helper.rb</w:t>
      </w:r>
      <w:proofErr w:type="spellEnd"/>
    </w:p>
    <w:p w:rsidR="00D949CB" w:rsidRDefault="00D949CB" w:rsidP="00D949CB">
      <w:pPr>
        <w:pStyle w:val="Code"/>
      </w:pPr>
      <w:r>
        <w:t xml:space="preserve">      </w:t>
      </w:r>
      <w:proofErr w:type="gramStart"/>
      <w:r>
        <w:t>create</w:t>
      </w:r>
      <w:proofErr w:type="gramEnd"/>
      <w:r>
        <w:t xml:space="preserve">  </w:t>
      </w:r>
      <w:proofErr w:type="spellStart"/>
      <w:r>
        <w:t>config/database.yml</w:t>
      </w:r>
      <w:proofErr w:type="spellEnd"/>
    </w:p>
    <w:p w:rsidR="00D949CB" w:rsidRDefault="00D949CB" w:rsidP="00D949CB">
      <w:pPr>
        <w:pStyle w:val="Code"/>
      </w:pPr>
      <w:r>
        <w:t xml:space="preserve">      </w:t>
      </w:r>
      <w:proofErr w:type="gramStart"/>
      <w:r>
        <w:t>create</w:t>
      </w:r>
      <w:proofErr w:type="gramEnd"/>
      <w:r>
        <w:t xml:space="preserve">  </w:t>
      </w:r>
      <w:proofErr w:type="spellStart"/>
      <w:r>
        <w:t>config/routes.rb</w:t>
      </w:r>
      <w:proofErr w:type="spellEnd"/>
    </w:p>
    <w:p w:rsidR="00D949CB" w:rsidRDefault="00D949CB" w:rsidP="00D949CB">
      <w:pPr>
        <w:pStyle w:val="Code"/>
      </w:pPr>
      <w:r>
        <w:t xml:space="preserve">      </w:t>
      </w:r>
      <w:proofErr w:type="gramStart"/>
      <w:r>
        <w:t>create</w:t>
      </w:r>
      <w:proofErr w:type="gramEnd"/>
      <w:r>
        <w:t xml:space="preserve">  </w:t>
      </w:r>
      <w:proofErr w:type="spellStart"/>
      <w:r>
        <w:t>config/initializers/inflections.rb</w:t>
      </w:r>
      <w:proofErr w:type="spellEnd"/>
    </w:p>
    <w:p w:rsidR="00D949CB" w:rsidRDefault="00D949CB" w:rsidP="00D949CB">
      <w:pPr>
        <w:pStyle w:val="Code"/>
      </w:pPr>
      <w:r>
        <w:t xml:space="preserve">      </w:t>
      </w:r>
      <w:proofErr w:type="gramStart"/>
      <w:r>
        <w:t>create</w:t>
      </w:r>
      <w:proofErr w:type="gramEnd"/>
      <w:r>
        <w:t xml:space="preserve">  </w:t>
      </w:r>
      <w:proofErr w:type="spellStart"/>
      <w:r>
        <w:t>config/initializers/mime_types.rb</w:t>
      </w:r>
      <w:proofErr w:type="spellEnd"/>
    </w:p>
    <w:p w:rsidR="00D949CB" w:rsidRDefault="00D949CB" w:rsidP="00D949CB">
      <w:pPr>
        <w:pStyle w:val="Code"/>
      </w:pPr>
      <w:r>
        <w:t xml:space="preserve">      </w:t>
      </w:r>
      <w:proofErr w:type="gramStart"/>
      <w:r>
        <w:t>create</w:t>
      </w:r>
      <w:proofErr w:type="gramEnd"/>
      <w:r>
        <w:t xml:space="preserve">  </w:t>
      </w:r>
      <w:proofErr w:type="spellStart"/>
      <w:r>
        <w:t>config/initializers/new_rails_defaults.rb</w:t>
      </w:r>
      <w:proofErr w:type="spellEnd"/>
    </w:p>
    <w:p w:rsidR="00D949CB" w:rsidRDefault="00D949CB" w:rsidP="00D949CB">
      <w:pPr>
        <w:pStyle w:val="Code"/>
      </w:pPr>
      <w:r>
        <w:t xml:space="preserve">      </w:t>
      </w:r>
      <w:proofErr w:type="gramStart"/>
      <w:r>
        <w:t>create</w:t>
      </w:r>
      <w:proofErr w:type="gramEnd"/>
      <w:r>
        <w:t xml:space="preserve">  </w:t>
      </w:r>
      <w:proofErr w:type="spellStart"/>
      <w:r>
        <w:t>config/boot.rb</w:t>
      </w:r>
      <w:proofErr w:type="spellEnd"/>
    </w:p>
    <w:p w:rsidR="00D949CB" w:rsidRDefault="00D949CB" w:rsidP="00D949CB">
      <w:pPr>
        <w:pStyle w:val="Code"/>
      </w:pPr>
      <w:r>
        <w:t xml:space="preserve">      </w:t>
      </w:r>
      <w:proofErr w:type="gramStart"/>
      <w:r>
        <w:t>create</w:t>
      </w:r>
      <w:proofErr w:type="gramEnd"/>
      <w:r>
        <w:t xml:space="preserve">  </w:t>
      </w:r>
      <w:proofErr w:type="spellStart"/>
      <w:r>
        <w:t>config/environment.rb</w:t>
      </w:r>
      <w:proofErr w:type="spellEnd"/>
    </w:p>
    <w:p w:rsidR="00D949CB" w:rsidRDefault="00D949CB" w:rsidP="00D949CB">
      <w:pPr>
        <w:pStyle w:val="Code"/>
      </w:pPr>
      <w:r>
        <w:t xml:space="preserve">      </w:t>
      </w:r>
      <w:proofErr w:type="gramStart"/>
      <w:r>
        <w:t>create</w:t>
      </w:r>
      <w:proofErr w:type="gramEnd"/>
      <w:r>
        <w:t xml:space="preserve">  </w:t>
      </w:r>
      <w:proofErr w:type="spellStart"/>
      <w:r>
        <w:t>config/environments/production.rb</w:t>
      </w:r>
      <w:proofErr w:type="spellEnd"/>
    </w:p>
    <w:p w:rsidR="00D949CB" w:rsidRDefault="00D949CB" w:rsidP="00D949CB">
      <w:pPr>
        <w:pStyle w:val="Code"/>
      </w:pPr>
      <w:r>
        <w:t xml:space="preserve">      </w:t>
      </w:r>
      <w:proofErr w:type="gramStart"/>
      <w:r>
        <w:t>create</w:t>
      </w:r>
      <w:proofErr w:type="gramEnd"/>
      <w:r>
        <w:t xml:space="preserve">  </w:t>
      </w:r>
      <w:proofErr w:type="spellStart"/>
      <w:r>
        <w:t>config/environments/development.rb</w:t>
      </w:r>
      <w:proofErr w:type="spellEnd"/>
    </w:p>
    <w:p w:rsidR="00D949CB" w:rsidRDefault="00D949CB" w:rsidP="00D949CB">
      <w:pPr>
        <w:pStyle w:val="Code"/>
      </w:pPr>
      <w:r>
        <w:t xml:space="preserve">      </w:t>
      </w:r>
      <w:proofErr w:type="gramStart"/>
      <w:r>
        <w:t>create</w:t>
      </w:r>
      <w:proofErr w:type="gramEnd"/>
      <w:r>
        <w:t xml:space="preserve">  </w:t>
      </w:r>
      <w:proofErr w:type="spellStart"/>
      <w:r>
        <w:t>config/environments/test.rb</w:t>
      </w:r>
      <w:proofErr w:type="spellEnd"/>
    </w:p>
    <w:p w:rsidR="00D949CB" w:rsidRDefault="00D949CB" w:rsidP="00D949CB">
      <w:pPr>
        <w:pStyle w:val="Code"/>
      </w:pPr>
      <w:r>
        <w:t xml:space="preserve">      </w:t>
      </w:r>
      <w:proofErr w:type="gramStart"/>
      <w:r>
        <w:t>create</w:t>
      </w:r>
      <w:proofErr w:type="gramEnd"/>
      <w:r>
        <w:t xml:space="preserve">  script/about</w:t>
      </w:r>
    </w:p>
    <w:p w:rsidR="00D949CB" w:rsidRDefault="00D949CB" w:rsidP="00D949CB">
      <w:pPr>
        <w:pStyle w:val="Code"/>
      </w:pPr>
      <w:r>
        <w:t xml:space="preserve">      </w:t>
      </w:r>
      <w:proofErr w:type="gramStart"/>
      <w:r>
        <w:t>create</w:t>
      </w:r>
      <w:proofErr w:type="gramEnd"/>
      <w:r>
        <w:t xml:space="preserve">  script/console</w:t>
      </w:r>
    </w:p>
    <w:p w:rsidR="00D949CB" w:rsidRDefault="00D949CB" w:rsidP="00D949CB">
      <w:pPr>
        <w:pStyle w:val="Code"/>
      </w:pPr>
      <w:r>
        <w:t xml:space="preserve">      </w:t>
      </w:r>
      <w:proofErr w:type="gramStart"/>
      <w:r>
        <w:t>create</w:t>
      </w:r>
      <w:proofErr w:type="gramEnd"/>
      <w:r>
        <w:t xml:space="preserve">  script/</w:t>
      </w:r>
      <w:proofErr w:type="spellStart"/>
      <w:r>
        <w:t>dbconsole</w:t>
      </w:r>
      <w:proofErr w:type="spellEnd"/>
    </w:p>
    <w:p w:rsidR="00D949CB" w:rsidRDefault="00D949CB" w:rsidP="00D949CB">
      <w:pPr>
        <w:pStyle w:val="Code"/>
      </w:pPr>
      <w:r>
        <w:t xml:space="preserve">      </w:t>
      </w:r>
      <w:proofErr w:type="gramStart"/>
      <w:r>
        <w:t>create</w:t>
      </w:r>
      <w:proofErr w:type="gramEnd"/>
      <w:r>
        <w:t xml:space="preserve">  script/destroy</w:t>
      </w:r>
    </w:p>
    <w:p w:rsidR="00D949CB" w:rsidRDefault="00D949CB" w:rsidP="00D949CB">
      <w:pPr>
        <w:pStyle w:val="Code"/>
      </w:pPr>
      <w:r>
        <w:t xml:space="preserve">      </w:t>
      </w:r>
      <w:proofErr w:type="gramStart"/>
      <w:r>
        <w:t>create</w:t>
      </w:r>
      <w:proofErr w:type="gramEnd"/>
      <w:r>
        <w:t xml:space="preserve">  script/generate</w:t>
      </w:r>
    </w:p>
    <w:p w:rsidR="00D949CB" w:rsidRDefault="00D949CB" w:rsidP="00D949CB">
      <w:pPr>
        <w:pStyle w:val="Code"/>
      </w:pPr>
      <w:r>
        <w:t xml:space="preserve">      </w:t>
      </w:r>
      <w:proofErr w:type="gramStart"/>
      <w:r>
        <w:t>create</w:t>
      </w:r>
      <w:proofErr w:type="gramEnd"/>
      <w:r>
        <w:t xml:space="preserve">  script/performance/</w:t>
      </w:r>
      <w:proofErr w:type="spellStart"/>
      <w:r>
        <w:t>benchmarker</w:t>
      </w:r>
      <w:proofErr w:type="spellEnd"/>
    </w:p>
    <w:p w:rsidR="00D949CB" w:rsidRDefault="00D949CB" w:rsidP="00D949CB">
      <w:pPr>
        <w:pStyle w:val="Code"/>
      </w:pPr>
      <w:r>
        <w:t xml:space="preserve">      </w:t>
      </w:r>
      <w:proofErr w:type="gramStart"/>
      <w:r>
        <w:t>create</w:t>
      </w:r>
      <w:proofErr w:type="gramEnd"/>
      <w:r>
        <w:t xml:space="preserve">  script/performance/profiler</w:t>
      </w:r>
    </w:p>
    <w:p w:rsidR="00D949CB" w:rsidRDefault="00D949CB" w:rsidP="00D949CB">
      <w:pPr>
        <w:pStyle w:val="Code"/>
      </w:pPr>
      <w:r>
        <w:t xml:space="preserve">      </w:t>
      </w:r>
      <w:proofErr w:type="gramStart"/>
      <w:r>
        <w:t>create</w:t>
      </w:r>
      <w:proofErr w:type="gramEnd"/>
      <w:r>
        <w:t xml:space="preserve">  script/performance/request</w:t>
      </w:r>
    </w:p>
    <w:p w:rsidR="00D949CB" w:rsidRDefault="00D949CB" w:rsidP="00D949CB">
      <w:pPr>
        <w:pStyle w:val="Code"/>
      </w:pPr>
      <w:r>
        <w:t xml:space="preserve">      </w:t>
      </w:r>
      <w:proofErr w:type="gramStart"/>
      <w:r>
        <w:t>create</w:t>
      </w:r>
      <w:proofErr w:type="gramEnd"/>
      <w:r>
        <w:t xml:space="preserve">  script/process/reaper</w:t>
      </w:r>
    </w:p>
    <w:p w:rsidR="00D949CB" w:rsidRDefault="00D949CB" w:rsidP="00D949CB">
      <w:pPr>
        <w:pStyle w:val="Code"/>
      </w:pPr>
      <w:r>
        <w:t xml:space="preserve">      </w:t>
      </w:r>
      <w:proofErr w:type="gramStart"/>
      <w:r>
        <w:t>create</w:t>
      </w:r>
      <w:proofErr w:type="gramEnd"/>
      <w:r>
        <w:t xml:space="preserve">  script/process/</w:t>
      </w:r>
      <w:proofErr w:type="spellStart"/>
      <w:r>
        <w:t>spawner</w:t>
      </w:r>
      <w:proofErr w:type="spellEnd"/>
    </w:p>
    <w:p w:rsidR="00D949CB" w:rsidRDefault="00D949CB" w:rsidP="00D949CB">
      <w:pPr>
        <w:pStyle w:val="Code"/>
      </w:pPr>
      <w:r>
        <w:t xml:space="preserve">      </w:t>
      </w:r>
      <w:proofErr w:type="gramStart"/>
      <w:r>
        <w:t>create</w:t>
      </w:r>
      <w:proofErr w:type="gramEnd"/>
      <w:r>
        <w:t xml:space="preserve">  script/process/inspector</w:t>
      </w:r>
    </w:p>
    <w:p w:rsidR="00D949CB" w:rsidRDefault="00D949CB" w:rsidP="00D949CB">
      <w:pPr>
        <w:pStyle w:val="Code"/>
      </w:pPr>
      <w:r>
        <w:t xml:space="preserve">      </w:t>
      </w:r>
      <w:proofErr w:type="gramStart"/>
      <w:r>
        <w:t>create</w:t>
      </w:r>
      <w:proofErr w:type="gramEnd"/>
      <w:r>
        <w:t xml:space="preserve">  script/runner</w:t>
      </w:r>
    </w:p>
    <w:p w:rsidR="00D949CB" w:rsidRDefault="00D949CB" w:rsidP="00D949CB">
      <w:pPr>
        <w:pStyle w:val="Code"/>
      </w:pPr>
      <w:r>
        <w:t xml:space="preserve">      </w:t>
      </w:r>
      <w:proofErr w:type="gramStart"/>
      <w:r>
        <w:t>create</w:t>
      </w:r>
      <w:proofErr w:type="gramEnd"/>
      <w:r>
        <w:t xml:space="preserve">  script/server</w:t>
      </w:r>
    </w:p>
    <w:p w:rsidR="00D949CB" w:rsidRDefault="00D949CB" w:rsidP="00D949CB">
      <w:pPr>
        <w:pStyle w:val="Code"/>
      </w:pPr>
      <w:r>
        <w:t xml:space="preserve">      </w:t>
      </w:r>
      <w:proofErr w:type="gramStart"/>
      <w:r>
        <w:t>create</w:t>
      </w:r>
      <w:proofErr w:type="gramEnd"/>
      <w:r>
        <w:t xml:space="preserve">  script/</w:t>
      </w:r>
      <w:proofErr w:type="spellStart"/>
      <w:r>
        <w:t>plugin</w:t>
      </w:r>
      <w:proofErr w:type="spellEnd"/>
    </w:p>
    <w:p w:rsidR="00D949CB" w:rsidRDefault="00D949CB" w:rsidP="00D949CB">
      <w:pPr>
        <w:pStyle w:val="Code"/>
      </w:pPr>
      <w:r>
        <w:t xml:space="preserve">      </w:t>
      </w:r>
      <w:proofErr w:type="gramStart"/>
      <w:r>
        <w:t>create</w:t>
      </w:r>
      <w:proofErr w:type="gramEnd"/>
      <w:r>
        <w:t xml:space="preserve">  public/</w:t>
      </w:r>
      <w:proofErr w:type="spellStart"/>
      <w:r>
        <w:t>dispatch.rb</w:t>
      </w:r>
      <w:proofErr w:type="spellEnd"/>
    </w:p>
    <w:p w:rsidR="00D949CB" w:rsidRDefault="00D949CB" w:rsidP="00D949CB">
      <w:pPr>
        <w:pStyle w:val="Code"/>
      </w:pPr>
      <w:r>
        <w:t xml:space="preserve">      </w:t>
      </w:r>
      <w:proofErr w:type="gramStart"/>
      <w:r>
        <w:t>create</w:t>
      </w:r>
      <w:proofErr w:type="gramEnd"/>
      <w:r>
        <w:t xml:space="preserve">  public/</w:t>
      </w:r>
      <w:proofErr w:type="spellStart"/>
      <w:r>
        <w:t>dispatch.cgi</w:t>
      </w:r>
      <w:proofErr w:type="spellEnd"/>
    </w:p>
    <w:p w:rsidR="00D949CB" w:rsidRDefault="00D949CB" w:rsidP="00D949CB">
      <w:pPr>
        <w:pStyle w:val="Code"/>
      </w:pPr>
      <w:r>
        <w:t xml:space="preserve">      </w:t>
      </w:r>
      <w:proofErr w:type="gramStart"/>
      <w:r>
        <w:t>create</w:t>
      </w:r>
      <w:proofErr w:type="gramEnd"/>
      <w:r>
        <w:t xml:space="preserve">  public/</w:t>
      </w:r>
      <w:proofErr w:type="spellStart"/>
      <w:r>
        <w:t>dispatch.fcgi</w:t>
      </w:r>
      <w:proofErr w:type="spellEnd"/>
    </w:p>
    <w:p w:rsidR="00D949CB" w:rsidRDefault="00D949CB" w:rsidP="00D949CB">
      <w:pPr>
        <w:pStyle w:val="Code"/>
      </w:pPr>
      <w:r>
        <w:t xml:space="preserve">      </w:t>
      </w:r>
      <w:proofErr w:type="gramStart"/>
      <w:r>
        <w:t>create</w:t>
      </w:r>
      <w:proofErr w:type="gramEnd"/>
      <w:r>
        <w:t xml:space="preserve">  public/404.html</w:t>
      </w:r>
    </w:p>
    <w:p w:rsidR="00D949CB" w:rsidRDefault="00D949CB" w:rsidP="00D949CB">
      <w:pPr>
        <w:pStyle w:val="Code"/>
      </w:pPr>
      <w:r>
        <w:t xml:space="preserve">      </w:t>
      </w:r>
      <w:proofErr w:type="gramStart"/>
      <w:r>
        <w:t>create</w:t>
      </w:r>
      <w:proofErr w:type="gramEnd"/>
      <w:r>
        <w:t xml:space="preserve">  public/422.html</w:t>
      </w:r>
    </w:p>
    <w:p w:rsidR="00D949CB" w:rsidRDefault="00D949CB" w:rsidP="00D949CB">
      <w:pPr>
        <w:pStyle w:val="Code"/>
      </w:pPr>
      <w:r>
        <w:t xml:space="preserve">      </w:t>
      </w:r>
      <w:proofErr w:type="gramStart"/>
      <w:r>
        <w:t>create</w:t>
      </w:r>
      <w:proofErr w:type="gramEnd"/>
      <w:r>
        <w:t xml:space="preserve">  public/500.html</w:t>
      </w:r>
    </w:p>
    <w:p w:rsidR="00D949CB" w:rsidRDefault="00D949CB" w:rsidP="00D949CB">
      <w:pPr>
        <w:pStyle w:val="Code"/>
      </w:pPr>
      <w:r>
        <w:t xml:space="preserve">      </w:t>
      </w:r>
      <w:proofErr w:type="gramStart"/>
      <w:r>
        <w:t>create</w:t>
      </w:r>
      <w:proofErr w:type="gramEnd"/>
      <w:r>
        <w:t xml:space="preserve">  public/index.html</w:t>
      </w:r>
    </w:p>
    <w:p w:rsidR="00D949CB" w:rsidRDefault="00D949CB" w:rsidP="00D949CB">
      <w:pPr>
        <w:pStyle w:val="Code"/>
      </w:pPr>
      <w:r>
        <w:t xml:space="preserve">      </w:t>
      </w:r>
      <w:proofErr w:type="gramStart"/>
      <w:r>
        <w:t>create</w:t>
      </w:r>
      <w:proofErr w:type="gramEnd"/>
      <w:r>
        <w:t xml:space="preserve">  public/</w:t>
      </w:r>
      <w:proofErr w:type="spellStart"/>
      <w:r>
        <w:t>favicon.ico</w:t>
      </w:r>
      <w:proofErr w:type="spellEnd"/>
    </w:p>
    <w:p w:rsidR="00D949CB" w:rsidRDefault="00D949CB" w:rsidP="00D949CB">
      <w:pPr>
        <w:pStyle w:val="Code"/>
      </w:pPr>
      <w:r>
        <w:t xml:space="preserve">      </w:t>
      </w:r>
      <w:proofErr w:type="gramStart"/>
      <w:r>
        <w:t>create</w:t>
      </w:r>
      <w:proofErr w:type="gramEnd"/>
      <w:r>
        <w:t xml:space="preserve">  public/robots.txt</w:t>
      </w:r>
    </w:p>
    <w:p w:rsidR="00D949CB" w:rsidRDefault="00D949CB" w:rsidP="00D949CB">
      <w:pPr>
        <w:pStyle w:val="Code"/>
      </w:pPr>
      <w:r>
        <w:t xml:space="preserve">      </w:t>
      </w:r>
      <w:proofErr w:type="gramStart"/>
      <w:r>
        <w:t>create</w:t>
      </w:r>
      <w:proofErr w:type="gramEnd"/>
      <w:r>
        <w:t xml:space="preserve">  public/images/</w:t>
      </w:r>
      <w:proofErr w:type="spellStart"/>
      <w:r>
        <w:t>rails.png</w:t>
      </w:r>
      <w:proofErr w:type="spellEnd"/>
    </w:p>
    <w:p w:rsidR="00D949CB" w:rsidRDefault="00D949CB" w:rsidP="00D949CB">
      <w:pPr>
        <w:pStyle w:val="Code"/>
      </w:pPr>
      <w:r>
        <w:t xml:space="preserve">      </w:t>
      </w:r>
      <w:proofErr w:type="gramStart"/>
      <w:r>
        <w:t>create</w:t>
      </w:r>
      <w:proofErr w:type="gramEnd"/>
      <w:r>
        <w:t xml:space="preserve">  public/</w:t>
      </w:r>
      <w:proofErr w:type="spellStart"/>
      <w:r>
        <w:t>javascripts/prototype.js</w:t>
      </w:r>
      <w:proofErr w:type="spellEnd"/>
    </w:p>
    <w:p w:rsidR="00D949CB" w:rsidRDefault="00D949CB" w:rsidP="00D949CB">
      <w:pPr>
        <w:pStyle w:val="Code"/>
      </w:pPr>
      <w:r>
        <w:t xml:space="preserve">      </w:t>
      </w:r>
      <w:proofErr w:type="gramStart"/>
      <w:r>
        <w:t>create</w:t>
      </w:r>
      <w:proofErr w:type="gramEnd"/>
      <w:r>
        <w:t xml:space="preserve">  public/</w:t>
      </w:r>
      <w:proofErr w:type="spellStart"/>
      <w:r>
        <w:t>javascripts/effects.js</w:t>
      </w:r>
      <w:proofErr w:type="spellEnd"/>
    </w:p>
    <w:p w:rsidR="00D949CB" w:rsidRDefault="00D949CB" w:rsidP="00D949CB">
      <w:pPr>
        <w:pStyle w:val="Code"/>
      </w:pPr>
      <w:r>
        <w:t xml:space="preserve">      </w:t>
      </w:r>
      <w:proofErr w:type="gramStart"/>
      <w:r>
        <w:t>create</w:t>
      </w:r>
      <w:proofErr w:type="gramEnd"/>
      <w:r>
        <w:t xml:space="preserve">  public/</w:t>
      </w:r>
      <w:proofErr w:type="spellStart"/>
      <w:r>
        <w:t>javascripts/dragdrop.js</w:t>
      </w:r>
      <w:proofErr w:type="spellEnd"/>
    </w:p>
    <w:p w:rsidR="00D949CB" w:rsidRDefault="00D949CB" w:rsidP="00D949CB">
      <w:pPr>
        <w:pStyle w:val="Code"/>
      </w:pPr>
      <w:r>
        <w:t xml:space="preserve">      </w:t>
      </w:r>
      <w:proofErr w:type="gramStart"/>
      <w:r>
        <w:t>create</w:t>
      </w:r>
      <w:proofErr w:type="gramEnd"/>
      <w:r>
        <w:t xml:space="preserve">  public/</w:t>
      </w:r>
      <w:proofErr w:type="spellStart"/>
      <w:r>
        <w:t>javascripts/controls.js</w:t>
      </w:r>
      <w:proofErr w:type="spellEnd"/>
    </w:p>
    <w:p w:rsidR="00D949CB" w:rsidRDefault="00D949CB" w:rsidP="00D949CB">
      <w:pPr>
        <w:pStyle w:val="Code"/>
      </w:pPr>
      <w:r>
        <w:t xml:space="preserve">      </w:t>
      </w:r>
      <w:proofErr w:type="gramStart"/>
      <w:r>
        <w:t>create</w:t>
      </w:r>
      <w:proofErr w:type="gramEnd"/>
      <w:r>
        <w:t xml:space="preserve">  public/</w:t>
      </w:r>
      <w:proofErr w:type="spellStart"/>
      <w:r>
        <w:t>javascripts/application.js</w:t>
      </w:r>
      <w:proofErr w:type="spellEnd"/>
    </w:p>
    <w:p w:rsidR="00D949CB" w:rsidRDefault="00D949CB" w:rsidP="00D949CB">
      <w:pPr>
        <w:pStyle w:val="Code"/>
      </w:pPr>
      <w:r>
        <w:t xml:space="preserve">      </w:t>
      </w:r>
      <w:proofErr w:type="gramStart"/>
      <w:r>
        <w:t>create</w:t>
      </w:r>
      <w:proofErr w:type="gramEnd"/>
      <w:r>
        <w:t xml:space="preserve">  doc/README_FOR_APP</w:t>
      </w:r>
    </w:p>
    <w:p w:rsidR="00D949CB" w:rsidRDefault="00D949CB" w:rsidP="00D949CB">
      <w:pPr>
        <w:pStyle w:val="Code"/>
      </w:pPr>
      <w:r>
        <w:t xml:space="preserve">      </w:t>
      </w:r>
      <w:proofErr w:type="gramStart"/>
      <w:r>
        <w:t>create</w:t>
      </w:r>
      <w:proofErr w:type="gramEnd"/>
      <w:r>
        <w:t xml:space="preserve">  log/</w:t>
      </w:r>
      <w:proofErr w:type="spellStart"/>
      <w:r>
        <w:t>server.log</w:t>
      </w:r>
      <w:proofErr w:type="spellEnd"/>
    </w:p>
    <w:p w:rsidR="00D949CB" w:rsidRDefault="00D949CB" w:rsidP="00D949CB">
      <w:pPr>
        <w:pStyle w:val="Code"/>
      </w:pPr>
      <w:r>
        <w:t xml:space="preserve">      </w:t>
      </w:r>
      <w:proofErr w:type="gramStart"/>
      <w:r>
        <w:t>create</w:t>
      </w:r>
      <w:proofErr w:type="gramEnd"/>
      <w:r>
        <w:t xml:space="preserve">  log/</w:t>
      </w:r>
      <w:proofErr w:type="spellStart"/>
      <w:r>
        <w:t>production.log</w:t>
      </w:r>
      <w:proofErr w:type="spellEnd"/>
    </w:p>
    <w:p w:rsidR="00D949CB" w:rsidRDefault="00D949CB" w:rsidP="00D949CB">
      <w:pPr>
        <w:pStyle w:val="Code"/>
      </w:pPr>
      <w:r>
        <w:t xml:space="preserve">      </w:t>
      </w:r>
      <w:proofErr w:type="gramStart"/>
      <w:r>
        <w:t>create</w:t>
      </w:r>
      <w:proofErr w:type="gramEnd"/>
      <w:r>
        <w:t xml:space="preserve">  log/</w:t>
      </w:r>
      <w:proofErr w:type="spellStart"/>
      <w:r>
        <w:t>development.log</w:t>
      </w:r>
      <w:proofErr w:type="spellEnd"/>
    </w:p>
    <w:p w:rsidR="000B250F" w:rsidRDefault="00D949CB" w:rsidP="00D949CB">
      <w:pPr>
        <w:pStyle w:val="Code"/>
      </w:pPr>
      <w:r>
        <w:t xml:space="preserve">      </w:t>
      </w:r>
      <w:proofErr w:type="gramStart"/>
      <w:r>
        <w:t>create</w:t>
      </w:r>
      <w:proofErr w:type="gramEnd"/>
      <w:r>
        <w:t xml:space="preserve">  log/</w:t>
      </w:r>
      <w:proofErr w:type="spellStart"/>
      <w:r>
        <w:t>test.log</w:t>
      </w:r>
      <w:proofErr w:type="spellEnd"/>
    </w:p>
    <w:p w:rsidR="000B250F" w:rsidRDefault="000B250F" w:rsidP="00D949CB">
      <w:pPr>
        <w:pStyle w:val="Code"/>
      </w:pPr>
    </w:p>
    <w:p w:rsidR="00A54F89" w:rsidRDefault="000B250F" w:rsidP="000B250F">
      <w:pPr>
        <w:pStyle w:val="Body"/>
        <w:rPr>
          <w:ins w:id="123" w:author="Ivan Porto Carrero" w:date="2009-10-12T11:25:00Z"/>
        </w:rPr>
      </w:pPr>
      <w:r>
        <w:t>As you can see</w:t>
      </w:r>
      <w:ins w:id="124" w:author="Lianna Wlasiuk" w:date="2009-10-10T14:08:00Z">
        <w:r w:rsidR="00877771">
          <w:t>,</w:t>
        </w:r>
      </w:ins>
      <w:r>
        <w:t xml:space="preserve"> we’ve now got the skeleton generated</w:t>
      </w:r>
      <w:ins w:id="125" w:author="Lianna Wlasiuk" w:date="2009-10-10T14:14:00Z">
        <w:r w:rsidR="00BD2CD4">
          <w:t>,</w:t>
        </w:r>
      </w:ins>
      <w:r>
        <w:t xml:space="preserve"> and this would probably be a good </w:t>
      </w:r>
      <w:ins w:id="126" w:author="Lianna Wlasiuk" w:date="2009-10-10T14:08:00Z">
        <w:r w:rsidR="00877771">
          <w:t xml:space="preserve">time </w:t>
        </w:r>
      </w:ins>
      <w:r>
        <w:t xml:space="preserve">to talk some more about the </w:t>
      </w:r>
      <w:r w:rsidR="00A54F89">
        <w:t>structure of the skeleton.</w:t>
      </w:r>
      <w:ins w:id="127" w:author="Lianna Wlasiuk" w:date="2009-10-10T14:09:00Z">
        <w:r w:rsidR="00877771">
          <w:t xml:space="preserve"> The </w:t>
        </w:r>
      </w:ins>
      <w:ins w:id="128" w:author="Lianna Wlasiuk" w:date="2009-10-10T14:13:00Z">
        <w:r w:rsidR="00BD2CD4">
          <w:t xml:space="preserve">application directory </w:t>
        </w:r>
      </w:ins>
      <w:ins w:id="129" w:author="Lianna Wlasiuk" w:date="2009-10-10T14:09:00Z">
        <w:r w:rsidR="00877771">
          <w:t>structure consists of several folders</w:t>
        </w:r>
      </w:ins>
      <w:ins w:id="130" w:author="Ivan Porto Carrero" w:date="2009-10-12T11:24:00Z">
        <w:r w:rsidR="00B9569F">
          <w:t>, as shown in figure 7.1.</w:t>
        </w:r>
      </w:ins>
    </w:p>
    <w:p w:rsidR="00B9569F" w:rsidRDefault="00B9569F" w:rsidP="00B9569F">
      <w:pPr>
        <w:pStyle w:val="Figure"/>
        <w:numPr>
          <w:ins w:id="131" w:author="Ivan Porto Carrero" w:date="2009-10-12T11:25:00Z"/>
        </w:numPr>
        <w:rPr>
          <w:ins w:id="132" w:author="Lianna Wlasiuk" w:date="2009-10-10T14:09:00Z"/>
        </w:rPr>
      </w:pPr>
      <w:ins w:id="133" w:author="Ivan Porto Carrero" w:date="2009-10-12T11:25:00Z">
        <w:r>
          <w:rPr>
            <w:noProof/>
          </w:rPr>
          <w:drawing>
            <wp:inline distT="0" distB="0" distL="0" distR="0">
              <wp:extent cx="4796155" cy="2429510"/>
              <wp:effectExtent l="25400" t="0" r="4445" b="0"/>
              <wp:docPr id="1" name="Picture 1" descr="::Library:Application Support:LittleSnapper:ivan.lslibrary:2652333008-663041234-818A765A-E510-438D-B6DF-F1C0CDA3C09D-5351-0000484FB19C0ABC-282475249.snap: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Application Support:LittleSnapper:ivan.lslibrary:2652333008-663041234-818A765A-E510-438D-B6DF-F1C0CDA3C09D-5351-0000484FB19C0ABC-282475249.snap:Finder.png"/>
                      <pic:cNvPicPr>
                        <a:picLocks noChangeAspect="1" noChangeArrowheads="1"/>
                      </pic:cNvPicPr>
                    </pic:nvPicPr>
                    <pic:blipFill>
                      <a:blip r:embed="rId7"/>
                      <a:srcRect/>
                      <a:stretch>
                        <a:fillRect/>
                      </a:stretch>
                    </pic:blipFill>
                    <pic:spPr bwMode="auto">
                      <a:xfrm>
                        <a:off x="0" y="0"/>
                        <a:ext cx="4796155" cy="2429510"/>
                      </a:xfrm>
                      <a:prstGeom prst="rect">
                        <a:avLst/>
                      </a:prstGeom>
                      <a:noFill/>
                      <a:ln w="9525">
                        <a:noFill/>
                        <a:miter lim="800000"/>
                        <a:headEnd/>
                        <a:tailEnd/>
                      </a:ln>
                    </pic:spPr>
                  </pic:pic>
                </a:graphicData>
              </a:graphic>
            </wp:inline>
          </w:drawing>
        </w:r>
      </w:ins>
    </w:p>
    <w:p w:rsidR="00B9569F" w:rsidRDefault="00B9569F" w:rsidP="00B9569F">
      <w:pPr>
        <w:pStyle w:val="FigureCaption"/>
        <w:numPr>
          <w:ins w:id="134" w:author="Ivan Porto Carrero" w:date="2009-10-12T11:24:00Z"/>
        </w:numPr>
        <w:rPr>
          <w:ins w:id="135" w:author="Ivan Porto Carrero" w:date="2009-10-12T11:24:00Z"/>
        </w:rPr>
      </w:pPr>
      <w:ins w:id="136" w:author="Ivan Porto Carrero" w:date="2009-10-12T11:24:00Z">
        <w:r>
          <w:t xml:space="preserve">Figure 7.1 </w:t>
        </w:r>
        <w:proofErr w:type="gramStart"/>
        <w:r>
          <w:t>The</w:t>
        </w:r>
        <w:proofErr w:type="gramEnd"/>
        <w:r>
          <w:t xml:space="preserve"> folders included in the skeleton</w:t>
        </w:r>
      </w:ins>
    </w:p>
    <w:p w:rsidR="00877771" w:rsidRDefault="00A54F89" w:rsidP="000B250F">
      <w:pPr>
        <w:pStyle w:val="Body"/>
        <w:rPr>
          <w:ins w:id="137" w:author="Lianna Wlasiuk" w:date="2009-10-10T14:12:00Z"/>
        </w:rPr>
      </w:pPr>
      <w:r>
        <w:t xml:space="preserve">The app folder will hold our controllers, models, views and helpers and will probably be where you write most of your code. </w:t>
      </w:r>
    </w:p>
    <w:p w:rsidR="00A54F89" w:rsidRDefault="00A54F89" w:rsidP="000B250F">
      <w:pPr>
        <w:pStyle w:val="Body"/>
      </w:pPr>
      <w:r>
        <w:t xml:space="preserve">The next folder is the </w:t>
      </w:r>
      <w:proofErr w:type="spellStart"/>
      <w:r>
        <w:t>config</w:t>
      </w:r>
      <w:proofErr w:type="spellEnd"/>
      <w:r>
        <w:t xml:space="preserve"> folder and as you may have guessed that is where you store your configuration files like the connection strings to your database. This folder also contains a file called </w:t>
      </w:r>
      <w:proofErr w:type="spellStart"/>
      <w:r w:rsidRPr="00B84522">
        <w:rPr>
          <w:rStyle w:val="CodeinText"/>
        </w:rPr>
        <w:t>environment.rb</w:t>
      </w:r>
      <w:proofErr w:type="spellEnd"/>
      <w:r>
        <w:t xml:space="preserve">, that file contains the settings and </w:t>
      </w:r>
      <w:proofErr w:type="spellStart"/>
      <w:r>
        <w:t>initiali</w:t>
      </w:r>
      <w:r w:rsidR="00AD05CD">
        <w:t>z</w:t>
      </w:r>
      <w:r>
        <w:t>ers</w:t>
      </w:r>
      <w:proofErr w:type="spellEnd"/>
      <w:r>
        <w:t xml:space="preserve"> for your application. You can specify environment specific options in the subfolder environments (</w:t>
      </w:r>
      <w:proofErr w:type="spellStart"/>
      <w:r>
        <w:t>config</w:t>
      </w:r>
      <w:proofErr w:type="spellEnd"/>
      <w:r>
        <w:t>/environments). That</w:t>
      </w:r>
      <w:r w:rsidR="000201B7">
        <w:t xml:space="preserve"> folder</w:t>
      </w:r>
      <w:r>
        <w:t xml:space="preserve"> contains the files for each environment you may have, by default those are development, test and production. The </w:t>
      </w:r>
      <w:proofErr w:type="spellStart"/>
      <w:r>
        <w:t>config</w:t>
      </w:r>
      <w:proofErr w:type="spellEnd"/>
      <w:r>
        <w:t xml:space="preserve"> folder also holds the file </w:t>
      </w:r>
      <w:proofErr w:type="spellStart"/>
      <w:r>
        <w:t>routes.rb</w:t>
      </w:r>
      <w:proofErr w:type="spellEnd"/>
      <w:r>
        <w:t xml:space="preserve"> and amazingly that file is where you will configure the routes for your application.</w:t>
      </w:r>
    </w:p>
    <w:p w:rsidR="00877771" w:rsidRDefault="00A54F89" w:rsidP="000B250F">
      <w:pPr>
        <w:pStyle w:val="Body"/>
        <w:rPr>
          <w:ins w:id="138" w:author="Lianna Wlasiuk" w:date="2009-10-10T14:11:00Z"/>
        </w:rPr>
      </w:pPr>
      <w:r>
        <w:t>The folder public is actually the root for your website if you look at it from the web servers perspective. And holds all the static files your application may need like the html, JavaScript, CSS and image files.</w:t>
      </w:r>
    </w:p>
    <w:p w:rsidR="00877771" w:rsidRDefault="00A54F89" w:rsidP="000B250F">
      <w:pPr>
        <w:pStyle w:val="Body"/>
        <w:rPr>
          <w:ins w:id="139" w:author="Lianna Wlasiuk" w:date="2009-10-10T14:11:00Z"/>
        </w:rPr>
      </w:pPr>
      <w:r>
        <w:t>In the log folder you can find the</w:t>
      </w:r>
      <w:r w:rsidR="000201B7">
        <w:t xml:space="preserve"> different</w:t>
      </w:r>
      <w:r>
        <w:t xml:space="preserve"> log file</w:t>
      </w:r>
      <w:r w:rsidR="000201B7">
        <w:t>s that your application will generate</w:t>
      </w:r>
      <w:r>
        <w:t>.</w:t>
      </w:r>
    </w:p>
    <w:p w:rsidR="00A54F89" w:rsidRDefault="00A54F89" w:rsidP="000B250F">
      <w:pPr>
        <w:pStyle w:val="Body"/>
      </w:pPr>
      <w:r>
        <w:t>In the folder script you can find a bunch of scripts that make working with rails easier. It contains scripts to install plug</w:t>
      </w:r>
      <w:r w:rsidR="00AD05CD">
        <w:t>-</w:t>
      </w:r>
      <w:r>
        <w:t>ins, start the web</w:t>
      </w:r>
      <w:r w:rsidR="00AD05CD">
        <w:t xml:space="preserve"> </w:t>
      </w:r>
      <w:r>
        <w:t>server</w:t>
      </w:r>
      <w:ins w:id="140" w:author="Lianna Wlasiuk" w:date="2009-10-10T14:11:00Z">
        <w:r w:rsidR="00877771">
          <w:t>.</w:t>
        </w:r>
      </w:ins>
    </w:p>
    <w:p w:rsidR="00877771" w:rsidRDefault="00E70555" w:rsidP="000B250F">
      <w:pPr>
        <w:pStyle w:val="Body"/>
        <w:rPr>
          <w:ins w:id="141" w:author="Lianna Wlasiuk" w:date="2009-10-10T14:12:00Z"/>
        </w:rPr>
      </w:pPr>
      <w:r>
        <w:t xml:space="preserve">There is a last folder that deserves some explanation and that folder </w:t>
      </w:r>
      <w:r w:rsidR="000201B7">
        <w:t>would be</w:t>
      </w:r>
      <w:r>
        <w:t xml:space="preserve"> the vendor folder. Rails can be run as a gem</w:t>
      </w:r>
      <w:ins w:id="142" w:author="Lianna Wlasiuk" w:date="2009-10-10T14:11:00Z">
        <w:r w:rsidR="00877771">
          <w:t>,</w:t>
        </w:r>
      </w:ins>
      <w:r>
        <w:t xml:space="preserve"> but you can also freeze the version of rails you’re using for that application within that application and then that will be the version used by the web server. That process is called </w:t>
      </w:r>
      <w:r w:rsidR="00E91C22" w:rsidRPr="00E91C22">
        <w:rPr>
          <w:rStyle w:val="Italics"/>
        </w:rPr>
        <w:t>freezing</w:t>
      </w:r>
      <w:r>
        <w:t xml:space="preserve"> rails</w:t>
      </w:r>
      <w:ins w:id="143" w:author="Lianna Wlasiuk" w:date="2009-10-10T14:12:00Z">
        <w:r w:rsidR="00877771">
          <w:t>,</w:t>
        </w:r>
      </w:ins>
      <w:r>
        <w:t xml:space="preserve"> and those frozen gems are stored in the vendor folder. Furthermore any plug-ins you want to use, are stored in the folder vendor/</w:t>
      </w:r>
      <w:proofErr w:type="spellStart"/>
      <w:r>
        <w:t>plugins</w:t>
      </w:r>
      <w:proofErr w:type="spellEnd"/>
      <w:r>
        <w:t xml:space="preserve">. </w:t>
      </w:r>
      <w:r w:rsidR="000201B7">
        <w:t xml:space="preserve">The vendor folder was aptly named because that’s where you keep </w:t>
      </w:r>
      <w:proofErr w:type="spellStart"/>
      <w:r w:rsidR="000201B7">
        <w:t>youre</w:t>
      </w:r>
      <w:proofErr w:type="spellEnd"/>
      <w:ins w:id="144" w:author="Lianna Wlasiuk" w:date="2009-10-10T14:12:00Z">
        <w:r w:rsidR="00877771">
          <w:t xml:space="preserve"> </w:t>
        </w:r>
      </w:ins>
      <w:ins w:id="145" w:author="Lianna Wlasiuk" w:date="2009-10-10T14:09:00Z">
        <w:r w:rsidR="00877771">
          <w:t>third-</w:t>
        </w:r>
      </w:ins>
      <w:r w:rsidR="000201B7">
        <w:t>party vendor libraries.</w:t>
      </w:r>
    </w:p>
    <w:p w:rsidR="00AD05CD" w:rsidRDefault="000201B7" w:rsidP="000B250F">
      <w:pPr>
        <w:pStyle w:val="Body"/>
      </w:pPr>
      <w:r>
        <w:t xml:space="preserve">This should give you </w:t>
      </w:r>
      <w:r w:rsidR="00AD05CD">
        <w:t>an idea about what all the folders mean</w:t>
      </w:r>
      <w:r>
        <w:t xml:space="preserve">. This may </w:t>
      </w:r>
      <w:r w:rsidR="00AD05CD">
        <w:t>be a good moment to talk a little bit more about the extensibility model of Rails: plug-ins.</w:t>
      </w:r>
    </w:p>
    <w:p w:rsidR="00AD05CD" w:rsidRDefault="00DC10DB" w:rsidP="00AD05CD">
      <w:pPr>
        <w:pStyle w:val="Head2"/>
      </w:pPr>
      <w:bookmarkStart w:id="146" w:name="_Toc242864991"/>
      <w:r>
        <w:t>7.</w:t>
      </w:r>
      <w:ins w:id="147" w:author="Ivan Porto Carrero" w:date="2009-10-11T17:27:00Z">
        <w:r w:rsidR="00B476B6">
          <w:t>2</w:t>
        </w:r>
      </w:ins>
      <w:r w:rsidR="00AD05CD">
        <w:t>.</w:t>
      </w:r>
      <w:ins w:id="148" w:author="Ivan Porto Carrero" w:date="2009-10-11T17:57:00Z">
        <w:r w:rsidR="007E1B25">
          <w:t xml:space="preserve">2 </w:t>
        </w:r>
      </w:ins>
      <w:r w:rsidR="00AD05CD">
        <w:t>Easy extensibility through plug-ins</w:t>
      </w:r>
      <w:bookmarkEnd w:id="146"/>
    </w:p>
    <w:p w:rsidR="0026131B" w:rsidRDefault="00345539" w:rsidP="000B250F">
      <w:pPr>
        <w:pStyle w:val="Body"/>
      </w:pPr>
      <w:r>
        <w:t xml:space="preserve">In any rails application you can override or extend the default behavior through a system of plug-ins. I </w:t>
      </w:r>
      <w:ins w:id="149" w:author="Lianna Wlasiuk" w:date="2009-10-09T15:43:00Z">
        <w:r w:rsidR="0083105C">
          <w:t xml:space="preserve">have </w:t>
        </w:r>
      </w:ins>
      <w:r>
        <w:t>found them to be very useful</w:t>
      </w:r>
      <w:ins w:id="150" w:author="Lianna Wlasiuk" w:date="2009-10-09T15:43:00Z">
        <w:r w:rsidR="0083105C">
          <w:t>,</w:t>
        </w:r>
      </w:ins>
      <w:r>
        <w:t xml:space="preserve"> and </w:t>
      </w:r>
      <w:ins w:id="151" w:author="Lianna Wlasiuk" w:date="2009-10-09T15:43:00Z">
        <w:r w:rsidR="0083105C">
          <w:t xml:space="preserve">I have even </w:t>
        </w:r>
      </w:ins>
      <w:r>
        <w:t xml:space="preserve">created </w:t>
      </w:r>
      <w:ins w:id="152" w:author="Lianna Wlasiuk" w:date="2009-10-09T15:43:00Z">
        <w:r w:rsidR="0083105C">
          <w:t xml:space="preserve">a few </w:t>
        </w:r>
      </w:ins>
      <w:r>
        <w:t>to make logic</w:t>
      </w:r>
      <w:ins w:id="153" w:author="Lianna Wlasiuk" w:date="2009-10-09T15:43:00Z">
        <w:r w:rsidR="0083105C">
          <w:t>,</w:t>
        </w:r>
      </w:ins>
      <w:r>
        <w:t xml:space="preserve"> like html helpers </w:t>
      </w:r>
      <w:ins w:id="154" w:author="Lianna Wlasiuk" w:date="2009-10-09T15:44:00Z">
        <w:r w:rsidR="0083105C">
          <w:t xml:space="preserve">and so on, </w:t>
        </w:r>
      </w:ins>
      <w:r>
        <w:t>portable between applications. There was a way we defined forms that involved larger chunks of html and some JavaScript behavior. Since this was the standard way of creating forms for us in all the applications we created a plug-in that we then installed in every application and that was done.</w:t>
      </w:r>
      <w:ins w:id="155" w:author="Ivan Porto Carrero" w:date="2009-10-11T18:50:00Z">
        <w:r w:rsidR="00C332CD">
          <w:t xml:space="preserve">  Plug-ins are a great way to re-use code across projects</w:t>
        </w:r>
      </w:ins>
      <w:r>
        <w:t xml:space="preserve"> </w:t>
      </w:r>
    </w:p>
    <w:p w:rsidR="007858FD" w:rsidRDefault="0026131B" w:rsidP="000B250F">
      <w:pPr>
        <w:pStyle w:val="Body"/>
      </w:pPr>
      <w:r>
        <w:t>For our application</w:t>
      </w:r>
      <w:ins w:id="156" w:author="Lianna Wlasiuk" w:date="2009-10-09T15:46:00Z">
        <w:r w:rsidR="0083105C">
          <w:t>,</w:t>
        </w:r>
      </w:ins>
      <w:r>
        <w:t xml:space="preserve"> we’re going to use </w:t>
      </w:r>
      <w:ins w:id="157" w:author="Lianna Wlasiuk" w:date="2009-10-09T15:46:00Z">
        <w:r w:rsidR="0083105C">
          <w:t xml:space="preserve">one </w:t>
        </w:r>
      </w:ins>
      <w:r>
        <w:t>plug-in</w:t>
      </w:r>
      <w:ins w:id="158" w:author="Lianna Wlasiuk" w:date="2009-10-09T15:46:00Z">
        <w:r w:rsidR="0083105C">
          <w:t xml:space="preserve"> called restful-authentication</w:t>
        </w:r>
      </w:ins>
      <w:r w:rsidR="00FF72B2">
        <w:t>. This</w:t>
      </w:r>
      <w:r w:rsidR="00A71776">
        <w:t xml:space="preserve"> plug-in should </w:t>
      </w:r>
      <w:r w:rsidR="000201B7">
        <w:t>m</w:t>
      </w:r>
      <w:r w:rsidR="00A71776">
        <w:t>ake it eas</w:t>
      </w:r>
      <w:r w:rsidR="000201B7">
        <w:t>ier</w:t>
      </w:r>
      <w:r w:rsidR="00A71776">
        <w:t xml:space="preserve"> to create an authentication procedure</w:t>
      </w:r>
      <w:ins w:id="159" w:author="Lianna Wlasiuk" w:date="2009-10-09T15:46:00Z">
        <w:r w:rsidR="0083105C">
          <w:t>.</w:t>
        </w:r>
      </w:ins>
      <w:r w:rsidR="00A71776">
        <w:t xml:space="preserve"> . If you’ve never installed a plug-in before</w:t>
      </w:r>
      <w:ins w:id="160" w:author="Lianna Wlasiuk" w:date="2009-10-09T15:47:00Z">
        <w:r w:rsidR="0083105C">
          <w:t>,</w:t>
        </w:r>
      </w:ins>
      <w:r w:rsidR="00A71776">
        <w:t xml:space="preserve"> you will first need to discover the list of repositories it has to search in. For the plug-in system to work</w:t>
      </w:r>
      <w:ins w:id="161" w:author="Lianna Wlasiuk" w:date="2009-10-09T15:47:00Z">
        <w:r w:rsidR="0083105C">
          <w:t>,</w:t>
        </w:r>
      </w:ins>
      <w:r w:rsidR="00A71776">
        <w:t xml:space="preserve"> you need to have subversion installed on your machine. It helps to have </w:t>
      </w:r>
      <w:proofErr w:type="spellStart"/>
      <w:r w:rsidR="00A71776">
        <w:t>git</w:t>
      </w:r>
      <w:proofErr w:type="spellEnd"/>
      <w:r w:rsidR="00A71776">
        <w:t xml:space="preserve"> too because some plug-ins are hosted in </w:t>
      </w:r>
      <w:proofErr w:type="spellStart"/>
      <w:r w:rsidR="00A71776">
        <w:t>git</w:t>
      </w:r>
      <w:proofErr w:type="spellEnd"/>
      <w:r w:rsidR="00A71776">
        <w:t xml:space="preserve"> repositories.</w:t>
      </w:r>
      <w:r w:rsidR="00DE3A25">
        <w:t xml:space="preserve"> </w:t>
      </w:r>
    </w:p>
    <w:p w:rsidR="007858FD" w:rsidRDefault="007858FD" w:rsidP="007858FD">
      <w:pPr>
        <w:pStyle w:val="SidebarHead"/>
      </w:pPr>
      <w:proofErr w:type="spellStart"/>
      <w:r>
        <w:t>Git</w:t>
      </w:r>
      <w:proofErr w:type="spellEnd"/>
    </w:p>
    <w:p w:rsidR="00A71776" w:rsidRDefault="00DE3A25" w:rsidP="007858FD">
      <w:pPr>
        <w:pStyle w:val="Sidebar"/>
      </w:pPr>
      <w:r>
        <w:t xml:space="preserve">In the rails community many people are using </w:t>
      </w:r>
      <w:proofErr w:type="spellStart"/>
      <w:r>
        <w:t>git</w:t>
      </w:r>
      <w:proofErr w:type="spellEnd"/>
      <w:r>
        <w:t xml:space="preserve"> as their primary version control system. If you haven’t heard of it before it might seem a bit strange at first but it does work really well.</w:t>
      </w:r>
      <w:r w:rsidR="001A10B5">
        <w:t xml:space="preserve"> </w:t>
      </w:r>
    </w:p>
    <w:p w:rsidR="0083105C" w:rsidRDefault="0083105C" w:rsidP="007858FD">
      <w:pPr>
        <w:pStyle w:val="Sidebar"/>
        <w:rPr>
          <w:ins w:id="162" w:author="Lianna Wlasiuk" w:date="2009-10-09T15:41:00Z"/>
        </w:rPr>
      </w:pPr>
      <w:ins w:id="163" w:author="Lianna Wlasiuk" w:date="2009-10-09T15:41:00Z">
        <w:r>
          <w:t>W</w:t>
        </w:r>
      </w:ins>
      <w:r w:rsidR="00A71776">
        <w:t xml:space="preserve">indows </w:t>
      </w:r>
      <w:ins w:id="164" w:author="Lianna Wlasiuk" w:date="2009-10-09T15:41:00Z">
        <w:r>
          <w:t>users can download</w:t>
        </w:r>
      </w:ins>
      <w:ins w:id="165" w:author="Lianna Wlasiuk" w:date="2009-10-09T15:42:00Z">
        <w:r>
          <w:t xml:space="preserve"> </w:t>
        </w:r>
        <w:proofErr w:type="gramStart"/>
        <w:r>
          <w:t xml:space="preserve">from </w:t>
        </w:r>
      </w:ins>
      <w:r w:rsidR="00A71776">
        <w:t>:</w:t>
      </w:r>
      <w:proofErr w:type="gramEnd"/>
      <w:r w:rsidR="00A71776">
        <w:t xml:space="preserve"> </w:t>
      </w:r>
      <w:hyperlink r:id="rId8" w:history="1">
        <w:r w:rsidR="00A71776" w:rsidRPr="00D94EE2">
          <w:rPr>
            <w:rStyle w:val="Hyperlink"/>
          </w:rPr>
          <w:t>http://code.google.com/p/msysgit/</w:t>
        </w:r>
      </w:hyperlink>
      <w:ins w:id="166" w:author="Lianna Wlasiuk" w:date="2009-10-09T15:41:00Z">
        <w:r>
          <w:t>.</w:t>
        </w:r>
      </w:ins>
    </w:p>
    <w:p w:rsidR="0083105C" w:rsidRDefault="0083105C" w:rsidP="007858FD">
      <w:pPr>
        <w:pStyle w:val="Sidebar"/>
        <w:rPr>
          <w:ins w:id="167" w:author="Lianna Wlasiuk" w:date="2009-10-09T15:41:00Z"/>
        </w:rPr>
      </w:pPr>
      <w:ins w:id="168" w:author="Lianna Wlasiuk" w:date="2009-10-09T15:42:00Z">
        <w:r>
          <w:t>M</w:t>
        </w:r>
      </w:ins>
      <w:r w:rsidR="00A71776">
        <w:t>ac user</w:t>
      </w:r>
      <w:r w:rsidR="00B73B2D">
        <w:t xml:space="preserve">s can install using </w:t>
      </w:r>
      <w:proofErr w:type="spellStart"/>
      <w:r w:rsidR="00B73B2D">
        <w:t>macports</w:t>
      </w:r>
      <w:proofErr w:type="spellEnd"/>
      <w:r w:rsidR="00B73B2D">
        <w:t xml:space="preserve"> (</w:t>
      </w:r>
      <w:hyperlink r:id="rId9" w:history="1">
        <w:r w:rsidR="00B73B2D" w:rsidRPr="00D94EE2">
          <w:rPr>
            <w:rStyle w:val="Hyperlink"/>
          </w:rPr>
          <w:t>http://www.macports.org/</w:t>
        </w:r>
      </w:hyperlink>
      <w:r w:rsidR="00B73B2D">
        <w:t xml:space="preserve">) with the command </w:t>
      </w:r>
      <w:proofErr w:type="spellStart"/>
      <w:r w:rsidR="00B73B2D" w:rsidRPr="00B73B2D">
        <w:rPr>
          <w:rStyle w:val="CodeinText"/>
        </w:rPr>
        <w:t>sudo</w:t>
      </w:r>
      <w:proofErr w:type="spellEnd"/>
      <w:r w:rsidR="00B73B2D" w:rsidRPr="00B73B2D">
        <w:rPr>
          <w:rStyle w:val="CodeinText"/>
        </w:rPr>
        <w:t xml:space="preserve"> port install </w:t>
      </w:r>
      <w:proofErr w:type="spellStart"/>
      <w:r w:rsidR="00B73B2D" w:rsidRPr="00B73B2D">
        <w:rPr>
          <w:rStyle w:val="CodeinText"/>
        </w:rPr>
        <w:t>git</w:t>
      </w:r>
      <w:proofErr w:type="spellEnd"/>
      <w:r w:rsidR="00B73B2D" w:rsidRPr="00B73B2D">
        <w:rPr>
          <w:rStyle w:val="CodeinText"/>
        </w:rPr>
        <w:t>-core</w:t>
      </w:r>
      <w:ins w:id="169" w:author="Ivan Porto Carrero" w:date="2009-10-12T11:36:00Z">
        <w:r w:rsidR="005543A5">
          <w:t xml:space="preserve">, or you can </w:t>
        </w:r>
      </w:ins>
      <w:ins w:id="170" w:author="Ivan Porto Carrero" w:date="2009-10-12T11:37:00Z">
        <w:r w:rsidR="005543A5">
          <w:t xml:space="preserve">download an installer for </w:t>
        </w:r>
        <w:proofErr w:type="spellStart"/>
        <w:r w:rsidR="005543A5">
          <w:t>mac</w:t>
        </w:r>
        <w:proofErr w:type="spellEnd"/>
        <w:r w:rsidR="005543A5">
          <w:t xml:space="preserve"> from </w:t>
        </w:r>
      </w:ins>
      <w:ins w:id="171" w:author="Ivan Porto Carrero" w:date="2009-10-12T11:38:00Z">
        <w:r w:rsidR="005543A5" w:rsidRPr="005543A5">
          <w:t>http://code.google.com/p/git-osx-installer/</w:t>
        </w:r>
      </w:ins>
    </w:p>
    <w:p w:rsidR="007858FD" w:rsidRDefault="0083105C" w:rsidP="007858FD">
      <w:pPr>
        <w:pStyle w:val="Sidebar"/>
      </w:pPr>
      <w:ins w:id="172" w:author="Lianna Wlasiuk" w:date="2009-10-09T15:41:00Z">
        <w:r>
          <w:t>L</w:t>
        </w:r>
      </w:ins>
      <w:r w:rsidR="007858FD">
        <w:t xml:space="preserve">inux </w:t>
      </w:r>
      <w:ins w:id="173" w:author="Lianna Wlasiuk" w:date="2009-10-09T15:41:00Z">
        <w:r>
          <w:t xml:space="preserve">users </w:t>
        </w:r>
      </w:ins>
      <w:r w:rsidR="007858FD">
        <w:t xml:space="preserve">can either compile from source or through </w:t>
      </w:r>
      <w:ins w:id="174" w:author="Lianna Wlasiuk" w:date="2009-10-09T15:42:00Z">
        <w:r>
          <w:t xml:space="preserve">their </w:t>
        </w:r>
      </w:ins>
      <w:r w:rsidR="007858FD">
        <w:t>system’s package manager (</w:t>
      </w:r>
      <w:hyperlink r:id="rId10" w:history="1">
        <w:r w:rsidR="00141AFC" w:rsidRPr="00753960">
          <w:rPr>
            <w:rStyle w:val="Hyperlink"/>
          </w:rPr>
          <w:t>http://git-scm.com/download</w:t>
        </w:r>
      </w:hyperlink>
      <w:r w:rsidR="007858FD">
        <w:t>).</w:t>
      </w:r>
      <w:ins w:id="175" w:author="Ivan Porto Carrero" w:date="2009-10-12T11:36:00Z">
        <w:r w:rsidR="005543A5">
          <w:t xml:space="preserve"> On </w:t>
        </w:r>
      </w:ins>
      <w:proofErr w:type="spellStart"/>
      <w:ins w:id="176" w:author="Ivan Porto Carrero" w:date="2009-10-12T11:37:00Z">
        <w:r w:rsidR="005543A5">
          <w:t>Debian</w:t>
        </w:r>
        <w:proofErr w:type="spellEnd"/>
        <w:r w:rsidR="005543A5">
          <w:t xml:space="preserve"> and </w:t>
        </w:r>
        <w:proofErr w:type="spellStart"/>
        <w:r w:rsidR="005543A5">
          <w:t>Ubuntu</w:t>
        </w:r>
        <w:proofErr w:type="spellEnd"/>
        <w:r w:rsidR="005543A5">
          <w:t xml:space="preserve"> you can do </w:t>
        </w:r>
        <w:proofErr w:type="spellStart"/>
        <w:r w:rsidR="005543A5" w:rsidRPr="005543A5">
          <w:rPr>
            <w:rStyle w:val="CodeinText"/>
          </w:rPr>
          <w:t>sudo</w:t>
        </w:r>
        <w:proofErr w:type="spellEnd"/>
        <w:r w:rsidR="005543A5" w:rsidRPr="005543A5">
          <w:rPr>
            <w:rStyle w:val="CodeinText"/>
          </w:rPr>
          <w:t xml:space="preserve"> apt-get install </w:t>
        </w:r>
        <w:proofErr w:type="spellStart"/>
        <w:r w:rsidR="005543A5" w:rsidRPr="005543A5">
          <w:rPr>
            <w:rStyle w:val="CodeinText"/>
          </w:rPr>
          <w:t>git</w:t>
        </w:r>
        <w:proofErr w:type="spellEnd"/>
        <w:r w:rsidR="005543A5" w:rsidRPr="005543A5">
          <w:rPr>
            <w:rStyle w:val="CodeinText"/>
          </w:rPr>
          <w:t>-core</w:t>
        </w:r>
        <w:r w:rsidR="005543A5">
          <w:t>.</w:t>
        </w:r>
      </w:ins>
    </w:p>
    <w:p w:rsidR="001A10B5" w:rsidRDefault="00B73B2D" w:rsidP="000B250F">
      <w:pPr>
        <w:pStyle w:val="Body"/>
      </w:pPr>
      <w:r>
        <w:t>You</w:t>
      </w:r>
      <w:r w:rsidR="00141AFC">
        <w:t xml:space="preserve"> will</w:t>
      </w:r>
      <w:r>
        <w:t xml:space="preserve"> also need an active </w:t>
      </w:r>
      <w:proofErr w:type="gramStart"/>
      <w:r>
        <w:t>internet</w:t>
      </w:r>
      <w:proofErr w:type="gramEnd"/>
      <w:r>
        <w:t xml:space="preserve"> connection to use the plug-in system. The samples that accompany this book have a completed version of the application</w:t>
      </w:r>
      <w:ins w:id="177" w:author="Lianna Wlasiuk" w:date="2009-10-09T15:47:00Z">
        <w:r w:rsidR="0083105C">
          <w:t>,</w:t>
        </w:r>
      </w:ins>
      <w:r>
        <w:t xml:space="preserve"> which contains the </w:t>
      </w:r>
      <w:proofErr w:type="spellStart"/>
      <w:r>
        <w:t>plugins</w:t>
      </w:r>
      <w:proofErr w:type="spellEnd"/>
      <w:ins w:id="178" w:author="Lianna Wlasiuk" w:date="2009-10-09T15:47:00Z">
        <w:r w:rsidR="0083105C">
          <w:t>.</w:t>
        </w:r>
      </w:ins>
      <w:r>
        <w:t xml:space="preserve"> </w:t>
      </w:r>
      <w:ins w:id="179" w:author="Lianna Wlasiuk" w:date="2009-10-09T15:47:00Z">
        <w:r w:rsidR="0083105C">
          <w:t>Y</w:t>
        </w:r>
      </w:ins>
      <w:r>
        <w:t>ou could potentially just copy the contents of the vendor/</w:t>
      </w:r>
      <w:proofErr w:type="spellStart"/>
      <w:r>
        <w:t>plugins</w:t>
      </w:r>
      <w:proofErr w:type="spellEnd"/>
      <w:r>
        <w:t xml:space="preserve"> folder into your application folder and still get the plug-ins to work.</w:t>
      </w:r>
    </w:p>
    <w:p w:rsidR="00DE3A25" w:rsidRDefault="001A10B5" w:rsidP="001A10B5">
      <w:pPr>
        <w:pStyle w:val="Body"/>
      </w:pPr>
      <w:r>
        <w:t xml:space="preserve">To install the restful authentication plug-in: </w:t>
      </w:r>
      <w:proofErr w:type="spellStart"/>
      <w:r w:rsidRPr="001A10B5">
        <w:rPr>
          <w:rStyle w:val="CodeinText"/>
        </w:rPr>
        <w:t>ir</w:t>
      </w:r>
      <w:proofErr w:type="spellEnd"/>
      <w:r w:rsidRPr="001A10B5">
        <w:rPr>
          <w:rStyle w:val="CodeinText"/>
        </w:rPr>
        <w:t xml:space="preserve"> script/</w:t>
      </w:r>
      <w:proofErr w:type="spellStart"/>
      <w:r w:rsidRPr="001A10B5">
        <w:rPr>
          <w:rStyle w:val="CodeinText"/>
        </w:rPr>
        <w:t>plugin</w:t>
      </w:r>
      <w:proofErr w:type="spellEnd"/>
      <w:r w:rsidRPr="001A10B5">
        <w:rPr>
          <w:rStyle w:val="CodeinText"/>
        </w:rPr>
        <w:t xml:space="preserve"> install </w:t>
      </w:r>
      <w:proofErr w:type="spellStart"/>
      <w:r w:rsidRPr="001A10B5">
        <w:rPr>
          <w:rStyle w:val="CodeinText"/>
        </w:rPr>
        <w:t>git://github.com/technoweenie/restful-authentication.git</w:t>
      </w:r>
      <w:proofErr w:type="spellEnd"/>
      <w:ins w:id="180" w:author="Lianna Wlasiuk" w:date="2009-10-09T15:47:00Z">
        <w:r w:rsidR="0083105C">
          <w:rPr>
            <w:rStyle w:val="CodeinText"/>
          </w:rPr>
          <w:t>.</w:t>
        </w:r>
      </w:ins>
      <w:r>
        <w:t xml:space="preserve"> </w:t>
      </w:r>
    </w:p>
    <w:p w:rsidR="00236713" w:rsidRDefault="00DE3A25" w:rsidP="00DE3A25">
      <w:pPr>
        <w:pStyle w:val="Body"/>
      </w:pPr>
      <w:r>
        <w:t xml:space="preserve">Now we’ve got the necessary </w:t>
      </w:r>
      <w:proofErr w:type="spellStart"/>
      <w:r>
        <w:t>plugins</w:t>
      </w:r>
      <w:proofErr w:type="spellEnd"/>
      <w:r>
        <w:t xml:space="preserve"> installed in our application</w:t>
      </w:r>
      <w:r w:rsidR="001A10B5">
        <w:t xml:space="preserve"> we only need to make sure we’ve got the </w:t>
      </w:r>
      <w:proofErr w:type="spellStart"/>
      <w:r w:rsidR="001A10B5">
        <w:t>RSpec</w:t>
      </w:r>
      <w:proofErr w:type="spellEnd"/>
      <w:r w:rsidR="001A10B5">
        <w:t xml:space="preserve"> framework installed too</w:t>
      </w:r>
      <w:r>
        <w:t>. To install those gems</w:t>
      </w:r>
      <w:ins w:id="181" w:author="Lianna Wlasiuk" w:date="2009-10-09T15:48:00Z">
        <w:r w:rsidR="0083105C">
          <w:t>,</w:t>
        </w:r>
      </w:ins>
      <w:r>
        <w:t xml:space="preserve"> execute the command </w:t>
      </w:r>
      <w:proofErr w:type="spellStart"/>
      <w:r w:rsidR="00FF72B2">
        <w:rPr>
          <w:rStyle w:val="CodeinText"/>
        </w:rPr>
        <w:t>ig</w:t>
      </w:r>
      <w:r w:rsidRPr="00DE3A25">
        <w:rPr>
          <w:rStyle w:val="CodeinText"/>
        </w:rPr>
        <w:t>em</w:t>
      </w:r>
      <w:proofErr w:type="spellEnd"/>
      <w:r w:rsidRPr="00DE3A25">
        <w:rPr>
          <w:rStyle w:val="CodeinText"/>
        </w:rPr>
        <w:t xml:space="preserve"> install </w:t>
      </w:r>
      <w:proofErr w:type="spellStart"/>
      <w:r w:rsidRPr="00DE3A25">
        <w:rPr>
          <w:rStyle w:val="CodeinText"/>
        </w:rPr>
        <w:t>rspec</w:t>
      </w:r>
      <w:proofErr w:type="spellEnd"/>
      <w:r w:rsidRPr="00DE3A25">
        <w:rPr>
          <w:rStyle w:val="CodeinText"/>
        </w:rPr>
        <w:t>-rails</w:t>
      </w:r>
      <w:r>
        <w:t xml:space="preserve">. </w:t>
      </w:r>
      <w:r w:rsidR="007C190B">
        <w:t xml:space="preserve">And the last step in the preparation process involves generating a site key for restful authentication and </w:t>
      </w:r>
      <w:proofErr w:type="spellStart"/>
      <w:r w:rsidR="007C190B">
        <w:t>instrumenting</w:t>
      </w:r>
      <w:proofErr w:type="spellEnd"/>
      <w:r w:rsidR="007C190B">
        <w:t xml:space="preserve"> the application to use </w:t>
      </w:r>
      <w:proofErr w:type="spellStart"/>
      <w:r w:rsidR="007C190B">
        <w:t>rspec</w:t>
      </w:r>
      <w:proofErr w:type="spellEnd"/>
      <w:r w:rsidR="007C190B">
        <w:t>. To generate the site key</w:t>
      </w:r>
      <w:ins w:id="182" w:author="Lianna Wlasiuk" w:date="2009-10-09T15:48:00Z">
        <w:r w:rsidR="0083105C">
          <w:t>,</w:t>
        </w:r>
      </w:ins>
      <w:r w:rsidR="007C190B">
        <w:t xml:space="preserve"> you execute the command </w:t>
      </w:r>
      <w:proofErr w:type="spellStart"/>
      <w:r w:rsidR="00FF72B2">
        <w:rPr>
          <w:rStyle w:val="CodeinText"/>
        </w:rPr>
        <w:t>ir</w:t>
      </w:r>
      <w:r w:rsidR="007C190B" w:rsidRPr="007C190B">
        <w:rPr>
          <w:rStyle w:val="CodeinText"/>
        </w:rPr>
        <w:t>ake</w:t>
      </w:r>
      <w:proofErr w:type="spellEnd"/>
      <w:r w:rsidR="007C190B" w:rsidRPr="007C190B">
        <w:rPr>
          <w:rStyle w:val="CodeinText"/>
        </w:rPr>
        <w:t xml:space="preserve"> </w:t>
      </w:r>
      <w:proofErr w:type="spellStart"/>
      <w:r w:rsidR="007C190B" w:rsidRPr="007C190B">
        <w:rPr>
          <w:rStyle w:val="CodeinText"/>
        </w:rPr>
        <w:t>auth</w:t>
      </w:r>
      <w:proofErr w:type="gramStart"/>
      <w:r w:rsidR="007C190B" w:rsidRPr="007C190B">
        <w:rPr>
          <w:rStyle w:val="CodeinText"/>
        </w:rPr>
        <w:t>:gen:site</w:t>
      </w:r>
      <w:proofErr w:type="gramEnd"/>
      <w:r w:rsidR="007C190B" w:rsidRPr="007C190B">
        <w:rPr>
          <w:rStyle w:val="CodeinText"/>
        </w:rPr>
        <w:t>_key</w:t>
      </w:r>
      <w:proofErr w:type="spellEnd"/>
      <w:ins w:id="183" w:author="Lianna Wlasiuk" w:date="2009-10-09T15:48:00Z">
        <w:r w:rsidR="0083105C">
          <w:rPr>
            <w:rStyle w:val="CodeinText"/>
          </w:rPr>
          <w:t>.</w:t>
        </w:r>
      </w:ins>
      <w:r w:rsidR="007C190B">
        <w:t xml:space="preserve"> </w:t>
      </w:r>
      <w:ins w:id="184" w:author="Lianna Wlasiuk" w:date="2009-10-09T15:48:00Z">
        <w:r w:rsidR="0083105C">
          <w:t>T</w:t>
        </w:r>
      </w:ins>
      <w:r w:rsidR="007C190B">
        <w:t xml:space="preserve">o instrument your application for </w:t>
      </w:r>
      <w:proofErr w:type="spellStart"/>
      <w:r w:rsidR="007C190B">
        <w:t>rspec</w:t>
      </w:r>
      <w:proofErr w:type="spellEnd"/>
      <w:ins w:id="185" w:author="Lianna Wlasiuk" w:date="2009-10-09T15:48:00Z">
        <w:r w:rsidR="0083105C">
          <w:t>,</w:t>
        </w:r>
      </w:ins>
      <w:r w:rsidR="007C190B">
        <w:t xml:space="preserve"> execute </w:t>
      </w:r>
      <w:proofErr w:type="spellStart"/>
      <w:r w:rsidR="007C190B" w:rsidRPr="007C190B">
        <w:rPr>
          <w:rStyle w:val="CodeinText"/>
        </w:rPr>
        <w:t>ir</w:t>
      </w:r>
      <w:proofErr w:type="spellEnd"/>
      <w:r w:rsidR="007C190B" w:rsidRPr="007C190B">
        <w:rPr>
          <w:rStyle w:val="CodeinText"/>
        </w:rPr>
        <w:t xml:space="preserve"> script/generate </w:t>
      </w:r>
      <w:proofErr w:type="spellStart"/>
      <w:r w:rsidR="007C190B" w:rsidRPr="007C190B">
        <w:rPr>
          <w:rStyle w:val="CodeinText"/>
        </w:rPr>
        <w:t>rspec</w:t>
      </w:r>
      <w:proofErr w:type="spellEnd"/>
      <w:r w:rsidR="007C190B">
        <w:t>.</w:t>
      </w:r>
    </w:p>
    <w:p w:rsidR="00D038E9" w:rsidRDefault="00236713" w:rsidP="00DE3A25">
      <w:pPr>
        <w:pStyle w:val="Body"/>
      </w:pPr>
      <w:r>
        <w:t xml:space="preserve">At this moment we’re done bootstrapping our development </w:t>
      </w:r>
      <w:ins w:id="186" w:author="Lianna Wlasiuk" w:date="2009-10-09T15:48:00Z">
        <w:r w:rsidR="00E4504A">
          <w:t xml:space="preserve">environment </w:t>
        </w:r>
      </w:ins>
      <w:r>
        <w:t>and we can move on to actually start develo</w:t>
      </w:r>
      <w:r w:rsidR="00FF72B2">
        <w:t>pment on</w:t>
      </w:r>
      <w:r>
        <w:t xml:space="preserve"> the application.</w:t>
      </w:r>
      <w:r w:rsidR="00D038E9">
        <w:t xml:space="preserve"> Our first step in that direction is to create the models we need.</w:t>
      </w:r>
    </w:p>
    <w:p w:rsidR="00971807" w:rsidRDefault="00DC10DB" w:rsidP="00D038E9">
      <w:pPr>
        <w:pStyle w:val="Head1"/>
      </w:pPr>
      <w:bookmarkStart w:id="187" w:name="_Toc242864992"/>
      <w:r>
        <w:t>7.</w:t>
      </w:r>
      <w:ins w:id="188" w:author="Ivan Porto Carrero" w:date="2009-10-11T17:27:00Z">
        <w:r w:rsidR="00B476B6">
          <w:t xml:space="preserve">3 </w:t>
        </w:r>
      </w:ins>
      <w:r w:rsidR="00D038E9">
        <w:t>Building the models</w:t>
      </w:r>
      <w:bookmarkEnd w:id="187"/>
    </w:p>
    <w:p w:rsidR="00E4504A" w:rsidRDefault="00971807" w:rsidP="00971807">
      <w:pPr>
        <w:pStyle w:val="Body1"/>
        <w:rPr>
          <w:ins w:id="189" w:author="Lianna Wlasiuk" w:date="2009-10-09T15:49:00Z"/>
        </w:rPr>
      </w:pPr>
      <w:r>
        <w:t xml:space="preserve">As we’ve seen earlier Rails is an MVC framework and as such most of the business logic is put in the models. To build a model there are a couple of steps we need to follow. </w:t>
      </w:r>
    </w:p>
    <w:p w:rsidR="00B475A2" w:rsidRDefault="00971807">
      <w:pPr>
        <w:pStyle w:val="ListBullet"/>
        <w:rPr>
          <w:ins w:id="190" w:author="Lianna Wlasiuk" w:date="2009-10-09T15:49:00Z"/>
        </w:rPr>
      </w:pPr>
      <w:r>
        <w:t>First</w:t>
      </w:r>
      <w:ins w:id="191" w:author="Lianna Wlasiuk" w:date="2009-10-09T15:50:00Z">
        <w:r w:rsidR="00E4504A">
          <w:t>,</w:t>
        </w:r>
      </w:ins>
      <w:r>
        <w:t xml:space="preserve"> we need to generate a migration and a model file. </w:t>
      </w:r>
    </w:p>
    <w:p w:rsidR="00B475A2" w:rsidRDefault="00971807">
      <w:pPr>
        <w:pStyle w:val="ListBullet"/>
        <w:rPr>
          <w:ins w:id="192" w:author="Lianna Wlasiuk" w:date="2009-10-09T15:49:00Z"/>
        </w:rPr>
      </w:pPr>
      <w:r>
        <w:t>Next</w:t>
      </w:r>
      <w:ins w:id="193" w:author="Lianna Wlasiuk" w:date="2009-10-09T15:50:00Z">
        <w:r w:rsidR="00E4504A">
          <w:t>,</w:t>
        </w:r>
      </w:ins>
      <w:r>
        <w:t xml:space="preserve"> we’ll set up validation and if nec</w:t>
      </w:r>
      <w:r w:rsidR="007C190B">
        <w:t xml:space="preserve">essary define the relationships </w:t>
      </w:r>
    </w:p>
    <w:p w:rsidR="00B475A2" w:rsidRDefault="00E4504A">
      <w:pPr>
        <w:pStyle w:val="ListBullet"/>
        <w:rPr>
          <w:ins w:id="194" w:author="Lianna Wlasiuk" w:date="2009-10-09T15:49:00Z"/>
        </w:rPr>
      </w:pPr>
      <w:ins w:id="195" w:author="Lianna Wlasiuk" w:date="2009-10-09T15:49:00Z">
        <w:r>
          <w:t>F</w:t>
        </w:r>
      </w:ins>
      <w:ins w:id="196" w:author="Lianna Wlasiuk" w:date="2009-10-09T15:50:00Z">
        <w:r>
          <w:t>inally,</w:t>
        </w:r>
      </w:ins>
      <w:ins w:id="197" w:author="Lianna Wlasiuk" w:date="2009-10-09T15:49:00Z">
        <w:r>
          <w:t xml:space="preserve"> </w:t>
        </w:r>
      </w:ins>
      <w:r w:rsidR="007C190B">
        <w:t xml:space="preserve">we’re read to start adding some methods to it </w:t>
      </w:r>
      <w:r w:rsidR="00AF2A0A">
        <w:t>for</w:t>
      </w:r>
      <w:r w:rsidR="007C190B">
        <w:t xml:space="preserve"> process</w:t>
      </w:r>
      <w:r w:rsidR="00AF2A0A">
        <w:t>ing</w:t>
      </w:r>
      <w:r w:rsidR="007C190B">
        <w:t xml:space="preserve"> or retriev</w:t>
      </w:r>
      <w:r w:rsidR="00AF2A0A">
        <w:t>ing</w:t>
      </w:r>
      <w:r w:rsidR="007C190B">
        <w:t xml:space="preserve"> data</w:t>
      </w:r>
    </w:p>
    <w:p w:rsidR="00B475A2" w:rsidRDefault="007C190B">
      <w:pPr>
        <w:pStyle w:val="Body"/>
      </w:pPr>
      <w:r>
        <w:t>But let</w:t>
      </w:r>
      <w:ins w:id="198" w:author="Lianna Wlasiuk" w:date="2009-10-09T15:49:00Z">
        <w:r w:rsidR="00E4504A">
          <w:t>'</w:t>
        </w:r>
      </w:ins>
      <w:r>
        <w:t>s start at the beginning by generating the migration file.</w:t>
      </w:r>
    </w:p>
    <w:p w:rsidR="007C190B" w:rsidRDefault="00DC10DB" w:rsidP="007C190B">
      <w:pPr>
        <w:pStyle w:val="Head2"/>
      </w:pPr>
      <w:bookmarkStart w:id="199" w:name="_Toc242864993"/>
      <w:r>
        <w:t>7.</w:t>
      </w:r>
      <w:ins w:id="200" w:author="Ivan Porto Carrero" w:date="2009-10-11T17:27:00Z">
        <w:r w:rsidR="00B476B6">
          <w:t>3</w:t>
        </w:r>
      </w:ins>
      <w:r w:rsidR="007C190B">
        <w:t xml:space="preserve">.1 </w:t>
      </w:r>
      <w:ins w:id="201" w:author="Lianna Wlasiuk" w:date="2009-10-09T15:53:00Z">
        <w:r w:rsidR="00E4504A">
          <w:t>M</w:t>
        </w:r>
      </w:ins>
      <w:r w:rsidR="007C190B">
        <w:t>anaging database schema changes</w:t>
      </w:r>
      <w:bookmarkEnd w:id="199"/>
      <w:ins w:id="202" w:author="Lianna Wlasiuk" w:date="2009-10-09T15:53:00Z">
        <w:r w:rsidR="00E4504A">
          <w:t xml:space="preserve"> with migrations</w:t>
        </w:r>
      </w:ins>
    </w:p>
    <w:p w:rsidR="00D9560F" w:rsidRDefault="000D26DC" w:rsidP="000D26DC">
      <w:pPr>
        <w:pStyle w:val="Body1"/>
      </w:pPr>
      <w:r>
        <w:t xml:space="preserve">Migrations are a part of the </w:t>
      </w:r>
      <w:proofErr w:type="spellStart"/>
      <w:r w:rsidRPr="00AF2A0A">
        <w:rPr>
          <w:rStyle w:val="CodeinText"/>
        </w:rPr>
        <w:t>ActiveRecord</w:t>
      </w:r>
      <w:proofErr w:type="spellEnd"/>
      <w:r>
        <w:t xml:space="preserve"> library that is include</w:t>
      </w:r>
      <w:r w:rsidR="00AF2A0A">
        <w:t>d in the R</w:t>
      </w:r>
      <w:r>
        <w:t xml:space="preserve">ails framework. </w:t>
      </w:r>
      <w:ins w:id="203" w:author="Lianna Wlasiuk" w:date="2009-10-09T15:54:00Z">
        <w:r w:rsidR="00E4504A">
          <w:t xml:space="preserve">A migration is </w:t>
        </w:r>
      </w:ins>
      <w:r>
        <w:t>a nice way of keeping your database schema changes in version control</w:t>
      </w:r>
      <w:ins w:id="204" w:author="Ivan Porto Carrero" w:date="2009-10-11T17:11:00Z">
        <w:r w:rsidR="00E81170">
          <w:t xml:space="preserve"> and allowing every developer in your team to easily move up and down schema changes independently</w:t>
        </w:r>
      </w:ins>
      <w:r>
        <w:t>. You define the schema using normal ruby code and record any data migrations in an upward and downward direction so that you can always move forward or backwards in the schema. I immediately liked migrations</w:t>
      </w:r>
      <w:r w:rsidR="00D9560F">
        <w:t xml:space="preserve"> as soon as I got wind of them and </w:t>
      </w:r>
      <w:ins w:id="205" w:author="Lianna Wlasiuk" w:date="2009-10-09T15:56:00Z">
        <w:r w:rsidR="00E4504A">
          <w:t xml:space="preserve">have </w:t>
        </w:r>
      </w:ins>
      <w:r w:rsidR="00D9560F">
        <w:t>since used them in most of my apps</w:t>
      </w:r>
      <w:ins w:id="206" w:author="Lianna Wlasiuk" w:date="2009-10-09T15:56:00Z">
        <w:r w:rsidR="00E4504A">
          <w:t>.</w:t>
        </w:r>
      </w:ins>
      <w:r w:rsidR="00D9560F">
        <w:t xml:space="preserve"> </w:t>
      </w:r>
      <w:ins w:id="207" w:author="Lianna Wlasiuk" w:date="2009-10-09T15:56:00Z">
        <w:r w:rsidR="00E4504A">
          <w:t>Migrations are</w:t>
        </w:r>
      </w:ins>
      <w:r w:rsidR="00D9560F">
        <w:t xml:space="preserve"> just a really nice way of managing your database.</w:t>
      </w:r>
    </w:p>
    <w:p w:rsidR="00CF02B4" w:rsidRDefault="009D08C0" w:rsidP="009D08C0">
      <w:pPr>
        <w:pStyle w:val="Body"/>
      </w:pPr>
      <w:r>
        <w:t xml:space="preserve">In migrations you can define creating/dropping tables, indexes etc. You can add/remove/rename columns and you can use the </w:t>
      </w:r>
      <w:proofErr w:type="spellStart"/>
      <w:r>
        <w:t>ActiveRecord</w:t>
      </w:r>
      <w:proofErr w:type="spellEnd"/>
      <w:r>
        <w:t xml:space="preserve"> models to migrate your data or execute raw </w:t>
      </w:r>
      <w:proofErr w:type="spellStart"/>
      <w:r>
        <w:t>sql</w:t>
      </w:r>
      <w:proofErr w:type="spellEnd"/>
      <w:r>
        <w:t>.</w:t>
      </w:r>
      <w:r w:rsidR="00E53AC6">
        <w:t xml:space="preserve"> As you’ve probably </w:t>
      </w:r>
      <w:ins w:id="208" w:author="Lianna Wlasiuk" w:date="2009-10-09T15:57:00Z">
        <w:r w:rsidR="00E4504A">
          <w:t>figured out,</w:t>
        </w:r>
      </w:ins>
      <w:r w:rsidR="00E53AC6">
        <w:t xml:space="preserve"> this is a pretty powerful tool to have in your arsenal. And as long as you steer clear of database specific features</w:t>
      </w:r>
      <w:ins w:id="209" w:author="Lianna Wlasiuk" w:date="2009-10-09T15:57:00Z">
        <w:r w:rsidR="00E4504A">
          <w:t>,</w:t>
        </w:r>
      </w:ins>
      <w:r w:rsidR="00E53AC6">
        <w:t xml:space="preserve"> your migrations are portable </w:t>
      </w:r>
      <w:r w:rsidR="00CF02B4">
        <w:t xml:space="preserve">across database engines. So you can use </w:t>
      </w:r>
      <w:proofErr w:type="spellStart"/>
      <w:r w:rsidR="00CF02B4">
        <w:t>sqlite</w:t>
      </w:r>
      <w:proofErr w:type="spellEnd"/>
      <w:r w:rsidR="00CF02B4">
        <w:t xml:space="preserve"> or </w:t>
      </w:r>
      <w:proofErr w:type="spellStart"/>
      <w:r w:rsidR="00CF02B4">
        <w:t>mysql</w:t>
      </w:r>
      <w:proofErr w:type="spellEnd"/>
      <w:r w:rsidR="00CF02B4">
        <w:t xml:space="preserve"> as a development server</w:t>
      </w:r>
      <w:ins w:id="210" w:author="Lianna Wlasiuk" w:date="2009-10-09T15:57:00Z">
        <w:r w:rsidR="00E4504A">
          <w:t>,</w:t>
        </w:r>
      </w:ins>
      <w:r w:rsidR="00CF02B4">
        <w:t xml:space="preserve"> but deploy to Microsoft SQL Server or </w:t>
      </w:r>
      <w:proofErr w:type="spellStart"/>
      <w:r w:rsidR="00CF02B4">
        <w:t>Postgres</w:t>
      </w:r>
      <w:proofErr w:type="spellEnd"/>
      <w:r w:rsidR="00CF02B4">
        <w:t xml:space="preserve"> for production.</w:t>
      </w:r>
    </w:p>
    <w:p w:rsidR="00E81170" w:rsidRDefault="00E81170" w:rsidP="00E81170">
      <w:pPr>
        <w:pStyle w:val="Body1"/>
        <w:numPr>
          <w:ins w:id="211" w:author="Ivan Porto Carrero" w:date="2009-10-11T17:10:00Z"/>
        </w:numPr>
        <w:rPr>
          <w:ins w:id="212" w:author="Ivan Porto Carrero" w:date="2009-10-11T17:10:00Z"/>
        </w:rPr>
      </w:pPr>
      <w:ins w:id="213" w:author="Ivan Porto Carrero" w:date="2009-10-11T17:10:00Z">
        <w:r>
          <w:t>Back in chapter 4 we wrote a client for Twitter with WPF, in that chapter we said that the chapter on rails would have the server side implementation of that API so that you wouldn’t depend on having an Internet connection available to run the samples of that chapter.</w:t>
        </w:r>
      </w:ins>
    </w:p>
    <w:p w:rsidR="00E81170" w:rsidRDefault="00E81170" w:rsidP="00E81170">
      <w:pPr>
        <w:pStyle w:val="Body1"/>
        <w:numPr>
          <w:ins w:id="214" w:author="Ivan Porto Carrero" w:date="2009-10-11T17:10:00Z"/>
        </w:numPr>
        <w:rPr>
          <w:ins w:id="215" w:author="Ivan Porto Carrero" w:date="2009-10-11T17:10:00Z"/>
        </w:rPr>
      </w:pPr>
      <w:ins w:id="216" w:author="Ivan Porto Carrero" w:date="2009-10-11T17:10:00Z">
        <w:r>
          <w:t>In chapter 4 we didn’t implement the entire twitter API but instead just implemented the view for the list of tweets of you and your friends. We also added the possibility to post updates to twitter.</w:t>
        </w:r>
      </w:ins>
    </w:p>
    <w:p w:rsidR="00E81170" w:rsidRDefault="00E81170" w:rsidP="00E81170">
      <w:pPr>
        <w:pStyle w:val="Body"/>
        <w:numPr>
          <w:ins w:id="217" w:author="Ivan Porto Carrero" w:date="2009-10-11T17:10:00Z"/>
        </w:numPr>
        <w:rPr>
          <w:ins w:id="218" w:author="Ivan Porto Carrero" w:date="2009-10-11T17:10:00Z"/>
        </w:rPr>
      </w:pPr>
      <w:ins w:id="219" w:author="Ivan Porto Carrero" w:date="2009-10-11T17:10:00Z">
        <w:r>
          <w:t xml:space="preserve">That means we only need to implement two models for our sample: </w:t>
        </w:r>
      </w:ins>
    </w:p>
    <w:p w:rsidR="00E81170" w:rsidRDefault="00E81170" w:rsidP="00E81170">
      <w:pPr>
        <w:pStyle w:val="ListBullet"/>
        <w:numPr>
          <w:numberingChange w:id="220" w:author="Ivan Porto Carrero" w:date="2009-10-11T17:11:00Z" w:original=""/>
        </w:numPr>
        <w:rPr>
          <w:ins w:id="221" w:author="Ivan Porto Carrero" w:date="2009-10-11T17:10:00Z"/>
        </w:rPr>
      </w:pPr>
      <w:ins w:id="222" w:author="Ivan Porto Carrero" w:date="2009-10-11T17:10:00Z">
        <w:r>
          <w:t>User—</w:t>
        </w:r>
        <w:r w:rsidRPr="006C695F">
          <w:t>represents the information about users</w:t>
        </w:r>
        <w:r>
          <w:t>,</w:t>
        </w:r>
        <w:r w:rsidRPr="006C695F">
          <w:t xml:space="preserve"> and also contains the login information</w:t>
        </w:r>
      </w:ins>
    </w:p>
    <w:p w:rsidR="00E81170" w:rsidRDefault="00E81170" w:rsidP="00E81170">
      <w:pPr>
        <w:pStyle w:val="ListBullet"/>
        <w:numPr>
          <w:numberingChange w:id="223" w:author="Ivan Porto Carrero" w:date="2009-10-11T17:11:00Z" w:original=""/>
        </w:numPr>
        <w:rPr>
          <w:ins w:id="224" w:author="Ivan Porto Carrero" w:date="2009-10-11T17:10:00Z"/>
        </w:rPr>
      </w:pPr>
      <w:ins w:id="225" w:author="Ivan Porto Carrero" w:date="2009-10-11T17:10:00Z">
        <w:r>
          <w:t>Status—</w:t>
        </w:r>
        <w:r w:rsidRPr="006C695F">
          <w:t>represents an update</w:t>
        </w:r>
        <w:r>
          <w:t>,</w:t>
        </w:r>
        <w:r w:rsidRPr="006C695F">
          <w:t xml:space="preserve"> and contains the information to define a tweet</w:t>
        </w:r>
      </w:ins>
    </w:p>
    <w:p w:rsidR="00E81170" w:rsidRDefault="00E81170" w:rsidP="00E81170">
      <w:pPr>
        <w:pStyle w:val="Body"/>
        <w:numPr>
          <w:ins w:id="226" w:author="Ivan Porto Carrero" w:date="2009-10-11T17:10:00Z"/>
        </w:numPr>
        <w:rPr>
          <w:ins w:id="227" w:author="Ivan Porto Carrero" w:date="2009-10-12T11:43:00Z"/>
        </w:rPr>
      </w:pPr>
      <w:ins w:id="228" w:author="Ivan Porto Carrero" w:date="2009-10-11T17:10:00Z">
        <w:r>
          <w:t>We will see later how we’re going to create those models, but for now it’s sufficient to know which ones we’re going to use and what their primary functions are.</w:t>
        </w:r>
      </w:ins>
    </w:p>
    <w:p w:rsidR="00AE4412" w:rsidRDefault="00AE4412" w:rsidP="00AE4412">
      <w:pPr>
        <w:pStyle w:val="Head3"/>
        <w:numPr>
          <w:ins w:id="229" w:author="Ivan Porto Carrero" w:date="2009-10-12T11:43:00Z"/>
        </w:numPr>
        <w:rPr>
          <w:ins w:id="230" w:author="Ivan Porto Carrero" w:date="2009-10-11T17:10:00Z"/>
        </w:rPr>
      </w:pPr>
      <w:ins w:id="231" w:author="Ivan Porto Carrero" w:date="2009-10-12T11:43:00Z">
        <w:r>
          <w:t>Generating a migration</w:t>
        </w:r>
      </w:ins>
    </w:p>
    <w:p w:rsidR="00E81170" w:rsidRDefault="00E81170" w:rsidP="00E81170">
      <w:pPr>
        <w:pStyle w:val="Body"/>
        <w:rPr>
          <w:ins w:id="232" w:author="Ivan Porto Carrero" w:date="2009-10-11T17:10:00Z"/>
        </w:rPr>
      </w:pPr>
      <w:ins w:id="233" w:author="Ivan Porto Carrero" w:date="2009-10-11T17:10:00Z">
        <w:r>
          <w:t>The User model will take care of authenticating a user as well as capture the profile information about that user like its last location. The Status model on the other side captures the content and timestamp of a tweet. Who sent the tweet and to whom the tweet was in reply to as well as saving updates.</w:t>
        </w:r>
      </w:ins>
    </w:p>
    <w:p w:rsidR="00B50BE4" w:rsidRDefault="003C3F00" w:rsidP="00E81170">
      <w:pPr>
        <w:pStyle w:val="Body"/>
        <w:numPr>
          <w:ins w:id="234" w:author="Ivan Porto Carrero" w:date="2009-10-11T17:10:00Z"/>
        </w:numPr>
      </w:pPr>
      <w:r>
        <w:t xml:space="preserve">The user model will be generated </w:t>
      </w:r>
      <w:r w:rsidR="00AF2A0A">
        <w:t>through</w:t>
      </w:r>
      <w:r>
        <w:t xml:space="preserve"> a generator </w:t>
      </w:r>
      <w:r w:rsidR="00AF2A0A">
        <w:t>supplied by</w:t>
      </w:r>
      <w:r>
        <w:t xml:space="preserve"> restful authentication</w:t>
      </w:r>
      <w:r w:rsidR="00AF2A0A">
        <w:t>,</w:t>
      </w:r>
      <w:r w:rsidR="00805B57">
        <w:t xml:space="preserve"> but we will add </w:t>
      </w:r>
      <w:r w:rsidR="00AF2A0A">
        <w:t>the</w:t>
      </w:r>
      <w:r w:rsidR="00805B57">
        <w:t xml:space="preserve"> extra columns we need to it. We can just dive in because we’ll be using </w:t>
      </w:r>
      <w:proofErr w:type="spellStart"/>
      <w:r w:rsidR="00805B57">
        <w:t>sqlite</w:t>
      </w:r>
      <w:proofErr w:type="spellEnd"/>
      <w:r w:rsidR="00805B57">
        <w:t xml:space="preserve"> as our database engine and rails comes preconfigured for that engine.</w:t>
      </w:r>
    </w:p>
    <w:p w:rsidR="007C14B0" w:rsidRDefault="00B50BE4" w:rsidP="009D08C0">
      <w:pPr>
        <w:pStyle w:val="Body"/>
      </w:pPr>
      <w:r>
        <w:t>To generate the necessary controllers, model and migration for the authentication routine</w:t>
      </w:r>
      <w:ins w:id="235" w:author="Lianna Wlasiuk" w:date="2009-10-09T15:58:00Z">
        <w:r w:rsidR="00E4504A">
          <w:t>,</w:t>
        </w:r>
      </w:ins>
      <w:r>
        <w:t xml:space="preserve"> we have to execute </w:t>
      </w:r>
      <w:r w:rsidRPr="00B50BE4">
        <w:rPr>
          <w:rStyle w:val="CodeinText"/>
        </w:rPr>
        <w:t>script/generate authenticated user sessions --</w:t>
      </w:r>
      <w:proofErr w:type="spellStart"/>
      <w:r w:rsidRPr="00B50BE4">
        <w:rPr>
          <w:rStyle w:val="CodeinText"/>
        </w:rPr>
        <w:t>rspec</w:t>
      </w:r>
      <w:proofErr w:type="spellEnd"/>
      <w:r>
        <w:t xml:space="preserve"> in the application folder.</w:t>
      </w:r>
    </w:p>
    <w:p w:rsidR="000D1882" w:rsidRDefault="00777692" w:rsidP="009D08C0">
      <w:pPr>
        <w:pStyle w:val="Body"/>
      </w:pPr>
      <w:r>
        <w:t>At this point we have something we can run already. Th</w:t>
      </w:r>
      <w:r w:rsidR="000D1882">
        <w:t>e</w:t>
      </w:r>
      <w:r>
        <w:t xml:space="preserve"> restful authentication generator also created the specs (tests) for all the items it generated. Why don’t we try to run what we’ve got so </w:t>
      </w:r>
      <w:proofErr w:type="gramStart"/>
      <w:r>
        <w:t>far.</w:t>
      </w:r>
      <w:proofErr w:type="gramEnd"/>
      <w:r>
        <w:t xml:space="preserve"> The first step in this process is migrating the database</w:t>
      </w:r>
      <w:ins w:id="236" w:author="Ivan Porto Carrero" w:date="2009-10-11T18:51:00Z">
        <w:r w:rsidR="00C332CD">
          <w:t xml:space="preserve"> so that we have the user table defined before we can run the tests that depend on that table.</w:t>
        </w:r>
      </w:ins>
      <w:r>
        <w:t xml:space="preserve"> </w:t>
      </w:r>
      <w:ins w:id="237" w:author="Ivan Porto Carrero" w:date="2009-10-11T18:51:00Z">
        <w:r w:rsidR="00C332CD">
          <w:t>T</w:t>
        </w:r>
      </w:ins>
      <w:r>
        <w:t xml:space="preserve">o do that execute the command </w:t>
      </w:r>
      <w:proofErr w:type="spellStart"/>
      <w:r w:rsidR="00FF72B2">
        <w:rPr>
          <w:rStyle w:val="CodeinText"/>
        </w:rPr>
        <w:t>ir</w:t>
      </w:r>
      <w:r w:rsidRPr="00777692">
        <w:rPr>
          <w:rStyle w:val="CodeinText"/>
        </w:rPr>
        <w:t>ake</w:t>
      </w:r>
      <w:proofErr w:type="spellEnd"/>
      <w:r w:rsidRPr="00777692">
        <w:rPr>
          <w:rStyle w:val="CodeinText"/>
        </w:rPr>
        <w:t xml:space="preserve"> </w:t>
      </w:r>
      <w:proofErr w:type="spellStart"/>
      <w:r w:rsidRPr="00777692">
        <w:rPr>
          <w:rStyle w:val="CodeinText"/>
        </w:rPr>
        <w:t>db</w:t>
      </w:r>
      <w:proofErr w:type="gramStart"/>
      <w:r w:rsidRPr="00777692">
        <w:rPr>
          <w:rStyle w:val="CodeinText"/>
        </w:rPr>
        <w:t>:migrate</w:t>
      </w:r>
      <w:proofErr w:type="spellEnd"/>
      <w:proofErr w:type="gramEnd"/>
      <w:r>
        <w:t xml:space="preserve">. </w:t>
      </w:r>
      <w:r w:rsidR="000D1882">
        <w:t xml:space="preserve">This will create the users database table for us and we’re ready to start running the specs by executing </w:t>
      </w:r>
      <w:proofErr w:type="spellStart"/>
      <w:r w:rsidR="00FF72B2">
        <w:rPr>
          <w:rStyle w:val="CodeinText"/>
        </w:rPr>
        <w:t>ir</w:t>
      </w:r>
      <w:r w:rsidR="000D1882" w:rsidRPr="000D1882">
        <w:rPr>
          <w:rStyle w:val="CodeinText"/>
        </w:rPr>
        <w:t>ake</w:t>
      </w:r>
      <w:proofErr w:type="spellEnd"/>
      <w:r w:rsidR="000D1882" w:rsidRPr="000D1882">
        <w:rPr>
          <w:rStyle w:val="CodeinText"/>
        </w:rPr>
        <w:t xml:space="preserve"> spec</w:t>
      </w:r>
      <w:r w:rsidR="000D1882">
        <w:t xml:space="preserve">. Listing </w:t>
      </w:r>
      <w:r w:rsidR="00DC10DB">
        <w:t>7.</w:t>
      </w:r>
      <w:r w:rsidR="000D1882">
        <w:t>2 shows the output of those commands.</w:t>
      </w:r>
    </w:p>
    <w:p w:rsidR="007C190B" w:rsidRPr="00D9560F" w:rsidRDefault="00DC10DB" w:rsidP="000D1882">
      <w:pPr>
        <w:pStyle w:val="CodeListingCaption"/>
      </w:pPr>
      <w:r>
        <w:t>7.</w:t>
      </w:r>
      <w:r w:rsidR="000D1882">
        <w:t xml:space="preserve">2 </w:t>
      </w:r>
      <w:commentRangeStart w:id="238"/>
      <w:r w:rsidR="000D1882">
        <w:t>Running your first migration and specs</w:t>
      </w:r>
      <w:commentRangeEnd w:id="238"/>
      <w:r w:rsidR="00E4504A">
        <w:rPr>
          <w:rFonts w:asciiTheme="minorHAnsi" w:eastAsiaTheme="minorHAnsi" w:hAnsiTheme="minorHAnsi" w:cstheme="minorBidi"/>
          <w:b w:val="0"/>
          <w:sz w:val="22"/>
          <w:szCs w:val="22"/>
        </w:rPr>
        <w:commentReference w:id="238"/>
      </w:r>
    </w:p>
    <w:p w:rsidR="000D1882" w:rsidRDefault="000D1882" w:rsidP="000D1882">
      <w:pPr>
        <w:pStyle w:val="Code"/>
      </w:pPr>
      <w:r>
        <w:t>+</w:t>
      </w:r>
      <w:proofErr w:type="spellStart"/>
      <w:proofErr w:type="gramStart"/>
      <w:r>
        <w:t>ivan@ivan</w:t>
      </w:r>
      <w:proofErr w:type="gramEnd"/>
      <w:r>
        <w:t>-mbp:~/projects/ironruby_book/twitter_sample/twitter</w:t>
      </w:r>
      <w:proofErr w:type="spellEnd"/>
    </w:p>
    <w:p w:rsidR="000D1882" w:rsidRDefault="000D1882" w:rsidP="000D1882">
      <w:pPr>
        <w:pStyle w:val="Code"/>
      </w:pPr>
      <w:r>
        <w:t xml:space="preserve">» </w:t>
      </w:r>
      <w:proofErr w:type="spellStart"/>
      <w:proofErr w:type="gramStart"/>
      <w:r w:rsidR="00724B1A">
        <w:t>i</w:t>
      </w:r>
      <w:r>
        <w:t>rake</w:t>
      </w:r>
      <w:proofErr w:type="spellEnd"/>
      <w:proofErr w:type="gramEnd"/>
      <w:r>
        <w:t xml:space="preserve"> </w:t>
      </w:r>
      <w:proofErr w:type="spellStart"/>
      <w:r>
        <w:t>db:migrate</w:t>
      </w:r>
      <w:proofErr w:type="spellEnd"/>
    </w:p>
    <w:p w:rsidR="000D1882" w:rsidRDefault="000D1882" w:rsidP="000D1882">
      <w:pPr>
        <w:pStyle w:val="Code"/>
      </w:pPr>
      <w:r>
        <w:t>(</w:t>
      </w:r>
      <w:proofErr w:type="gramStart"/>
      <w:r>
        <w:t>in</w:t>
      </w:r>
      <w:proofErr w:type="gramEnd"/>
      <w:r>
        <w:t xml:space="preserve"> /Users/</w:t>
      </w:r>
      <w:proofErr w:type="spellStart"/>
      <w:r>
        <w:t>ivan/projects/ironruby_book/twitter_sample/twitter</w:t>
      </w:r>
      <w:proofErr w:type="spellEnd"/>
      <w:r>
        <w:t>)</w:t>
      </w:r>
    </w:p>
    <w:p w:rsidR="000D1882" w:rsidRDefault="000D1882" w:rsidP="000D1882">
      <w:pPr>
        <w:pStyle w:val="Code"/>
      </w:pPr>
    </w:p>
    <w:p w:rsidR="000D1882" w:rsidRDefault="000D1882" w:rsidP="000D1882">
      <w:pPr>
        <w:pStyle w:val="Code"/>
      </w:pPr>
      <w:proofErr w:type="gramStart"/>
      <w:r>
        <w:t>db</w:t>
      </w:r>
      <w:proofErr w:type="gramEnd"/>
      <w:r>
        <w:t>/development.sqlite3 already exists</w:t>
      </w:r>
    </w:p>
    <w:p w:rsidR="000D1882" w:rsidRDefault="000D1882" w:rsidP="000D1882">
      <w:pPr>
        <w:pStyle w:val="Code"/>
      </w:pPr>
      <w:r>
        <w:t xml:space="preserve">== 20081102210757 </w:t>
      </w:r>
      <w:proofErr w:type="spellStart"/>
      <w:r>
        <w:t>CreateUsers</w:t>
      </w:r>
      <w:proofErr w:type="spellEnd"/>
      <w:r>
        <w:t>: migrating ======================================</w:t>
      </w:r>
    </w:p>
    <w:p w:rsidR="000D1882" w:rsidRDefault="000D1882" w:rsidP="000D1882">
      <w:pPr>
        <w:pStyle w:val="Code"/>
      </w:pPr>
      <w:r>
        <w:t xml:space="preserve">-- </w:t>
      </w:r>
      <w:proofErr w:type="spellStart"/>
      <w:proofErr w:type="gramStart"/>
      <w:r>
        <w:t>create</w:t>
      </w:r>
      <w:proofErr w:type="gramEnd"/>
      <w:r>
        <w:t>_table</w:t>
      </w:r>
      <w:proofErr w:type="spellEnd"/>
      <w:r>
        <w:t>("users", {:force=&gt;true})</w:t>
      </w:r>
    </w:p>
    <w:p w:rsidR="000D1882" w:rsidRDefault="000D1882" w:rsidP="000D1882">
      <w:pPr>
        <w:pStyle w:val="Code"/>
      </w:pPr>
      <w:r>
        <w:t xml:space="preserve">   -&gt; 0.0046s</w:t>
      </w:r>
    </w:p>
    <w:p w:rsidR="000D1882" w:rsidRDefault="000D1882" w:rsidP="000D1882">
      <w:pPr>
        <w:pStyle w:val="Code"/>
      </w:pPr>
      <w:r>
        <w:t xml:space="preserve">-- </w:t>
      </w:r>
      <w:proofErr w:type="spellStart"/>
      <w:proofErr w:type="gramStart"/>
      <w:r>
        <w:t>add</w:t>
      </w:r>
      <w:proofErr w:type="gramEnd"/>
      <w:r>
        <w:t>_index</w:t>
      </w:r>
      <w:proofErr w:type="spellEnd"/>
      <w:r>
        <w:t>(:users, :login, {:unique=&gt;true})</w:t>
      </w:r>
    </w:p>
    <w:p w:rsidR="000D1882" w:rsidRDefault="000D1882" w:rsidP="000D1882">
      <w:pPr>
        <w:pStyle w:val="Code"/>
      </w:pPr>
      <w:r>
        <w:t xml:space="preserve">   -&gt; 0.0024s</w:t>
      </w:r>
    </w:p>
    <w:p w:rsidR="000D1882" w:rsidRDefault="000D1882" w:rsidP="000D1882">
      <w:pPr>
        <w:pStyle w:val="Code"/>
      </w:pPr>
      <w:r>
        <w:t xml:space="preserve">== 20081102210757 </w:t>
      </w:r>
      <w:proofErr w:type="spellStart"/>
      <w:r>
        <w:t>CreateUsers</w:t>
      </w:r>
      <w:proofErr w:type="spellEnd"/>
      <w:r>
        <w:t>: migrated (0.0076s) =============================</w:t>
      </w:r>
    </w:p>
    <w:p w:rsidR="000D1882" w:rsidRDefault="000D1882" w:rsidP="000D1882">
      <w:pPr>
        <w:pStyle w:val="Code"/>
      </w:pPr>
    </w:p>
    <w:p w:rsidR="000D1882" w:rsidRDefault="000D1882" w:rsidP="000D1882">
      <w:pPr>
        <w:pStyle w:val="Code"/>
      </w:pPr>
      <w:r>
        <w:t>+</w:t>
      </w:r>
      <w:proofErr w:type="spellStart"/>
      <w:proofErr w:type="gramStart"/>
      <w:r>
        <w:t>ivan@ivan</w:t>
      </w:r>
      <w:proofErr w:type="gramEnd"/>
      <w:r>
        <w:t>-mbp:~/projects/ironruby_book/twitter_sample/twitter</w:t>
      </w:r>
      <w:proofErr w:type="spellEnd"/>
    </w:p>
    <w:p w:rsidR="000D1882" w:rsidRDefault="000D1882" w:rsidP="000D1882">
      <w:pPr>
        <w:pStyle w:val="Code"/>
      </w:pPr>
      <w:r>
        <w:t xml:space="preserve">» </w:t>
      </w:r>
      <w:proofErr w:type="spellStart"/>
      <w:proofErr w:type="gramStart"/>
      <w:r w:rsidR="00724B1A">
        <w:t>i</w:t>
      </w:r>
      <w:r>
        <w:t>rake</w:t>
      </w:r>
      <w:proofErr w:type="spellEnd"/>
      <w:proofErr w:type="gramEnd"/>
      <w:r>
        <w:t xml:space="preserve"> spec</w:t>
      </w:r>
    </w:p>
    <w:p w:rsidR="000D1882" w:rsidRDefault="000D1882" w:rsidP="000D1882">
      <w:pPr>
        <w:pStyle w:val="Code"/>
      </w:pPr>
      <w:r>
        <w:t>(</w:t>
      </w:r>
      <w:proofErr w:type="gramStart"/>
      <w:r>
        <w:t>in</w:t>
      </w:r>
      <w:proofErr w:type="gramEnd"/>
      <w:r>
        <w:t xml:space="preserve"> /Users/</w:t>
      </w:r>
      <w:proofErr w:type="spellStart"/>
      <w:r>
        <w:t>ivan/projects/ironruby_book/twitter_sample/twitter</w:t>
      </w:r>
      <w:proofErr w:type="spellEnd"/>
      <w:r>
        <w:t>)</w:t>
      </w:r>
    </w:p>
    <w:p w:rsidR="000D1882" w:rsidRDefault="000D1882" w:rsidP="000D1882">
      <w:pPr>
        <w:pStyle w:val="Code"/>
      </w:pPr>
      <w:r>
        <w:t>..................................................................</w:t>
      </w:r>
    </w:p>
    <w:p w:rsidR="000D1882" w:rsidRDefault="000D1882" w:rsidP="000D1882">
      <w:pPr>
        <w:pStyle w:val="Code"/>
      </w:pPr>
    </w:p>
    <w:p w:rsidR="000D1882" w:rsidRDefault="000D1882" w:rsidP="000D1882">
      <w:pPr>
        <w:pStyle w:val="Code"/>
      </w:pPr>
      <w:r>
        <w:t>Finished in 0.539931 seconds</w:t>
      </w:r>
    </w:p>
    <w:p w:rsidR="000D1882" w:rsidRDefault="000D1882" w:rsidP="000D1882">
      <w:pPr>
        <w:pStyle w:val="Code"/>
      </w:pPr>
    </w:p>
    <w:p w:rsidR="000D1882" w:rsidRDefault="000D1882" w:rsidP="000D1882">
      <w:pPr>
        <w:pStyle w:val="Code"/>
      </w:pPr>
      <w:r>
        <w:t>66 examples, 0 failures</w:t>
      </w:r>
    </w:p>
    <w:p w:rsidR="000D1882" w:rsidRDefault="000D1882" w:rsidP="000D1882">
      <w:pPr>
        <w:pStyle w:val="Code"/>
      </w:pPr>
      <w:r>
        <w:t>.........................................................................................................................................................</w:t>
      </w:r>
    </w:p>
    <w:p w:rsidR="000D1882" w:rsidRDefault="000D1882" w:rsidP="000D1882">
      <w:pPr>
        <w:pStyle w:val="Code"/>
      </w:pPr>
    </w:p>
    <w:p w:rsidR="000D1882" w:rsidRDefault="000D1882" w:rsidP="000D1882">
      <w:pPr>
        <w:pStyle w:val="Code"/>
      </w:pPr>
      <w:r>
        <w:t>Finished in 0.982146 seconds</w:t>
      </w:r>
    </w:p>
    <w:p w:rsidR="000D1882" w:rsidRDefault="000D1882" w:rsidP="000D1882">
      <w:pPr>
        <w:pStyle w:val="Code"/>
      </w:pPr>
    </w:p>
    <w:p w:rsidR="000D1882" w:rsidRDefault="000D1882" w:rsidP="000D1882">
      <w:pPr>
        <w:pStyle w:val="Code"/>
      </w:pPr>
      <w:r>
        <w:t>153 examples, 0 failures</w:t>
      </w:r>
    </w:p>
    <w:p w:rsidR="00CA4DB1" w:rsidRDefault="00CA4DB1" w:rsidP="000D1882">
      <w:pPr>
        <w:pStyle w:val="Code"/>
      </w:pPr>
    </w:p>
    <w:p w:rsidR="00CA4DB1" w:rsidRDefault="00CA4DB1" w:rsidP="00CA4DB1">
      <w:pPr>
        <w:pStyle w:val="Body"/>
        <w:rPr>
          <w:ins w:id="239" w:author="Ivan Porto Carrero" w:date="2009-10-12T11:43:00Z"/>
        </w:rPr>
      </w:pPr>
      <w:r>
        <w:t>The restful authentication generator generated more than 200 tests and luckily they all pass. All you have to do now is make sure they continue to pass and add new tests for the behavior we’re going to add to the user model. At this point it might be a good idea to read through some of the specs that have been generated so you can get a feel for what’s going to be in store for you in the remainder of this chapter.</w:t>
      </w:r>
    </w:p>
    <w:p w:rsidR="00AE4412" w:rsidRDefault="00AE4412" w:rsidP="00AE4412">
      <w:pPr>
        <w:pStyle w:val="Head3"/>
        <w:numPr>
          <w:ins w:id="240" w:author="Ivan Porto Carrero" w:date="2009-10-12T11:43:00Z"/>
        </w:numPr>
      </w:pPr>
      <w:ins w:id="241" w:author="Ivan Porto Carrero" w:date="2009-10-12T11:43:00Z">
        <w:r>
          <w:t>Generating the status model</w:t>
        </w:r>
      </w:ins>
    </w:p>
    <w:p w:rsidR="00596E8F" w:rsidRDefault="00CA4DB1" w:rsidP="00CA4DB1">
      <w:pPr>
        <w:pStyle w:val="Body"/>
      </w:pPr>
      <w:r>
        <w:t>Now that you’ve had a taste of what the flow of developing rails will feel like</w:t>
      </w:r>
      <w:ins w:id="242" w:author="Lianna Wlasiuk" w:date="2009-10-09T15:59:00Z">
        <w:r w:rsidR="00D22E37">
          <w:t>,</w:t>
        </w:r>
      </w:ins>
      <w:r>
        <w:t xml:space="preserve"> it might be time for some real action. The next model we need to create is the status model. This time there will be some actual coding involved. The first step in the process is to generate the model. Normally you would generate a model using the command </w:t>
      </w:r>
      <w:proofErr w:type="spellStart"/>
      <w:r w:rsidRPr="00CA4DB1">
        <w:rPr>
          <w:rStyle w:val="CodeinText"/>
        </w:rPr>
        <w:t>ir</w:t>
      </w:r>
      <w:proofErr w:type="spellEnd"/>
      <w:r w:rsidRPr="00CA4DB1">
        <w:rPr>
          <w:rStyle w:val="CodeinText"/>
        </w:rPr>
        <w:t xml:space="preserve"> script/generate model &lt;&lt;</w:t>
      </w:r>
      <w:proofErr w:type="spellStart"/>
      <w:r w:rsidRPr="00CA4DB1">
        <w:rPr>
          <w:rStyle w:val="CodeinText"/>
        </w:rPr>
        <w:t>modelname</w:t>
      </w:r>
      <w:proofErr w:type="spellEnd"/>
      <w:r w:rsidRPr="00CA4DB1">
        <w:rPr>
          <w:rStyle w:val="CodeinText"/>
        </w:rPr>
        <w:t>&gt;&gt;.</w:t>
      </w:r>
      <w:r>
        <w:t xml:space="preserve"> Because we’re using </w:t>
      </w:r>
      <w:proofErr w:type="spellStart"/>
      <w:r>
        <w:t>RSpec</w:t>
      </w:r>
      <w:proofErr w:type="spellEnd"/>
      <w:r>
        <w:t xml:space="preserve"> we need to generate a model that is accompanied by a spec file instead of a test file, so in our case the command to execute is </w:t>
      </w:r>
      <w:proofErr w:type="spellStart"/>
      <w:r w:rsidRPr="00CA4DB1">
        <w:rPr>
          <w:rStyle w:val="CodeinText"/>
        </w:rPr>
        <w:t>ir</w:t>
      </w:r>
      <w:proofErr w:type="spellEnd"/>
      <w:r w:rsidRPr="00CA4DB1">
        <w:rPr>
          <w:rStyle w:val="CodeinText"/>
        </w:rPr>
        <w:t xml:space="preserve"> script/generate </w:t>
      </w:r>
      <w:proofErr w:type="spellStart"/>
      <w:r w:rsidRPr="00CA4DB1">
        <w:rPr>
          <w:rStyle w:val="CodeinText"/>
        </w:rPr>
        <w:t>rspec_model</w:t>
      </w:r>
      <w:proofErr w:type="spellEnd"/>
      <w:r w:rsidRPr="00CA4DB1">
        <w:rPr>
          <w:rStyle w:val="CodeinText"/>
        </w:rPr>
        <w:t xml:space="preserve"> status</w:t>
      </w:r>
      <w:r>
        <w:t>.</w:t>
      </w:r>
      <w:r w:rsidR="00596E8F">
        <w:t xml:space="preserve"> Listing </w:t>
      </w:r>
      <w:r w:rsidR="00DC10DB">
        <w:t>7.</w:t>
      </w:r>
      <w:r w:rsidR="00596E8F">
        <w:t>3 shows the output of that command.</w:t>
      </w:r>
    </w:p>
    <w:p w:rsidR="00596E8F" w:rsidRDefault="00DC10DB" w:rsidP="00596E8F">
      <w:pPr>
        <w:pStyle w:val="CodeListingCaption"/>
      </w:pPr>
      <w:r>
        <w:t>7.</w:t>
      </w:r>
      <w:r w:rsidR="000F64F9">
        <w:t>3</w:t>
      </w:r>
      <w:r w:rsidR="00596E8F">
        <w:t xml:space="preserve"> Generating the Status model</w:t>
      </w:r>
    </w:p>
    <w:p w:rsidR="00596E8F" w:rsidRDefault="00596E8F" w:rsidP="00596E8F">
      <w:pPr>
        <w:pStyle w:val="Code"/>
      </w:pPr>
      <w:r>
        <w:t xml:space="preserve">» </w:t>
      </w:r>
      <w:proofErr w:type="spellStart"/>
      <w:proofErr w:type="gramStart"/>
      <w:r w:rsidR="00724B1A">
        <w:t>ir</w:t>
      </w:r>
      <w:proofErr w:type="spellEnd"/>
      <w:proofErr w:type="gramEnd"/>
      <w:r w:rsidR="00724B1A">
        <w:t xml:space="preserve"> </w:t>
      </w:r>
      <w:r>
        <w:t xml:space="preserve">script/generate </w:t>
      </w:r>
      <w:proofErr w:type="spellStart"/>
      <w:r>
        <w:t>rspec_model</w:t>
      </w:r>
      <w:proofErr w:type="spellEnd"/>
      <w:r>
        <w:t xml:space="preserve"> status</w:t>
      </w:r>
    </w:p>
    <w:p w:rsidR="00596E8F" w:rsidRDefault="00596E8F" w:rsidP="00596E8F">
      <w:pPr>
        <w:pStyle w:val="Code"/>
      </w:pPr>
      <w:r>
        <w:t xml:space="preserve">      </w:t>
      </w:r>
      <w:proofErr w:type="gramStart"/>
      <w:r>
        <w:t>exists</w:t>
      </w:r>
      <w:proofErr w:type="gramEnd"/>
      <w:r>
        <w:t xml:space="preserve">  app/models/</w:t>
      </w:r>
    </w:p>
    <w:p w:rsidR="00596E8F" w:rsidRDefault="00596E8F" w:rsidP="00596E8F">
      <w:pPr>
        <w:pStyle w:val="Code"/>
      </w:pPr>
      <w:r>
        <w:t xml:space="preserve">      </w:t>
      </w:r>
      <w:proofErr w:type="gramStart"/>
      <w:r>
        <w:t>exists</w:t>
      </w:r>
      <w:proofErr w:type="gramEnd"/>
      <w:r>
        <w:t xml:space="preserve">  spec/models/</w:t>
      </w:r>
    </w:p>
    <w:p w:rsidR="00596E8F" w:rsidRDefault="00596E8F" w:rsidP="00596E8F">
      <w:pPr>
        <w:pStyle w:val="Code"/>
      </w:pPr>
      <w:r>
        <w:t xml:space="preserve">      </w:t>
      </w:r>
      <w:proofErr w:type="gramStart"/>
      <w:r>
        <w:t>exists</w:t>
      </w:r>
      <w:proofErr w:type="gramEnd"/>
      <w:r>
        <w:t xml:space="preserve">  spec/fixtures/</w:t>
      </w:r>
    </w:p>
    <w:p w:rsidR="00596E8F" w:rsidRDefault="00596E8F" w:rsidP="00596E8F">
      <w:pPr>
        <w:pStyle w:val="Code"/>
      </w:pPr>
      <w:r>
        <w:t xml:space="preserve">      </w:t>
      </w:r>
      <w:proofErr w:type="gramStart"/>
      <w:r>
        <w:t>create</w:t>
      </w:r>
      <w:proofErr w:type="gramEnd"/>
      <w:r>
        <w:t xml:space="preserve">  app/models/</w:t>
      </w:r>
      <w:proofErr w:type="spellStart"/>
      <w:r>
        <w:t>status.rb</w:t>
      </w:r>
      <w:proofErr w:type="spellEnd"/>
    </w:p>
    <w:p w:rsidR="00596E8F" w:rsidRDefault="00596E8F" w:rsidP="00596E8F">
      <w:pPr>
        <w:pStyle w:val="Code"/>
      </w:pPr>
      <w:r>
        <w:t xml:space="preserve">      </w:t>
      </w:r>
      <w:proofErr w:type="gramStart"/>
      <w:r>
        <w:t>create</w:t>
      </w:r>
      <w:proofErr w:type="gramEnd"/>
      <w:r>
        <w:t xml:space="preserve">  spec/fixtures/</w:t>
      </w:r>
      <w:proofErr w:type="spellStart"/>
      <w:r>
        <w:t>statuses.yml</w:t>
      </w:r>
      <w:proofErr w:type="spellEnd"/>
    </w:p>
    <w:p w:rsidR="00596E8F" w:rsidRDefault="00596E8F" w:rsidP="00596E8F">
      <w:pPr>
        <w:pStyle w:val="Code"/>
      </w:pPr>
      <w:r>
        <w:t xml:space="preserve">      </w:t>
      </w:r>
      <w:proofErr w:type="gramStart"/>
      <w:r>
        <w:t>create</w:t>
      </w:r>
      <w:proofErr w:type="gramEnd"/>
      <w:r>
        <w:t xml:space="preserve">  spec/models/</w:t>
      </w:r>
      <w:proofErr w:type="spellStart"/>
      <w:r>
        <w:t>status_spec.rb</w:t>
      </w:r>
      <w:proofErr w:type="spellEnd"/>
    </w:p>
    <w:p w:rsidR="00596E8F" w:rsidRDefault="00596E8F" w:rsidP="00596E8F">
      <w:pPr>
        <w:pStyle w:val="Code"/>
      </w:pPr>
      <w:r>
        <w:t xml:space="preserve">      </w:t>
      </w:r>
      <w:proofErr w:type="gramStart"/>
      <w:r>
        <w:t>exists</w:t>
      </w:r>
      <w:proofErr w:type="gramEnd"/>
      <w:r>
        <w:t xml:space="preserve">  db/migrate</w:t>
      </w:r>
    </w:p>
    <w:p w:rsidR="00596E8F" w:rsidRDefault="00596E8F" w:rsidP="00596E8F">
      <w:pPr>
        <w:pStyle w:val="Code"/>
      </w:pPr>
      <w:r>
        <w:t xml:space="preserve">      </w:t>
      </w:r>
      <w:proofErr w:type="gramStart"/>
      <w:r>
        <w:t>create</w:t>
      </w:r>
      <w:proofErr w:type="gramEnd"/>
      <w:r>
        <w:t xml:space="preserve">  db/migrate/20081103183911_create_statuses.rb</w:t>
      </w:r>
    </w:p>
    <w:p w:rsidR="00596E8F" w:rsidRDefault="00596E8F" w:rsidP="00596E8F">
      <w:pPr>
        <w:pStyle w:val="Code"/>
      </w:pPr>
    </w:p>
    <w:p w:rsidR="00596E8F" w:rsidRDefault="00596E8F" w:rsidP="00596E8F">
      <w:pPr>
        <w:pStyle w:val="Body"/>
      </w:pPr>
      <w:r>
        <w:t>As you can see in the listing</w:t>
      </w:r>
      <w:ins w:id="243" w:author="Lianna Wlasiuk" w:date="2009-10-09T15:59:00Z">
        <w:r w:rsidR="00D22E37">
          <w:t>,</w:t>
        </w:r>
      </w:ins>
      <w:r>
        <w:t xml:space="preserve"> </w:t>
      </w:r>
      <w:ins w:id="244" w:author="Lianna Wlasiuk" w:date="2009-10-09T15:59:00Z">
        <w:r w:rsidR="00D22E37">
          <w:t>the code</w:t>
        </w:r>
      </w:ins>
      <w:r>
        <w:t xml:space="preserve"> generated a model file called </w:t>
      </w:r>
      <w:proofErr w:type="spellStart"/>
      <w:r>
        <w:t>status.rb</w:t>
      </w:r>
      <w:proofErr w:type="spellEnd"/>
      <w:r>
        <w:t xml:space="preserve">. It also generated a fixture and a spec file as well as a migration file.  We haven’t talked about fixtures </w:t>
      </w:r>
      <w:ins w:id="245" w:author="Lianna Wlasiuk" w:date="2009-10-09T15:59:00Z">
        <w:r w:rsidR="00D22E37">
          <w:t xml:space="preserve">yet, </w:t>
        </w:r>
      </w:ins>
      <w:r>
        <w:t xml:space="preserve">but it’s a way of specifying data for your tests. </w:t>
      </w:r>
      <w:r w:rsidR="00D4580A">
        <w:t>At some point y</w:t>
      </w:r>
      <w:r>
        <w:t>ou will probably need some test data for your tests. It would probably also be preferable if you were in complete control of that test data so that you can also test all the edge-cases or reproduce bugs in a repeatable fashion later on in the lifetime of your application.  Fixtures allow you to specify test data using YAML.</w:t>
      </w:r>
    </w:p>
    <w:p w:rsidR="000F64F9" w:rsidRDefault="00596E8F" w:rsidP="00ED3D6A">
      <w:pPr>
        <w:pStyle w:val="Body1"/>
      </w:pPr>
      <w:r>
        <w:t xml:space="preserve">The second step is to define all the columns we need on the status model.  We know which columns we need by looking at the model classes we created for WPF in chapter 4 or by looking at the xml for </w:t>
      </w:r>
      <w:r w:rsidR="000F64F9">
        <w:t xml:space="preserve">one of the </w:t>
      </w:r>
      <w:proofErr w:type="spellStart"/>
      <w:r w:rsidR="000F64F9">
        <w:t>urls</w:t>
      </w:r>
      <w:proofErr w:type="spellEnd"/>
      <w:r w:rsidR="000F64F9">
        <w:t xml:space="preserve"> on the twitter website.  Listing </w:t>
      </w:r>
      <w:r w:rsidR="00DC10DB">
        <w:t>7.</w:t>
      </w:r>
      <w:r w:rsidR="000F64F9">
        <w:t>4 shows which colu</w:t>
      </w:r>
      <w:r w:rsidR="00CC1DB1">
        <w:t xml:space="preserve">mns to add to the </w:t>
      </w:r>
      <w:proofErr w:type="spellStart"/>
      <w:r w:rsidR="00CC1DB1">
        <w:t>create_status</w:t>
      </w:r>
      <w:r w:rsidR="000F64F9">
        <w:t>es</w:t>
      </w:r>
      <w:proofErr w:type="spellEnd"/>
      <w:r w:rsidR="000F64F9">
        <w:t xml:space="preserve"> migration.</w:t>
      </w:r>
      <w:r w:rsidR="00ED3D6A">
        <w:t xml:space="preserve"> The columns we have to add are bolded in the listing.</w:t>
      </w:r>
    </w:p>
    <w:p w:rsidR="000F64F9" w:rsidRDefault="000F64F9" w:rsidP="000F64F9">
      <w:pPr>
        <w:pStyle w:val="CodeListingCaption"/>
      </w:pPr>
      <w:r>
        <w:t xml:space="preserve">Listing </w:t>
      </w:r>
      <w:r w:rsidR="00DC10DB">
        <w:t>7.</w:t>
      </w:r>
      <w:r>
        <w:t>4 Adding the columns to the statuses table</w:t>
      </w:r>
    </w:p>
    <w:p w:rsidR="000F64F9" w:rsidRDefault="000F64F9" w:rsidP="000F64F9">
      <w:pPr>
        <w:pStyle w:val="Code"/>
      </w:pPr>
      <w:proofErr w:type="gramStart"/>
      <w:r>
        <w:t>class</w:t>
      </w:r>
      <w:proofErr w:type="gramEnd"/>
      <w:r>
        <w:t xml:space="preserve"> </w:t>
      </w:r>
      <w:proofErr w:type="spellStart"/>
      <w:r>
        <w:t>CreateStatuses</w:t>
      </w:r>
      <w:proofErr w:type="spellEnd"/>
      <w:r>
        <w:t xml:space="preserve"> &lt; </w:t>
      </w:r>
      <w:proofErr w:type="spellStart"/>
      <w:r>
        <w:t>ActiveRecord::Migration</w:t>
      </w:r>
      <w:proofErr w:type="spellEnd"/>
    </w:p>
    <w:p w:rsidR="000F64F9" w:rsidRDefault="000F64F9" w:rsidP="00CC1DB1">
      <w:pPr>
        <w:pStyle w:val="Code"/>
        <w:tabs>
          <w:tab w:val="left" w:pos="7230"/>
        </w:tabs>
      </w:pPr>
      <w:r>
        <w:t xml:space="preserve">  </w:t>
      </w:r>
      <w:proofErr w:type="gramStart"/>
      <w:r>
        <w:t>def</w:t>
      </w:r>
      <w:proofErr w:type="gramEnd"/>
      <w:r>
        <w:t xml:space="preserve"> </w:t>
      </w:r>
      <w:proofErr w:type="spellStart"/>
      <w:r>
        <w:t>self.up</w:t>
      </w:r>
      <w:proofErr w:type="spellEnd"/>
      <w:r w:rsidR="00CC1DB1">
        <w:tab/>
        <w:t>1</w:t>
      </w:r>
    </w:p>
    <w:p w:rsidR="000F64F9" w:rsidRDefault="000F64F9" w:rsidP="00CC1DB1">
      <w:pPr>
        <w:pStyle w:val="Code"/>
        <w:tabs>
          <w:tab w:val="left" w:pos="2127"/>
          <w:tab w:val="left" w:pos="7230"/>
        </w:tabs>
      </w:pPr>
      <w:r>
        <w:t xml:space="preserve">    </w:t>
      </w:r>
      <w:proofErr w:type="spellStart"/>
      <w:proofErr w:type="gramStart"/>
      <w:r>
        <w:t>create</w:t>
      </w:r>
      <w:proofErr w:type="gramEnd"/>
      <w:r>
        <w:t>_table</w:t>
      </w:r>
      <w:proofErr w:type="spellEnd"/>
      <w:r>
        <w:t xml:space="preserve"> </w:t>
      </w:r>
      <w:r>
        <w:tab/>
        <w:t>:statuses do |t|</w:t>
      </w:r>
      <w:r w:rsidR="00CC1DB1">
        <w:tab/>
        <w:t>3</w:t>
      </w:r>
    </w:p>
    <w:p w:rsidR="000F64F9" w:rsidRPr="00ED3D6A" w:rsidRDefault="00F43EA9" w:rsidP="00F43EA9">
      <w:pPr>
        <w:pStyle w:val="Code"/>
        <w:tabs>
          <w:tab w:val="left" w:pos="851"/>
          <w:tab w:val="left" w:pos="2127"/>
          <w:tab w:val="left" w:pos="7230"/>
        </w:tabs>
        <w:rPr>
          <w:rStyle w:val="CodeBold"/>
        </w:rPr>
      </w:pPr>
      <w:r>
        <w:t xml:space="preserve">    </w:t>
      </w:r>
      <w:r>
        <w:tab/>
      </w:r>
      <w:proofErr w:type="spellStart"/>
      <w:proofErr w:type="gramStart"/>
      <w:r w:rsidR="000F64F9" w:rsidRPr="00ED3D6A">
        <w:rPr>
          <w:rStyle w:val="CodeBold"/>
        </w:rPr>
        <w:t>t</w:t>
      </w:r>
      <w:proofErr w:type="gramEnd"/>
      <w:r w:rsidR="000F64F9" w:rsidRPr="00ED3D6A">
        <w:rPr>
          <w:rStyle w:val="CodeBold"/>
        </w:rPr>
        <w:t>.boolean</w:t>
      </w:r>
      <w:proofErr w:type="spellEnd"/>
      <w:r w:rsidR="000F64F9" w:rsidRPr="00ED3D6A">
        <w:rPr>
          <w:rStyle w:val="CodeBold"/>
        </w:rPr>
        <w:t xml:space="preserve">  </w:t>
      </w:r>
      <w:r w:rsidR="000F64F9" w:rsidRPr="00ED3D6A">
        <w:rPr>
          <w:rStyle w:val="CodeBold"/>
        </w:rPr>
        <w:tab/>
        <w:t>:</w:t>
      </w:r>
      <w:proofErr w:type="spellStart"/>
      <w:r w:rsidR="000F64F9" w:rsidRPr="00ED3D6A">
        <w:rPr>
          <w:rStyle w:val="CodeBold"/>
        </w:rPr>
        <w:t>favourited</w:t>
      </w:r>
      <w:proofErr w:type="spellEnd"/>
      <w:r w:rsidR="000F64F9" w:rsidRPr="00ED3D6A">
        <w:rPr>
          <w:rStyle w:val="CodeBold"/>
        </w:rPr>
        <w:t>, :default =&gt; false</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proofErr w:type="spellStart"/>
      <w:proofErr w:type="gramStart"/>
      <w:r w:rsidR="000F64F9" w:rsidRPr="00ED3D6A">
        <w:rPr>
          <w:rStyle w:val="CodeBold"/>
        </w:rPr>
        <w:t>t</w:t>
      </w:r>
      <w:proofErr w:type="gramEnd"/>
      <w:r w:rsidR="000F64F9" w:rsidRPr="00ED3D6A">
        <w:rPr>
          <w:rStyle w:val="CodeBold"/>
        </w:rPr>
        <w:t>.integer</w:t>
      </w:r>
      <w:proofErr w:type="spellEnd"/>
      <w:r w:rsidR="000F64F9" w:rsidRPr="00ED3D6A">
        <w:rPr>
          <w:rStyle w:val="CodeBold"/>
        </w:rPr>
        <w:t xml:space="preserve"> </w:t>
      </w:r>
      <w:r w:rsidR="000F64F9" w:rsidRPr="00ED3D6A">
        <w:rPr>
          <w:rStyle w:val="CodeBold"/>
        </w:rPr>
        <w:tab/>
        <w:t>:</w:t>
      </w:r>
      <w:proofErr w:type="spellStart"/>
      <w:r w:rsidR="000F64F9" w:rsidRPr="00ED3D6A">
        <w:rPr>
          <w:rStyle w:val="CodeBold"/>
        </w:rPr>
        <w:t>in_reply_to_status_id</w:t>
      </w:r>
      <w:proofErr w:type="spellEnd"/>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proofErr w:type="spellStart"/>
      <w:proofErr w:type="gramStart"/>
      <w:r w:rsidR="000F64F9" w:rsidRPr="00ED3D6A">
        <w:rPr>
          <w:rStyle w:val="CodeBold"/>
        </w:rPr>
        <w:t>t</w:t>
      </w:r>
      <w:proofErr w:type="gramEnd"/>
      <w:r w:rsidR="000F64F9" w:rsidRPr="00ED3D6A">
        <w:rPr>
          <w:rStyle w:val="CodeBold"/>
        </w:rPr>
        <w:t>.integer</w:t>
      </w:r>
      <w:proofErr w:type="spellEnd"/>
      <w:r w:rsidR="000F64F9" w:rsidRPr="00ED3D6A">
        <w:rPr>
          <w:rStyle w:val="CodeBold"/>
        </w:rPr>
        <w:t xml:space="preserve"> </w:t>
      </w:r>
      <w:r w:rsidR="000F64F9" w:rsidRPr="00ED3D6A">
        <w:rPr>
          <w:rStyle w:val="CodeBold"/>
        </w:rPr>
        <w:tab/>
        <w:t>:</w:t>
      </w:r>
      <w:proofErr w:type="spellStart"/>
      <w:r w:rsidR="000F64F9" w:rsidRPr="00ED3D6A">
        <w:rPr>
          <w:rStyle w:val="CodeBold"/>
        </w:rPr>
        <w:t>in_reply_to_user_id</w:t>
      </w:r>
      <w:proofErr w:type="spellEnd"/>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proofErr w:type="spellStart"/>
      <w:proofErr w:type="gramStart"/>
      <w:r w:rsidR="000F64F9" w:rsidRPr="00ED3D6A">
        <w:rPr>
          <w:rStyle w:val="CodeBold"/>
        </w:rPr>
        <w:t>t</w:t>
      </w:r>
      <w:proofErr w:type="gramEnd"/>
      <w:r w:rsidR="000F64F9" w:rsidRPr="00ED3D6A">
        <w:rPr>
          <w:rStyle w:val="CodeBold"/>
        </w:rPr>
        <w:t>.string</w:t>
      </w:r>
      <w:proofErr w:type="spellEnd"/>
      <w:r w:rsidR="000F64F9" w:rsidRPr="00ED3D6A">
        <w:rPr>
          <w:rStyle w:val="CodeBold"/>
        </w:rPr>
        <w:tab/>
        <w:t>:source, :limit =&gt; 50</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proofErr w:type="spellStart"/>
      <w:proofErr w:type="gramStart"/>
      <w:r w:rsidR="000F64F9" w:rsidRPr="00ED3D6A">
        <w:rPr>
          <w:rStyle w:val="CodeBold"/>
        </w:rPr>
        <w:t>t</w:t>
      </w:r>
      <w:proofErr w:type="gramEnd"/>
      <w:r w:rsidR="000F64F9" w:rsidRPr="00ED3D6A">
        <w:rPr>
          <w:rStyle w:val="CodeBold"/>
        </w:rPr>
        <w:t>.string</w:t>
      </w:r>
      <w:proofErr w:type="spellEnd"/>
      <w:r w:rsidR="000F64F9" w:rsidRPr="00ED3D6A">
        <w:rPr>
          <w:rStyle w:val="CodeBold"/>
        </w:rPr>
        <w:tab/>
        <w:t>:</w:t>
      </w:r>
      <w:proofErr w:type="spellStart"/>
      <w:r w:rsidR="000F64F9" w:rsidRPr="00ED3D6A">
        <w:rPr>
          <w:rStyle w:val="CodeBold"/>
        </w:rPr>
        <w:t>source_url</w:t>
      </w:r>
      <w:proofErr w:type="spellEnd"/>
      <w:r w:rsidR="000F64F9" w:rsidRPr="00ED3D6A">
        <w:rPr>
          <w:rStyle w:val="CodeBold"/>
        </w:rPr>
        <w:t>, :limit =&gt; 500</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proofErr w:type="spellStart"/>
      <w:proofErr w:type="gramStart"/>
      <w:r w:rsidR="000F64F9" w:rsidRPr="00ED3D6A">
        <w:rPr>
          <w:rStyle w:val="CodeBold"/>
        </w:rPr>
        <w:t>t</w:t>
      </w:r>
      <w:proofErr w:type="gramEnd"/>
      <w:r w:rsidR="000F64F9" w:rsidRPr="00ED3D6A">
        <w:rPr>
          <w:rStyle w:val="CodeBold"/>
        </w:rPr>
        <w:t>.string</w:t>
      </w:r>
      <w:proofErr w:type="spellEnd"/>
      <w:r w:rsidR="000F64F9" w:rsidRPr="00ED3D6A">
        <w:rPr>
          <w:rStyle w:val="CodeBold"/>
        </w:rPr>
        <w:tab/>
        <w:t>:text, :limit =&gt; 140, :null =&gt; false</w:t>
      </w:r>
      <w:r w:rsidR="00CC1DB1">
        <w:rPr>
          <w:rStyle w:val="CodeBold"/>
        </w:rPr>
        <w:tab/>
        <w:t>4</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proofErr w:type="spellStart"/>
      <w:proofErr w:type="gramStart"/>
      <w:r w:rsidR="000F64F9" w:rsidRPr="00ED3D6A">
        <w:rPr>
          <w:rStyle w:val="CodeBold"/>
        </w:rPr>
        <w:t>t</w:t>
      </w:r>
      <w:proofErr w:type="gramEnd"/>
      <w:r w:rsidR="000F64F9" w:rsidRPr="00ED3D6A">
        <w:rPr>
          <w:rStyle w:val="CodeBold"/>
        </w:rPr>
        <w:t>.boolean</w:t>
      </w:r>
      <w:proofErr w:type="spellEnd"/>
      <w:r w:rsidR="000F64F9" w:rsidRPr="00ED3D6A">
        <w:rPr>
          <w:rStyle w:val="CodeBold"/>
        </w:rPr>
        <w:t xml:space="preserve"> </w:t>
      </w:r>
      <w:r w:rsidR="000F64F9" w:rsidRPr="00ED3D6A">
        <w:rPr>
          <w:rStyle w:val="CodeBold"/>
        </w:rPr>
        <w:tab/>
        <w:t>:truncated, :default =&gt; false</w:t>
      </w:r>
    </w:p>
    <w:p w:rsidR="000F64F9" w:rsidRDefault="000F64F9" w:rsidP="00F43EA9">
      <w:pPr>
        <w:pStyle w:val="Code"/>
        <w:tabs>
          <w:tab w:val="left" w:pos="851"/>
        </w:tabs>
      </w:pPr>
    </w:p>
    <w:p w:rsidR="000F64F9" w:rsidRDefault="000F64F9" w:rsidP="00F43EA9">
      <w:pPr>
        <w:pStyle w:val="Code"/>
        <w:tabs>
          <w:tab w:val="left" w:pos="851"/>
        </w:tabs>
      </w:pPr>
      <w:r>
        <w:t xml:space="preserve">      </w:t>
      </w:r>
      <w:proofErr w:type="spellStart"/>
      <w:proofErr w:type="gramStart"/>
      <w:r>
        <w:t>t</w:t>
      </w:r>
      <w:proofErr w:type="gramEnd"/>
      <w:r>
        <w:t>.timestamps</w:t>
      </w:r>
      <w:proofErr w:type="spellEnd"/>
    </w:p>
    <w:p w:rsidR="000F64F9" w:rsidRDefault="000F64F9" w:rsidP="000F64F9">
      <w:pPr>
        <w:pStyle w:val="Code"/>
      </w:pPr>
      <w:r>
        <w:t xml:space="preserve">    </w:t>
      </w:r>
      <w:proofErr w:type="gramStart"/>
      <w:r>
        <w:t>end</w:t>
      </w:r>
      <w:proofErr w:type="gramEnd"/>
    </w:p>
    <w:p w:rsidR="000F64F9" w:rsidRDefault="000F64F9" w:rsidP="000F64F9">
      <w:pPr>
        <w:pStyle w:val="Code"/>
      </w:pPr>
      <w:r>
        <w:t xml:space="preserve">  </w:t>
      </w:r>
      <w:proofErr w:type="gramStart"/>
      <w:r>
        <w:t>end</w:t>
      </w:r>
      <w:proofErr w:type="gramEnd"/>
    </w:p>
    <w:p w:rsidR="000F64F9" w:rsidRDefault="000F64F9" w:rsidP="000F64F9">
      <w:pPr>
        <w:pStyle w:val="Code"/>
      </w:pPr>
    </w:p>
    <w:p w:rsidR="000F64F9" w:rsidRDefault="000F64F9" w:rsidP="00CC1DB1">
      <w:pPr>
        <w:pStyle w:val="Code"/>
        <w:tabs>
          <w:tab w:val="left" w:pos="7230"/>
        </w:tabs>
      </w:pPr>
      <w:r>
        <w:t xml:space="preserve">  </w:t>
      </w:r>
      <w:proofErr w:type="gramStart"/>
      <w:r>
        <w:t>def</w:t>
      </w:r>
      <w:proofErr w:type="gramEnd"/>
      <w:r>
        <w:t xml:space="preserve"> </w:t>
      </w:r>
      <w:proofErr w:type="spellStart"/>
      <w:r>
        <w:t>self.down</w:t>
      </w:r>
      <w:proofErr w:type="spellEnd"/>
      <w:r w:rsidR="00CC1DB1">
        <w:tab/>
        <w:t>2</w:t>
      </w:r>
    </w:p>
    <w:p w:rsidR="000F64F9" w:rsidRDefault="000F64F9" w:rsidP="000F64F9">
      <w:pPr>
        <w:pStyle w:val="Code"/>
      </w:pPr>
      <w:r>
        <w:t xml:space="preserve">    </w:t>
      </w:r>
      <w:proofErr w:type="spellStart"/>
      <w:proofErr w:type="gramStart"/>
      <w:r>
        <w:t>drop</w:t>
      </w:r>
      <w:proofErr w:type="gramEnd"/>
      <w:r>
        <w:t>_table</w:t>
      </w:r>
      <w:proofErr w:type="spellEnd"/>
      <w:r>
        <w:t xml:space="preserve"> :statuses</w:t>
      </w:r>
    </w:p>
    <w:p w:rsidR="000F64F9" w:rsidRDefault="000F64F9" w:rsidP="000F64F9">
      <w:pPr>
        <w:pStyle w:val="Code"/>
      </w:pPr>
      <w:r>
        <w:t xml:space="preserve">  </w:t>
      </w:r>
      <w:proofErr w:type="gramStart"/>
      <w:r>
        <w:t>end</w:t>
      </w:r>
      <w:proofErr w:type="gramEnd"/>
    </w:p>
    <w:p w:rsidR="000F64F9" w:rsidRDefault="000F64F9" w:rsidP="000F64F9">
      <w:pPr>
        <w:pStyle w:val="Code"/>
      </w:pPr>
      <w:proofErr w:type="gramStart"/>
      <w:r>
        <w:t>end</w:t>
      </w:r>
      <w:proofErr w:type="gramEnd"/>
    </w:p>
    <w:p w:rsidR="000F64F9" w:rsidRDefault="000F64F9" w:rsidP="000F64F9">
      <w:pPr>
        <w:pStyle w:val="Code"/>
      </w:pPr>
    </w:p>
    <w:p w:rsidR="00CC1DB1" w:rsidRDefault="00CC1DB1" w:rsidP="00F43EA9">
      <w:pPr>
        <w:pStyle w:val="CodeAnnotation"/>
        <w:numPr>
          <w:ilvl w:val="0"/>
          <w:numId w:val="40"/>
        </w:numPr>
      </w:pPr>
      <w:r>
        <w:t>The upward migration</w:t>
      </w:r>
    </w:p>
    <w:p w:rsidR="00CC1DB1" w:rsidRDefault="00CC1DB1" w:rsidP="00CC1DB1">
      <w:pPr>
        <w:pStyle w:val="CodeAnnotation"/>
        <w:numPr>
          <w:ilvl w:val="0"/>
          <w:numId w:val="40"/>
        </w:numPr>
      </w:pPr>
      <w:r>
        <w:t>The downward migration</w:t>
      </w:r>
    </w:p>
    <w:p w:rsidR="00CC1DB1" w:rsidRDefault="00CC1DB1" w:rsidP="00F43EA9">
      <w:pPr>
        <w:pStyle w:val="CodeAnnotation"/>
        <w:numPr>
          <w:ilvl w:val="0"/>
          <w:numId w:val="40"/>
        </w:numPr>
      </w:pPr>
      <w:r>
        <w:t>Creating a table</w:t>
      </w:r>
    </w:p>
    <w:p w:rsidR="00CC1DB1" w:rsidRDefault="00CC1DB1" w:rsidP="00CC1DB1">
      <w:pPr>
        <w:pStyle w:val="CodeAnnotation"/>
        <w:numPr>
          <w:ilvl w:val="0"/>
          <w:numId w:val="40"/>
        </w:numPr>
      </w:pPr>
      <w:r>
        <w:t>A required column</w:t>
      </w:r>
    </w:p>
    <w:p w:rsidR="00B475A2" w:rsidRDefault="00BD2CD4">
      <w:pPr>
        <w:pStyle w:val="TypesetterNote"/>
      </w:pPr>
      <w:proofErr w:type="spellStart"/>
      <w:ins w:id="246" w:author="Lianna Wlasiuk" w:date="2009-10-10T14:16:00Z">
        <w:r>
          <w:t>Cueballs</w:t>
        </w:r>
        <w:proofErr w:type="spellEnd"/>
        <w:r>
          <w:t xml:space="preserve"> in code and text</w:t>
        </w:r>
      </w:ins>
    </w:p>
    <w:p w:rsidR="00CC1DB1" w:rsidRDefault="00CC1DB1" w:rsidP="00F43EA9">
      <w:pPr>
        <w:pStyle w:val="Body"/>
      </w:pPr>
      <w:r>
        <w:t>As you can see</w:t>
      </w:r>
      <w:ins w:id="247" w:author="Lianna Wlasiuk" w:date="2009-10-09T16:00:00Z">
        <w:r w:rsidR="00D22E37">
          <w:t>,</w:t>
        </w:r>
      </w:ins>
      <w:r>
        <w:t xml:space="preserve"> a migration class contains 2 class methods one that is to be executed in when the migrations are upgraded with name up #1. The other method gets executed when you downgrade the database schema and is called down #2. The downward migration in this case only contains the code to drop the statuses table in the database. The upward migration is far more interesting in this case.</w:t>
      </w:r>
    </w:p>
    <w:p w:rsidR="00FA13E3" w:rsidRDefault="00CC1DB1" w:rsidP="00F43EA9">
      <w:pPr>
        <w:pStyle w:val="Body"/>
      </w:pPr>
      <w:r>
        <w:t xml:space="preserve">The upward migration defines the statement to create the statuses table. The </w:t>
      </w:r>
      <w:proofErr w:type="spellStart"/>
      <w:r>
        <w:t>create_table</w:t>
      </w:r>
      <w:proofErr w:type="spellEnd"/>
      <w:r>
        <w:t xml:space="preserve"> method is passed a block with the table definition as argument #3. We then go on defining all the columns we’re going to need. The column that defines the text column </w:t>
      </w:r>
      <w:r w:rsidR="00FA13E3">
        <w:t xml:space="preserve">is a required </w:t>
      </w:r>
      <w:proofErr w:type="gramStart"/>
      <w:r w:rsidR="00FA13E3">
        <w:t>column</w:t>
      </w:r>
      <w:r w:rsidR="00AF2A0A">
        <w:t>,</w:t>
      </w:r>
      <w:proofErr w:type="gramEnd"/>
      <w:r w:rsidR="00FA13E3">
        <w:t xml:space="preserve"> otherwise a status update wouldn’t make much sense.</w:t>
      </w:r>
    </w:p>
    <w:p w:rsidR="00555F7E" w:rsidRDefault="00FA13E3" w:rsidP="00CA4DB1">
      <w:pPr>
        <w:pStyle w:val="Body"/>
        <w:rPr>
          <w:ins w:id="248" w:author="Ivan Porto Carrero" w:date="2009-10-12T11:44:00Z"/>
        </w:rPr>
      </w:pPr>
      <w:r>
        <w:t>Before we move on to implementing the code necessary for the model</w:t>
      </w:r>
      <w:ins w:id="249" w:author="Lianna Wlasiuk" w:date="2009-10-09T16:00:00Z">
        <w:r w:rsidR="00D22E37">
          <w:t>,</w:t>
        </w:r>
      </w:ins>
      <w:r>
        <w:t xml:space="preserve"> we’re going to do something that goes agains</w:t>
      </w:r>
      <w:r w:rsidR="00555F7E">
        <w:t>t</w:t>
      </w:r>
      <w:r>
        <w:t xml:space="preserve"> the iterative style of development you would normally use </w:t>
      </w:r>
      <w:ins w:id="250" w:author="Lianna Wlasiuk" w:date="2009-10-09T16:01:00Z">
        <w:r w:rsidR="00D22E37">
          <w:t xml:space="preserve">with </w:t>
        </w:r>
      </w:ins>
      <w:r>
        <w:t xml:space="preserve">ruby and generate another migration to add the extra columns to the user model. We do it this way because that works better in the structure of this </w:t>
      </w:r>
      <w:r w:rsidR="00AF2A0A">
        <w:t>chapter</w:t>
      </w:r>
      <w:r>
        <w:t>.</w:t>
      </w:r>
    </w:p>
    <w:p w:rsidR="00AE4412" w:rsidRDefault="00AE4412" w:rsidP="00AE4412">
      <w:pPr>
        <w:pStyle w:val="Head3"/>
        <w:numPr>
          <w:ins w:id="251" w:author="Ivan Porto Carrero" w:date="2009-10-12T11:44:00Z"/>
        </w:numPr>
      </w:pPr>
      <w:ins w:id="252" w:author="Ivan Porto Carrero" w:date="2009-10-12T11:44:00Z">
        <w:r>
          <w:t>Updating the users table with more columns</w:t>
        </w:r>
      </w:ins>
    </w:p>
    <w:p w:rsidR="008E1390" w:rsidRDefault="008E1390" w:rsidP="00CA4DB1">
      <w:pPr>
        <w:pStyle w:val="Body"/>
      </w:pPr>
      <w:r>
        <w:t>The user model does have more columns than the default ones that get generated by the restful authentication generator. To add those</w:t>
      </w:r>
      <w:ins w:id="253" w:author="Lianna Wlasiuk" w:date="2009-10-09T16:01:00Z">
        <w:r w:rsidR="00D22E37">
          <w:t>,</w:t>
        </w:r>
      </w:ins>
      <w:r>
        <w:t xml:space="preserve"> we’re going to create another migration called </w:t>
      </w:r>
      <w:proofErr w:type="spellStart"/>
      <w:r w:rsidRPr="008E1390">
        <w:rPr>
          <w:rStyle w:val="CodeinText"/>
        </w:rPr>
        <w:t>add_columns_to_user</w:t>
      </w:r>
      <w:proofErr w:type="spellEnd"/>
      <w:r>
        <w:t xml:space="preserve"> and we do that by executing the command </w:t>
      </w:r>
      <w:proofErr w:type="spellStart"/>
      <w:r w:rsidRPr="008E1390">
        <w:rPr>
          <w:rStyle w:val="CodeinText"/>
        </w:rPr>
        <w:t>ir</w:t>
      </w:r>
      <w:proofErr w:type="spellEnd"/>
      <w:r w:rsidRPr="008E1390">
        <w:rPr>
          <w:rStyle w:val="CodeinText"/>
        </w:rPr>
        <w:t xml:space="preserve"> script/generate migration </w:t>
      </w:r>
      <w:proofErr w:type="spellStart"/>
      <w:r w:rsidRPr="008E1390">
        <w:rPr>
          <w:rStyle w:val="CodeinText"/>
        </w:rPr>
        <w:t>add_columns_to_user</w:t>
      </w:r>
      <w:proofErr w:type="spellEnd"/>
      <w:r>
        <w:t>. That will generate a migration file</w:t>
      </w:r>
      <w:r w:rsidR="00AF2A0A">
        <w:t>,</w:t>
      </w:r>
      <w:r>
        <w:t xml:space="preserve"> which we’ll complete with the remaining columns, shown in bold in listing </w:t>
      </w:r>
      <w:r w:rsidR="00DC10DB">
        <w:t>7.</w:t>
      </w:r>
      <w:r>
        <w:t>5.</w:t>
      </w:r>
    </w:p>
    <w:p w:rsidR="00883EB8" w:rsidRDefault="008E1390" w:rsidP="008E1390">
      <w:pPr>
        <w:pStyle w:val="CodeListingCaption"/>
      </w:pPr>
      <w:r>
        <w:t xml:space="preserve">Listing </w:t>
      </w:r>
      <w:r w:rsidR="00DC10DB">
        <w:t>7.</w:t>
      </w:r>
      <w:r>
        <w:t>5 Adding columns to the users table</w:t>
      </w:r>
    </w:p>
    <w:p w:rsidR="00883EB8" w:rsidRDefault="00883EB8" w:rsidP="00883EB8">
      <w:pPr>
        <w:pStyle w:val="Code"/>
      </w:pPr>
      <w:proofErr w:type="gramStart"/>
      <w:r>
        <w:t>class</w:t>
      </w:r>
      <w:proofErr w:type="gramEnd"/>
      <w:r>
        <w:t xml:space="preserve"> </w:t>
      </w:r>
      <w:proofErr w:type="spellStart"/>
      <w:r>
        <w:t>AddColumnsToUser</w:t>
      </w:r>
      <w:proofErr w:type="spellEnd"/>
      <w:r>
        <w:t xml:space="preserve"> &lt; </w:t>
      </w:r>
      <w:proofErr w:type="spellStart"/>
      <w:r>
        <w:t>ActiveRecord::Migration</w:t>
      </w:r>
      <w:proofErr w:type="spellEnd"/>
    </w:p>
    <w:p w:rsidR="00085CE4" w:rsidRDefault="00883EB8" w:rsidP="00085CE4">
      <w:pPr>
        <w:pStyle w:val="Code"/>
      </w:pPr>
      <w:r>
        <w:t xml:space="preserve">  </w:t>
      </w:r>
      <w:proofErr w:type="gramStart"/>
      <w:r w:rsidR="00085CE4">
        <w:t>def</w:t>
      </w:r>
      <w:proofErr w:type="gramEnd"/>
      <w:r w:rsidR="00085CE4">
        <w:t xml:space="preserve"> </w:t>
      </w:r>
      <w:proofErr w:type="spellStart"/>
      <w:r w:rsidR="00085CE4">
        <w:t>self.up</w:t>
      </w:r>
      <w:proofErr w:type="spellEnd"/>
    </w:p>
    <w:p w:rsidR="00085CE4" w:rsidRPr="00AF2A0A" w:rsidRDefault="00085CE4" w:rsidP="00085CE4">
      <w:pPr>
        <w:pStyle w:val="Code"/>
        <w:rPr>
          <w:b/>
        </w:rPr>
      </w:pPr>
      <w:r>
        <w:t xml:space="preserve">      </w:t>
      </w:r>
      <w:proofErr w:type="spellStart"/>
      <w:proofErr w:type="gramStart"/>
      <w:r w:rsidRPr="00AF2A0A">
        <w:rPr>
          <w:b/>
        </w:rPr>
        <w:t>add</w:t>
      </w:r>
      <w:proofErr w:type="gramEnd"/>
      <w:r w:rsidRPr="00AF2A0A">
        <w:rPr>
          <w:b/>
        </w:rPr>
        <w:t>_column</w:t>
      </w:r>
      <w:proofErr w:type="spellEnd"/>
      <w:r w:rsidRPr="00AF2A0A">
        <w:rPr>
          <w:b/>
        </w:rPr>
        <w:t xml:space="preserve"> :users, :description, :string, :default =&gt; '', :limit =&gt; 140</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w:t>
      </w:r>
      <w:proofErr w:type="spellStart"/>
      <w:r w:rsidRPr="00AF2A0A">
        <w:rPr>
          <w:b/>
        </w:rPr>
        <w:t>favourites_count</w:t>
      </w:r>
      <w:proofErr w:type="spellEnd"/>
      <w:r w:rsidRPr="00AF2A0A">
        <w:rPr>
          <w:b/>
        </w:rPr>
        <w:t>, :integer, :default =&gt; 0, :null =&gt; false</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w:t>
      </w:r>
      <w:proofErr w:type="spellStart"/>
      <w:r w:rsidRPr="00AF2A0A">
        <w:rPr>
          <w:b/>
        </w:rPr>
        <w:t>followers_count</w:t>
      </w:r>
      <w:proofErr w:type="spellEnd"/>
      <w:r w:rsidRPr="00AF2A0A">
        <w:rPr>
          <w:b/>
        </w:rPr>
        <w:t>, :integer, :default =&gt; 0, :null =&gt; false</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:following, :</w:t>
      </w:r>
      <w:proofErr w:type="spellStart"/>
      <w:r w:rsidRPr="00AF2A0A">
        <w:rPr>
          <w:b/>
        </w:rPr>
        <w:t>boolean</w:t>
      </w:r>
      <w:proofErr w:type="spellEnd"/>
      <w:r w:rsidRPr="00AF2A0A">
        <w:rPr>
          <w:b/>
        </w:rPr>
        <w:t>, :default =&gt; false</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w:t>
      </w:r>
      <w:proofErr w:type="spellStart"/>
      <w:r w:rsidRPr="00AF2A0A">
        <w:rPr>
          <w:b/>
        </w:rPr>
        <w:t>friends_count</w:t>
      </w:r>
      <w:proofErr w:type="spellEnd"/>
      <w:r w:rsidRPr="00AF2A0A">
        <w:rPr>
          <w:b/>
        </w:rPr>
        <w:t>, :integer, :default =&gt; 0, :null =&gt; false</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:location, :string, :limit =&gt; 140, :default =&gt; ''</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w:t>
      </w:r>
      <w:proofErr w:type="spellStart"/>
      <w:r w:rsidRPr="00AF2A0A">
        <w:rPr>
          <w:b/>
        </w:rPr>
        <w:t>profile_image_url</w:t>
      </w:r>
      <w:proofErr w:type="spellEnd"/>
      <w:r w:rsidRPr="00AF2A0A">
        <w:rPr>
          <w:b/>
        </w:rPr>
        <w:t>, :string, :limit =&gt; 500</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:protected, :</w:t>
      </w:r>
      <w:proofErr w:type="spellStart"/>
      <w:r w:rsidRPr="00AF2A0A">
        <w:rPr>
          <w:b/>
        </w:rPr>
        <w:t>boolean</w:t>
      </w:r>
      <w:proofErr w:type="spellEnd"/>
      <w:r w:rsidRPr="00AF2A0A">
        <w:rPr>
          <w:b/>
        </w:rPr>
        <w:t>, :default =&gt; false</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w:t>
      </w:r>
      <w:proofErr w:type="spellStart"/>
      <w:r w:rsidRPr="00AF2A0A">
        <w:rPr>
          <w:b/>
        </w:rPr>
        <w:t>users_count</w:t>
      </w:r>
      <w:proofErr w:type="spellEnd"/>
      <w:r w:rsidRPr="00AF2A0A">
        <w:rPr>
          <w:b/>
        </w:rPr>
        <w:t>, :integer, :default =&gt; 0, :null =&gt; false</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w:t>
      </w:r>
      <w:proofErr w:type="spellStart"/>
      <w:r w:rsidRPr="00AF2A0A">
        <w:rPr>
          <w:b/>
        </w:rPr>
        <w:t>time_zone</w:t>
      </w:r>
      <w:proofErr w:type="spellEnd"/>
      <w:r w:rsidRPr="00AF2A0A">
        <w:rPr>
          <w:b/>
        </w:rPr>
        <w:t>, :string, :limit =&gt; 140</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w:t>
      </w:r>
      <w:proofErr w:type="spellStart"/>
      <w:r w:rsidRPr="00AF2A0A">
        <w:rPr>
          <w:b/>
        </w:rPr>
        <w:t>url</w:t>
      </w:r>
      <w:proofErr w:type="spellEnd"/>
      <w:r w:rsidRPr="00AF2A0A">
        <w:rPr>
          <w:b/>
        </w:rPr>
        <w:t>, :string, :limit =&gt; 500</w:t>
      </w:r>
    </w:p>
    <w:p w:rsidR="00085CE4" w:rsidRPr="00AF2A0A" w:rsidRDefault="00085CE4" w:rsidP="00085CE4">
      <w:pPr>
        <w:pStyle w:val="Code"/>
        <w:rPr>
          <w:b/>
        </w:rPr>
      </w:pPr>
      <w:r w:rsidRPr="00AF2A0A">
        <w:rPr>
          <w:b/>
        </w:rPr>
        <w:t xml:space="preserve">      </w:t>
      </w:r>
      <w:proofErr w:type="spellStart"/>
      <w:proofErr w:type="gramStart"/>
      <w:r w:rsidRPr="00AF2A0A">
        <w:rPr>
          <w:b/>
        </w:rPr>
        <w:t>add</w:t>
      </w:r>
      <w:proofErr w:type="gramEnd"/>
      <w:r w:rsidRPr="00AF2A0A">
        <w:rPr>
          <w:b/>
        </w:rPr>
        <w:t>_column</w:t>
      </w:r>
      <w:proofErr w:type="spellEnd"/>
      <w:r w:rsidRPr="00AF2A0A">
        <w:rPr>
          <w:b/>
        </w:rPr>
        <w:t xml:space="preserve"> :users, :</w:t>
      </w:r>
      <w:proofErr w:type="spellStart"/>
      <w:r w:rsidRPr="00AF2A0A">
        <w:rPr>
          <w:b/>
        </w:rPr>
        <w:t>utc_offset</w:t>
      </w:r>
      <w:proofErr w:type="spellEnd"/>
      <w:r w:rsidRPr="00AF2A0A">
        <w:rPr>
          <w:b/>
        </w:rPr>
        <w:t>, :string, :limit =&gt; 50</w:t>
      </w:r>
    </w:p>
    <w:p w:rsidR="00085CE4" w:rsidRDefault="00085CE4" w:rsidP="00085CE4">
      <w:pPr>
        <w:pStyle w:val="Code"/>
      </w:pPr>
      <w:r>
        <w:t xml:space="preserve">  </w:t>
      </w:r>
      <w:proofErr w:type="gramStart"/>
      <w:r>
        <w:t>end</w:t>
      </w:r>
      <w:proofErr w:type="gramEnd"/>
    </w:p>
    <w:p w:rsidR="00085CE4" w:rsidRDefault="00085CE4" w:rsidP="00085CE4">
      <w:pPr>
        <w:pStyle w:val="Code"/>
      </w:pPr>
    </w:p>
    <w:p w:rsidR="00085CE4" w:rsidRDefault="00085CE4" w:rsidP="00085CE4">
      <w:pPr>
        <w:pStyle w:val="Code"/>
      </w:pPr>
      <w:r>
        <w:t xml:space="preserve">  </w:t>
      </w:r>
      <w:proofErr w:type="gramStart"/>
      <w:r>
        <w:t>def</w:t>
      </w:r>
      <w:proofErr w:type="gramEnd"/>
      <w:r>
        <w:t xml:space="preserve"> </w:t>
      </w:r>
      <w:proofErr w:type="spellStart"/>
      <w:r>
        <w:t>self.down</w:t>
      </w:r>
      <w:proofErr w:type="spellEnd"/>
    </w:p>
    <w:p w:rsidR="00085CE4" w:rsidRPr="00AF2A0A" w:rsidRDefault="00085CE4" w:rsidP="00085CE4">
      <w:pPr>
        <w:pStyle w:val="Code"/>
        <w:rPr>
          <w:b/>
        </w:rPr>
      </w:pPr>
      <w: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:description</w:t>
      </w:r>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w:t>
      </w:r>
      <w:proofErr w:type="spellStart"/>
      <w:r w:rsidRPr="00AF2A0A">
        <w:rPr>
          <w:b/>
        </w:rPr>
        <w:t>favourites_count</w:t>
      </w:r>
      <w:proofErr w:type="spellEnd"/>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w:t>
      </w:r>
      <w:proofErr w:type="spellStart"/>
      <w:r w:rsidRPr="00AF2A0A">
        <w:rPr>
          <w:b/>
        </w:rPr>
        <w:t>followers_count</w:t>
      </w:r>
      <w:proofErr w:type="spellEnd"/>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:following</w:t>
      </w:r>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w:t>
      </w:r>
      <w:proofErr w:type="spellStart"/>
      <w:r w:rsidRPr="00AF2A0A">
        <w:rPr>
          <w:b/>
        </w:rPr>
        <w:t>friends_count</w:t>
      </w:r>
      <w:proofErr w:type="spellEnd"/>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:location</w:t>
      </w:r>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w:t>
      </w:r>
      <w:proofErr w:type="spellStart"/>
      <w:r w:rsidRPr="00AF2A0A">
        <w:rPr>
          <w:b/>
        </w:rPr>
        <w:t>profile_image_url</w:t>
      </w:r>
      <w:proofErr w:type="spellEnd"/>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:protected</w:t>
      </w:r>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w:t>
      </w:r>
      <w:proofErr w:type="spellStart"/>
      <w:r w:rsidRPr="00AF2A0A">
        <w:rPr>
          <w:b/>
        </w:rPr>
        <w:t>users_count</w:t>
      </w:r>
      <w:proofErr w:type="spellEnd"/>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w:t>
      </w:r>
      <w:proofErr w:type="spellStart"/>
      <w:r w:rsidRPr="00AF2A0A">
        <w:rPr>
          <w:b/>
        </w:rPr>
        <w:t>time_zone</w:t>
      </w:r>
      <w:proofErr w:type="spellEnd"/>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w:t>
      </w:r>
      <w:proofErr w:type="spellStart"/>
      <w:r w:rsidRPr="00AF2A0A">
        <w:rPr>
          <w:b/>
        </w:rPr>
        <w:t>url</w:t>
      </w:r>
      <w:proofErr w:type="spellEnd"/>
    </w:p>
    <w:p w:rsidR="00085CE4" w:rsidRPr="00AF2A0A" w:rsidRDefault="00085CE4" w:rsidP="00085CE4">
      <w:pPr>
        <w:pStyle w:val="Code"/>
        <w:rPr>
          <w:b/>
        </w:rPr>
      </w:pPr>
      <w:r w:rsidRPr="00AF2A0A">
        <w:rPr>
          <w:b/>
        </w:rPr>
        <w:t xml:space="preserve">    </w:t>
      </w:r>
      <w:proofErr w:type="spellStart"/>
      <w:proofErr w:type="gramStart"/>
      <w:r w:rsidRPr="00AF2A0A">
        <w:rPr>
          <w:b/>
        </w:rPr>
        <w:t>remove</w:t>
      </w:r>
      <w:proofErr w:type="gramEnd"/>
      <w:r w:rsidRPr="00AF2A0A">
        <w:rPr>
          <w:b/>
        </w:rPr>
        <w:t>_column</w:t>
      </w:r>
      <w:proofErr w:type="spellEnd"/>
      <w:r w:rsidRPr="00AF2A0A">
        <w:rPr>
          <w:b/>
        </w:rPr>
        <w:t xml:space="preserve"> :users, :</w:t>
      </w:r>
      <w:proofErr w:type="spellStart"/>
      <w:r w:rsidRPr="00AF2A0A">
        <w:rPr>
          <w:b/>
        </w:rPr>
        <w:t>utc_offset</w:t>
      </w:r>
      <w:proofErr w:type="spellEnd"/>
    </w:p>
    <w:p w:rsidR="00085CE4" w:rsidRDefault="00085CE4" w:rsidP="00085CE4">
      <w:pPr>
        <w:pStyle w:val="Code"/>
      </w:pPr>
      <w:r>
        <w:t xml:space="preserve">  </w:t>
      </w:r>
      <w:proofErr w:type="gramStart"/>
      <w:r>
        <w:t>end</w:t>
      </w:r>
      <w:proofErr w:type="gramEnd"/>
    </w:p>
    <w:p w:rsidR="00883EB8" w:rsidRDefault="00883EB8" w:rsidP="00085CE4">
      <w:pPr>
        <w:pStyle w:val="Code"/>
      </w:pPr>
      <w:proofErr w:type="gramStart"/>
      <w:r>
        <w:t>end</w:t>
      </w:r>
      <w:proofErr w:type="gramEnd"/>
    </w:p>
    <w:p w:rsidR="00D6199F" w:rsidRDefault="00D6199F" w:rsidP="00D6199F">
      <w:pPr>
        <w:pStyle w:val="Body"/>
      </w:pPr>
    </w:p>
    <w:p w:rsidR="00D6199F" w:rsidRDefault="00D6199F" w:rsidP="00D6199F">
      <w:pPr>
        <w:pStyle w:val="Body"/>
      </w:pPr>
      <w:r>
        <w:t>In the listing</w:t>
      </w:r>
      <w:ins w:id="254" w:author="Lianna Wlasiuk" w:date="2009-10-09T16:01:00Z">
        <w:r w:rsidR="00D22E37">
          <w:t>,</w:t>
        </w:r>
      </w:ins>
      <w:r>
        <w:t xml:space="preserve"> we can see 2 new methods for migrations </w:t>
      </w:r>
      <w:ins w:id="255" w:author="Lianna Wlasiuk" w:date="2009-10-09T16:02:00Z">
        <w:r w:rsidR="00D22E37">
          <w:t>(</w:t>
        </w:r>
      </w:ins>
      <w:r>
        <w:t>I think their names are self-explanatory</w:t>
      </w:r>
      <w:ins w:id="256" w:author="Lianna Wlasiuk" w:date="2009-10-09T16:02:00Z">
        <w:r w:rsidR="00D22E37">
          <w:t>).</w:t>
        </w:r>
      </w:ins>
      <w:r>
        <w:t xml:space="preserve"> </w:t>
      </w:r>
      <w:ins w:id="257" w:author="Lianna Wlasiuk" w:date="2009-10-09T16:02:00Z">
        <w:r w:rsidR="00D22E37">
          <w:t>W</w:t>
        </w:r>
      </w:ins>
      <w:r>
        <w:t>ith this</w:t>
      </w:r>
      <w:ins w:id="258" w:author="Lianna Wlasiuk" w:date="2009-10-09T16:02:00Z">
        <w:r w:rsidR="00D22E37">
          <w:t>,</w:t>
        </w:r>
      </w:ins>
      <w:r>
        <w:t xml:space="preserve"> we are ready to commit the migrations to the database by executing </w:t>
      </w:r>
      <w:r w:rsidRPr="00D6199F">
        <w:rPr>
          <w:rStyle w:val="CodeinText"/>
        </w:rPr>
        <w:t xml:space="preserve">rake </w:t>
      </w:r>
      <w:proofErr w:type="spellStart"/>
      <w:r w:rsidRPr="00D6199F">
        <w:rPr>
          <w:rStyle w:val="CodeinText"/>
        </w:rPr>
        <w:t>db</w:t>
      </w:r>
      <w:proofErr w:type="gramStart"/>
      <w:r w:rsidRPr="00D6199F">
        <w:rPr>
          <w:rStyle w:val="CodeinText"/>
        </w:rPr>
        <w:t>:migrate</w:t>
      </w:r>
      <w:proofErr w:type="spellEnd"/>
      <w:proofErr w:type="gramEnd"/>
      <w:r>
        <w:t>. Feel free to play around with migrations to explore what other possibilities they have to offer as we’ve only just scratched the surface.</w:t>
      </w:r>
    </w:p>
    <w:p w:rsidR="00D6199F" w:rsidRDefault="00D6199F" w:rsidP="00D6199F">
      <w:pPr>
        <w:pStyle w:val="Body"/>
      </w:pPr>
      <w:r>
        <w:t>Now that we know about creating models and migrations it’s time to move on to a discussion on models and preparing those for our twitter clone. We’ll look at adding validation, relations and some business rules.</w:t>
      </w:r>
    </w:p>
    <w:p w:rsidR="006F6470" w:rsidRDefault="00DC10DB" w:rsidP="00D6199F">
      <w:pPr>
        <w:pStyle w:val="Head2"/>
      </w:pPr>
      <w:bookmarkStart w:id="259" w:name="_Toc242864994"/>
      <w:r>
        <w:t>7.</w:t>
      </w:r>
      <w:r w:rsidR="00D6199F">
        <w:t xml:space="preserve">4.2 </w:t>
      </w:r>
      <w:r w:rsidR="0014300F">
        <w:t>Adding behavior to</w:t>
      </w:r>
      <w:r w:rsidR="00D6199F">
        <w:t xml:space="preserve"> the models</w:t>
      </w:r>
      <w:bookmarkEnd w:id="259"/>
    </w:p>
    <w:p w:rsidR="00354F75" w:rsidRDefault="00354F75" w:rsidP="006F6470">
      <w:pPr>
        <w:pStyle w:val="Body1"/>
        <w:rPr>
          <w:color w:val="auto"/>
        </w:rPr>
      </w:pPr>
      <w:r>
        <w:rPr>
          <w:color w:val="auto"/>
        </w:rPr>
        <w:t xml:space="preserve">We can describe this behavior in an </w:t>
      </w:r>
      <w:proofErr w:type="spellStart"/>
      <w:r w:rsidR="00F91BE6">
        <w:rPr>
          <w:color w:val="auto"/>
        </w:rPr>
        <w:t>RS</w:t>
      </w:r>
      <w:r>
        <w:rPr>
          <w:color w:val="auto"/>
        </w:rPr>
        <w:t>pec</w:t>
      </w:r>
      <w:proofErr w:type="spellEnd"/>
      <w:r>
        <w:rPr>
          <w:color w:val="auto"/>
        </w:rPr>
        <w:t xml:space="preserve"> spec. The minimum behavior the</w:t>
      </w:r>
      <w:r w:rsidR="00E63EEB">
        <w:rPr>
          <w:color w:val="auto"/>
        </w:rPr>
        <w:t xml:space="preserve"> status model should satisfy is shown in the output (listing </w:t>
      </w:r>
      <w:r w:rsidR="00DC10DB">
        <w:rPr>
          <w:color w:val="auto"/>
        </w:rPr>
        <w:t>7.</w:t>
      </w:r>
      <w:r w:rsidR="008E1E57">
        <w:rPr>
          <w:color w:val="auto"/>
        </w:rPr>
        <w:t>6</w:t>
      </w:r>
      <w:r w:rsidR="00E63EEB">
        <w:rPr>
          <w:color w:val="auto"/>
        </w:rPr>
        <w:t xml:space="preserve">) of the </w:t>
      </w:r>
      <w:proofErr w:type="spellStart"/>
      <w:r w:rsidR="00E63EEB" w:rsidRPr="00E63EEB">
        <w:rPr>
          <w:rStyle w:val="CodeinText"/>
        </w:rPr>
        <w:t>irake</w:t>
      </w:r>
      <w:proofErr w:type="spellEnd"/>
      <w:r w:rsidR="00E63EEB" w:rsidRPr="00E63EEB">
        <w:rPr>
          <w:rStyle w:val="CodeinText"/>
        </w:rPr>
        <w:t xml:space="preserve"> </w:t>
      </w:r>
      <w:proofErr w:type="spellStart"/>
      <w:r w:rsidR="00E63EEB" w:rsidRPr="00E63EEB">
        <w:rPr>
          <w:rStyle w:val="CodeinText"/>
        </w:rPr>
        <w:t>spec</w:t>
      </w:r>
      <w:proofErr w:type="gramStart"/>
      <w:r w:rsidR="00E63EEB" w:rsidRPr="00E63EEB">
        <w:rPr>
          <w:rStyle w:val="CodeinText"/>
        </w:rPr>
        <w:t>:doc</w:t>
      </w:r>
      <w:proofErr w:type="spellEnd"/>
      <w:proofErr w:type="gramEnd"/>
      <w:r w:rsidR="00E63EEB">
        <w:rPr>
          <w:color w:val="auto"/>
        </w:rPr>
        <w:t xml:space="preserve"> command for the Status spec .</w:t>
      </w:r>
    </w:p>
    <w:p w:rsidR="00DF10C2" w:rsidRPr="00354F75" w:rsidRDefault="00DC10DB" w:rsidP="00E63EEB">
      <w:pPr>
        <w:pStyle w:val="CodeListingCaption"/>
      </w:pPr>
      <w:r>
        <w:t>7.</w:t>
      </w:r>
      <w:r w:rsidR="00E63EEB">
        <w:t>6: Output for the status spec</w:t>
      </w:r>
    </w:p>
    <w:p w:rsidR="00BC6A88" w:rsidRPr="00BC6A88" w:rsidRDefault="00BC6A88" w:rsidP="00E63EEB">
      <w:pPr>
        <w:pStyle w:val="Code"/>
      </w:pPr>
      <w:r w:rsidRPr="00BC6A88">
        <w:t>Status class with fixtures loaded</w:t>
      </w:r>
    </w:p>
    <w:p w:rsidR="00BC6A88" w:rsidRPr="00BC6A88" w:rsidRDefault="00BC6A88" w:rsidP="00E63EEB">
      <w:pPr>
        <w:pStyle w:val="Code"/>
      </w:pPr>
      <w:r w:rsidRPr="00BC6A88">
        <w:t xml:space="preserve">- </w:t>
      </w:r>
      <w:proofErr w:type="gramStart"/>
      <w:r w:rsidRPr="00BC6A88">
        <w:t>should</w:t>
      </w:r>
      <w:proofErr w:type="gramEnd"/>
      <w:r w:rsidRPr="00BC6A88">
        <w:t xml:space="preserve"> count six Statuses</w:t>
      </w:r>
    </w:p>
    <w:p w:rsidR="00BC6A88" w:rsidRPr="00BC6A88" w:rsidRDefault="00BC6A88" w:rsidP="00E63EEB">
      <w:pPr>
        <w:pStyle w:val="Code"/>
      </w:pPr>
    </w:p>
    <w:p w:rsidR="00BC6A88" w:rsidRPr="00BC6A88" w:rsidRDefault="00BC6A88" w:rsidP="0094371E">
      <w:pPr>
        <w:pStyle w:val="Code"/>
        <w:tabs>
          <w:tab w:val="left" w:pos="7371"/>
        </w:tabs>
      </w:pPr>
      <w:r w:rsidRPr="00BC6A88">
        <w:t>Status class with fixtures loaded</w:t>
      </w:r>
      <w:r w:rsidR="0094371E">
        <w:tab/>
        <w:t>A</w:t>
      </w:r>
    </w:p>
    <w:p w:rsidR="00BC6A88" w:rsidRPr="00BC6A88" w:rsidRDefault="00BC6A88" w:rsidP="0094371E">
      <w:pPr>
        <w:pStyle w:val="Code"/>
        <w:tabs>
          <w:tab w:val="left" w:pos="7371"/>
        </w:tabs>
      </w:pPr>
      <w:r w:rsidRPr="00BC6A88">
        <w:t xml:space="preserve"> </w:t>
      </w:r>
      <w:proofErr w:type="gramStart"/>
      <w:r w:rsidRPr="00BC6A88">
        <w:t>for</w:t>
      </w:r>
      <w:proofErr w:type="gramEnd"/>
      <w:r w:rsidRPr="00BC6A88">
        <w:t xml:space="preserve"> persistence it</w:t>
      </w:r>
    </w:p>
    <w:p w:rsidR="00BC6A88" w:rsidRPr="00BC6A88" w:rsidRDefault="00BC6A88" w:rsidP="0094371E">
      <w:pPr>
        <w:pStyle w:val="Code"/>
        <w:tabs>
          <w:tab w:val="left" w:pos="7371"/>
        </w:tabs>
      </w:pPr>
      <w:r w:rsidRPr="00BC6A88">
        <w:t xml:space="preserve">- </w:t>
      </w:r>
      <w:proofErr w:type="gramStart"/>
      <w:r w:rsidRPr="00BC6A88">
        <w:t>should</w:t>
      </w:r>
      <w:proofErr w:type="gramEnd"/>
      <w:r w:rsidRPr="00BC6A88">
        <w:t xml:space="preserve"> create a status</w:t>
      </w:r>
    </w:p>
    <w:p w:rsidR="00BC6A88" w:rsidRPr="00BC6A88" w:rsidRDefault="00BC6A88" w:rsidP="0094371E">
      <w:pPr>
        <w:pStyle w:val="Code"/>
        <w:tabs>
          <w:tab w:val="left" w:pos="7371"/>
        </w:tabs>
      </w:pPr>
      <w:r w:rsidRPr="00BC6A88">
        <w:t xml:space="preserve">- </w:t>
      </w:r>
      <w:proofErr w:type="gramStart"/>
      <w:r w:rsidRPr="00BC6A88">
        <w:t>should</w:t>
      </w:r>
      <w:proofErr w:type="gramEnd"/>
      <w:r w:rsidRPr="00BC6A88">
        <w:t xml:space="preserve"> not create an empty instance</w:t>
      </w:r>
    </w:p>
    <w:p w:rsidR="00BC6A88" w:rsidRPr="00BC6A88" w:rsidRDefault="00BC6A88" w:rsidP="0094371E">
      <w:pPr>
        <w:pStyle w:val="Code"/>
        <w:tabs>
          <w:tab w:val="left" w:pos="7371"/>
        </w:tabs>
      </w:pPr>
      <w:r w:rsidRPr="00BC6A88">
        <w:t xml:space="preserve">- </w:t>
      </w:r>
      <w:proofErr w:type="spellStart"/>
      <w:proofErr w:type="gramStart"/>
      <w:r w:rsidRPr="00BC6A88">
        <w:t>user</w:t>
      </w:r>
      <w:proofErr w:type="gramEnd"/>
      <w:r w:rsidRPr="00BC6A88">
        <w:t>_id</w:t>
      </w:r>
      <w:proofErr w:type="spellEnd"/>
      <w:r w:rsidRPr="00BC6A88">
        <w:t xml:space="preserve"> cannot be nil</w:t>
      </w:r>
    </w:p>
    <w:p w:rsidR="00BC6A88" w:rsidRPr="00BC6A88" w:rsidRDefault="00BC6A88" w:rsidP="0094371E">
      <w:pPr>
        <w:pStyle w:val="Code"/>
        <w:tabs>
          <w:tab w:val="left" w:pos="7371"/>
        </w:tabs>
      </w:pPr>
      <w:r w:rsidRPr="00BC6A88">
        <w:t xml:space="preserve">- </w:t>
      </w:r>
      <w:proofErr w:type="gramStart"/>
      <w:r w:rsidRPr="00BC6A88">
        <w:t>should</w:t>
      </w:r>
      <w:proofErr w:type="gramEnd"/>
      <w:r w:rsidR="00724B1A">
        <w:t xml:space="preserve"> be invalid</w:t>
      </w:r>
      <w:r w:rsidRPr="00BC6A88">
        <w:t xml:space="preserve"> </w:t>
      </w:r>
      <w:r w:rsidR="00724B1A">
        <w:t>without</w:t>
      </w:r>
      <w:r w:rsidRPr="00BC6A88">
        <w:t xml:space="preserve"> a text</w:t>
      </w:r>
    </w:p>
    <w:p w:rsidR="00BC6A88" w:rsidRPr="00BC6A88" w:rsidRDefault="00BC6A88" w:rsidP="0094371E">
      <w:pPr>
        <w:pStyle w:val="Code"/>
        <w:tabs>
          <w:tab w:val="left" w:pos="7371"/>
        </w:tabs>
      </w:pPr>
      <w:r w:rsidRPr="00BC6A88">
        <w:t xml:space="preserve">- </w:t>
      </w:r>
      <w:proofErr w:type="gramStart"/>
      <w:r w:rsidR="00724B1A">
        <w:t>should</w:t>
      </w:r>
      <w:proofErr w:type="gramEnd"/>
      <w:r w:rsidR="00724B1A">
        <w:t xml:space="preserve"> be valid with a blank </w:t>
      </w:r>
      <w:proofErr w:type="spellStart"/>
      <w:r w:rsidRPr="00BC6A88">
        <w:t>source_url</w:t>
      </w:r>
      <w:proofErr w:type="spellEnd"/>
    </w:p>
    <w:p w:rsidR="00BC6A88" w:rsidRPr="00BC6A88" w:rsidRDefault="00BC6A88" w:rsidP="0094371E">
      <w:pPr>
        <w:pStyle w:val="Code"/>
        <w:tabs>
          <w:tab w:val="left" w:pos="7371"/>
        </w:tabs>
      </w:pPr>
      <w:r w:rsidRPr="00BC6A88">
        <w:t xml:space="preserve">- </w:t>
      </w:r>
      <w:proofErr w:type="gramStart"/>
      <w:r w:rsidR="00724B1A">
        <w:t>should</w:t>
      </w:r>
      <w:proofErr w:type="gramEnd"/>
      <w:r w:rsidR="00724B1A">
        <w:t xml:space="preserve"> be valid with a </w:t>
      </w:r>
      <w:proofErr w:type="spellStart"/>
      <w:r w:rsidRPr="00BC6A88">
        <w:t>source_url</w:t>
      </w:r>
      <w:proofErr w:type="spellEnd"/>
      <w:r w:rsidR="00724B1A">
        <w:t xml:space="preserve"> of</w:t>
      </w:r>
      <w:r w:rsidRPr="00BC6A88">
        <w:t xml:space="preserve"> nil</w:t>
      </w:r>
    </w:p>
    <w:p w:rsidR="00BC6A88" w:rsidRPr="00BC6A88" w:rsidRDefault="00BC6A88" w:rsidP="0094371E">
      <w:pPr>
        <w:pStyle w:val="Code"/>
        <w:tabs>
          <w:tab w:val="left" w:pos="7371"/>
        </w:tabs>
      </w:pPr>
      <w:r w:rsidRPr="00BC6A88">
        <w:t xml:space="preserve">- </w:t>
      </w:r>
      <w:proofErr w:type="gramStart"/>
      <w:r w:rsidRPr="00BC6A88">
        <w:t>should</w:t>
      </w:r>
      <w:proofErr w:type="gramEnd"/>
      <w:r w:rsidRPr="00BC6A88">
        <w:t xml:space="preserve"> </w:t>
      </w:r>
      <w:r w:rsidR="00E63EEB">
        <w:t>have</w:t>
      </w:r>
      <w:r w:rsidRPr="00BC6A88">
        <w:t xml:space="preserve"> a valid </w:t>
      </w:r>
      <w:proofErr w:type="spellStart"/>
      <w:r w:rsidRPr="00BC6A88">
        <w:t>url</w:t>
      </w:r>
      <w:proofErr w:type="spellEnd"/>
      <w:r w:rsidRPr="00BC6A88">
        <w:t xml:space="preserve"> when </w:t>
      </w:r>
      <w:proofErr w:type="spellStart"/>
      <w:r w:rsidRPr="00BC6A88">
        <w:t>source_url</w:t>
      </w:r>
      <w:proofErr w:type="spellEnd"/>
      <w:r w:rsidRPr="00BC6A88">
        <w:t xml:space="preserve"> is not blank or nil</w:t>
      </w:r>
    </w:p>
    <w:p w:rsidR="00BC6A88" w:rsidRPr="00BC6A88" w:rsidRDefault="00BC6A88" w:rsidP="0094371E">
      <w:pPr>
        <w:pStyle w:val="Code"/>
        <w:tabs>
          <w:tab w:val="left" w:pos="7371"/>
        </w:tabs>
      </w:pPr>
    </w:p>
    <w:p w:rsidR="00BC6A88" w:rsidRPr="00BC6A88" w:rsidRDefault="00BC6A88" w:rsidP="0094371E">
      <w:pPr>
        <w:pStyle w:val="Code"/>
        <w:tabs>
          <w:tab w:val="left" w:pos="7371"/>
        </w:tabs>
      </w:pPr>
      <w:r w:rsidRPr="00BC6A88">
        <w:t>Status class with fixtures loaded</w:t>
      </w:r>
      <w:r w:rsidR="0094371E">
        <w:tab/>
        <w:t>B</w:t>
      </w:r>
    </w:p>
    <w:p w:rsidR="00BC6A88" w:rsidRPr="00BC6A88" w:rsidRDefault="00BC6A88" w:rsidP="0094371E">
      <w:pPr>
        <w:pStyle w:val="Code"/>
        <w:tabs>
          <w:tab w:val="left" w:pos="7371"/>
        </w:tabs>
      </w:pPr>
      <w:r w:rsidRPr="00BC6A88">
        <w:t xml:space="preserve"> </w:t>
      </w:r>
      <w:proofErr w:type="gramStart"/>
      <w:r w:rsidRPr="00BC6A88">
        <w:t>as</w:t>
      </w:r>
      <w:proofErr w:type="gramEnd"/>
      <w:r w:rsidRPr="00BC6A88">
        <w:t xml:space="preserve"> relations it</w:t>
      </w:r>
    </w:p>
    <w:p w:rsidR="00BC6A88" w:rsidRPr="00BC6A88" w:rsidRDefault="00BC6A88" w:rsidP="0094371E">
      <w:pPr>
        <w:pStyle w:val="Code"/>
        <w:tabs>
          <w:tab w:val="left" w:pos="7371"/>
        </w:tabs>
      </w:pPr>
      <w:r w:rsidRPr="00BC6A88">
        <w:t xml:space="preserve">- </w:t>
      </w:r>
      <w:proofErr w:type="gramStart"/>
      <w:r w:rsidRPr="00BC6A88">
        <w:t>should</w:t>
      </w:r>
      <w:proofErr w:type="gramEnd"/>
      <w:r w:rsidRPr="00BC6A88">
        <w:t xml:space="preserve"> have a user which is the author</w:t>
      </w:r>
    </w:p>
    <w:p w:rsidR="00BC6A88" w:rsidRPr="00BC6A88" w:rsidRDefault="00BC6A88" w:rsidP="0094371E">
      <w:pPr>
        <w:pStyle w:val="Code"/>
        <w:tabs>
          <w:tab w:val="left" w:pos="7371"/>
        </w:tabs>
      </w:pPr>
      <w:r w:rsidRPr="00BC6A88">
        <w:t xml:space="preserve">- </w:t>
      </w:r>
      <w:proofErr w:type="gramStart"/>
      <w:r w:rsidRPr="00BC6A88">
        <w:t>can</w:t>
      </w:r>
      <w:proofErr w:type="gramEnd"/>
      <w:r w:rsidRPr="00BC6A88">
        <w:t xml:space="preserve"> have a user to which this status is a reply</w:t>
      </w:r>
    </w:p>
    <w:p w:rsidR="00BC6A88" w:rsidRPr="00BC6A88" w:rsidRDefault="00BC6A88" w:rsidP="0094371E">
      <w:pPr>
        <w:pStyle w:val="Code"/>
        <w:tabs>
          <w:tab w:val="left" w:pos="7371"/>
        </w:tabs>
      </w:pPr>
      <w:r w:rsidRPr="00BC6A88">
        <w:t xml:space="preserve">- </w:t>
      </w:r>
      <w:proofErr w:type="gramStart"/>
      <w:r w:rsidRPr="00BC6A88">
        <w:t>can</w:t>
      </w:r>
      <w:proofErr w:type="gramEnd"/>
      <w:r w:rsidRPr="00BC6A88">
        <w:t xml:space="preserve"> have a status to which this can be a reply</w:t>
      </w:r>
    </w:p>
    <w:p w:rsidR="00BC6A88" w:rsidRPr="00BC6A88" w:rsidRDefault="00BC6A88" w:rsidP="0094371E">
      <w:pPr>
        <w:pStyle w:val="Code"/>
        <w:tabs>
          <w:tab w:val="left" w:pos="7371"/>
        </w:tabs>
      </w:pPr>
    </w:p>
    <w:p w:rsidR="00BC6A88" w:rsidRPr="00BC6A88" w:rsidRDefault="00BC6A88" w:rsidP="0094371E">
      <w:pPr>
        <w:pStyle w:val="Code"/>
        <w:tabs>
          <w:tab w:val="left" w:pos="7371"/>
        </w:tabs>
      </w:pPr>
      <w:r w:rsidRPr="00BC6A88">
        <w:t>Status class with fixtures loaded</w:t>
      </w:r>
      <w:r w:rsidR="0094371E">
        <w:tab/>
        <w:t>C</w:t>
      </w:r>
    </w:p>
    <w:p w:rsidR="00BC6A88" w:rsidRPr="00BC6A88" w:rsidRDefault="00BC6A88" w:rsidP="0094371E">
      <w:pPr>
        <w:pStyle w:val="Code"/>
        <w:tabs>
          <w:tab w:val="left" w:pos="7371"/>
        </w:tabs>
      </w:pPr>
      <w:r w:rsidRPr="00BC6A88">
        <w:t xml:space="preserve"> </w:t>
      </w:r>
      <w:proofErr w:type="gramStart"/>
      <w:r w:rsidRPr="00BC6A88">
        <w:t>finders</w:t>
      </w:r>
      <w:proofErr w:type="gramEnd"/>
    </w:p>
    <w:p w:rsidR="00BF3357" w:rsidRDefault="00BC6A88" w:rsidP="0094371E">
      <w:pPr>
        <w:pStyle w:val="Code"/>
        <w:tabs>
          <w:tab w:val="left" w:pos="7371"/>
        </w:tabs>
      </w:pPr>
      <w:r w:rsidRPr="00BC6A88">
        <w:t xml:space="preserve">- </w:t>
      </w:r>
      <w:proofErr w:type="gramStart"/>
      <w:r w:rsidR="00F91BE6">
        <w:t>should</w:t>
      </w:r>
      <w:proofErr w:type="gramEnd"/>
      <w:r w:rsidR="00F91BE6">
        <w:t xml:space="preserve"> </w:t>
      </w:r>
      <w:r w:rsidRPr="00BC6A88">
        <w:t>find all the statuses for a user including his friends</w:t>
      </w:r>
    </w:p>
    <w:p w:rsidR="00BF3357" w:rsidRDefault="00BF3357" w:rsidP="00BF3357">
      <w:pPr>
        <w:pStyle w:val="Code"/>
      </w:pPr>
      <w:r>
        <w:t xml:space="preserve">- </w:t>
      </w:r>
      <w:proofErr w:type="gramStart"/>
      <w:r w:rsidR="00F91BE6">
        <w:t>should</w:t>
      </w:r>
      <w:proofErr w:type="gramEnd"/>
      <w:r w:rsidR="00F91BE6">
        <w:t xml:space="preserve"> </w:t>
      </w:r>
      <w:r>
        <w:t>find the last 20 status updates for the public timeline</w:t>
      </w:r>
    </w:p>
    <w:p w:rsidR="00BF3357" w:rsidRDefault="00BF3357" w:rsidP="00BF3357">
      <w:pPr>
        <w:pStyle w:val="Code"/>
      </w:pPr>
      <w:r>
        <w:t xml:space="preserve">- </w:t>
      </w:r>
      <w:proofErr w:type="gramStart"/>
      <w:r w:rsidR="00F91BE6">
        <w:t>should</w:t>
      </w:r>
      <w:proofErr w:type="gramEnd"/>
      <w:r w:rsidR="00F91BE6">
        <w:t xml:space="preserve"> </w:t>
      </w:r>
      <w:r>
        <w:t>find the status updates for this user only</w:t>
      </w:r>
    </w:p>
    <w:p w:rsidR="00BF3357" w:rsidRDefault="00BF3357" w:rsidP="00BF3357">
      <w:pPr>
        <w:pStyle w:val="Code"/>
      </w:pPr>
      <w:r>
        <w:t xml:space="preserve">- </w:t>
      </w:r>
      <w:proofErr w:type="gramStart"/>
      <w:r w:rsidR="00F91BE6">
        <w:t>should</w:t>
      </w:r>
      <w:proofErr w:type="gramEnd"/>
      <w:r w:rsidR="00F91BE6">
        <w:t xml:space="preserve"> </w:t>
      </w:r>
      <w:r>
        <w:t>find all the replies by this user only</w:t>
      </w:r>
    </w:p>
    <w:p w:rsidR="0094371E" w:rsidRDefault="0094371E" w:rsidP="0094371E">
      <w:pPr>
        <w:pStyle w:val="Code"/>
        <w:tabs>
          <w:tab w:val="left" w:pos="7371"/>
        </w:tabs>
      </w:pPr>
    </w:p>
    <w:p w:rsidR="004405C4" w:rsidRDefault="004405C4" w:rsidP="0094371E">
      <w:pPr>
        <w:pStyle w:val="Code"/>
        <w:tabs>
          <w:tab w:val="left" w:pos="7371"/>
        </w:tabs>
      </w:pPr>
    </w:p>
    <w:p w:rsidR="0094371E" w:rsidRDefault="0094371E" w:rsidP="0094371E">
      <w:pPr>
        <w:pStyle w:val="CodeAnnotation"/>
        <w:numPr>
          <w:ilvl w:val="0"/>
          <w:numId w:val="41"/>
        </w:numPr>
      </w:pPr>
      <w:r>
        <w:t>Verifying validations</w:t>
      </w:r>
    </w:p>
    <w:p w:rsidR="0094371E" w:rsidRDefault="0094371E" w:rsidP="0094371E">
      <w:pPr>
        <w:pStyle w:val="CodeAnnotation"/>
        <w:numPr>
          <w:ilvl w:val="0"/>
          <w:numId w:val="41"/>
        </w:numPr>
      </w:pPr>
      <w:r>
        <w:t>Verifying relations</w:t>
      </w:r>
    </w:p>
    <w:p w:rsidR="004405C4" w:rsidRDefault="0094371E" w:rsidP="0094371E">
      <w:pPr>
        <w:pStyle w:val="CodeAnnotation"/>
        <w:numPr>
          <w:ilvl w:val="0"/>
          <w:numId w:val="41"/>
        </w:numPr>
      </w:pPr>
      <w:r>
        <w:t>Verifying finders</w:t>
      </w:r>
    </w:p>
    <w:p w:rsidR="005F7487" w:rsidRDefault="005F7487" w:rsidP="0094371E">
      <w:pPr>
        <w:pStyle w:val="Body"/>
        <w:tabs>
          <w:tab w:val="left" w:pos="7371"/>
        </w:tabs>
      </w:pPr>
    </w:p>
    <w:p w:rsidR="005F7487" w:rsidRDefault="0094371E" w:rsidP="0094371E">
      <w:pPr>
        <w:pStyle w:val="Body"/>
        <w:tabs>
          <w:tab w:val="left" w:pos="7371"/>
        </w:tabs>
      </w:pPr>
      <w:r>
        <w:t xml:space="preserve">This output (listing </w:t>
      </w:r>
      <w:r w:rsidR="00DC10DB">
        <w:t>7.</w:t>
      </w:r>
      <w:r>
        <w:t xml:space="preserve">6) shows us that we first verify if we have </w:t>
      </w:r>
      <w:r w:rsidR="00323AD3">
        <w:t xml:space="preserve">provided </w:t>
      </w:r>
      <w:r>
        <w:t>enough data to test by verifying the count. The output can be viewed in 3 blocks: one that describes its validation, one that describes the relations and a last one that describes the special finders.</w:t>
      </w:r>
    </w:p>
    <w:p w:rsidR="00443044" w:rsidRDefault="005F7487" w:rsidP="00061027">
      <w:pPr>
        <w:pStyle w:val="Body"/>
        <w:tabs>
          <w:tab w:val="left" w:pos="7371"/>
        </w:tabs>
      </w:pPr>
      <w:r>
        <w:t xml:space="preserve">This is not a complete spec but for our purposes it should </w:t>
      </w:r>
      <w:r w:rsidR="003B4C22">
        <w:t xml:space="preserve">definitely give you an idea of how you can use </w:t>
      </w:r>
      <w:proofErr w:type="spellStart"/>
      <w:r w:rsidR="003B4C22">
        <w:t>R</w:t>
      </w:r>
      <w:r w:rsidR="004E74C8">
        <w:t>S</w:t>
      </w:r>
      <w:r w:rsidR="003B4C22">
        <w:t>pec</w:t>
      </w:r>
      <w:proofErr w:type="spellEnd"/>
      <w:r w:rsidR="003B4C22">
        <w:t xml:space="preserve"> to describe</w:t>
      </w:r>
      <w:r w:rsidR="008943A4">
        <w:t xml:space="preserve"> the behavior of </w:t>
      </w:r>
      <w:r w:rsidR="003B4C22">
        <w:t>your application.</w:t>
      </w:r>
      <w:r w:rsidR="00061027">
        <w:t xml:space="preserve"> Now how would we go about translating that list of specs into an </w:t>
      </w:r>
      <w:proofErr w:type="spellStart"/>
      <w:r w:rsidR="00061027">
        <w:t>RSpec</w:t>
      </w:r>
      <w:proofErr w:type="spellEnd"/>
      <w:r w:rsidR="00061027">
        <w:t xml:space="preserve"> example group? </w:t>
      </w:r>
      <w:r w:rsidR="00EC7805">
        <w:t xml:space="preserve"> </w:t>
      </w:r>
      <w:r w:rsidR="00063B0E">
        <w:t xml:space="preserve">Before diving into the code listing of the example group I’d like to say that </w:t>
      </w:r>
      <w:r w:rsidR="00B4770D">
        <w:t xml:space="preserve">we </w:t>
      </w:r>
      <w:proofErr w:type="gramStart"/>
      <w:r w:rsidR="00B4770D">
        <w:t>won’t</w:t>
      </w:r>
      <w:proofErr w:type="gramEnd"/>
      <w:r w:rsidR="00B4770D">
        <w:t xml:space="preserve"> be including all the specs in this chapter because that would make it too long. I’ll show you the specs for the status model and the rest are provided with the sample code of this chapter.</w:t>
      </w:r>
      <w:r w:rsidR="00C33053">
        <w:t xml:space="preserve"> Listing </w:t>
      </w:r>
      <w:r w:rsidR="00DC10DB">
        <w:t>7.</w:t>
      </w:r>
      <w:r w:rsidR="00C33053">
        <w:t xml:space="preserve">7 shows the </w:t>
      </w:r>
      <w:r w:rsidR="00323AD3">
        <w:t>initial</w:t>
      </w:r>
      <w:r w:rsidR="00C33053">
        <w:t xml:space="preserve"> listing for the status spec.</w:t>
      </w:r>
    </w:p>
    <w:p w:rsidR="00443044" w:rsidRDefault="00443044" w:rsidP="00443044">
      <w:pPr>
        <w:pStyle w:val="Body"/>
        <w:tabs>
          <w:tab w:val="left" w:pos="7371"/>
        </w:tabs>
      </w:pPr>
      <w:r>
        <w:t xml:space="preserve">I should probably also say that the way these specs are structured isn’t completely according to the rules but it made it easier to explain what’s going on. You would probably want to do some more reading on the subject of BDD at </w:t>
      </w:r>
      <w:hyperlink r:id="rId12" w:history="1">
        <w:r w:rsidRPr="00D42DC8">
          <w:rPr>
            <w:rStyle w:val="Hyperlink"/>
          </w:rPr>
          <w:t>http://behaviour-driven.org/</w:t>
        </w:r>
      </w:hyperlink>
      <w:r>
        <w:t>.</w:t>
      </w:r>
    </w:p>
    <w:p w:rsidR="00C33053" w:rsidRDefault="00C33053" w:rsidP="00061027">
      <w:pPr>
        <w:pStyle w:val="Body"/>
        <w:tabs>
          <w:tab w:val="left" w:pos="7371"/>
        </w:tabs>
      </w:pPr>
    </w:p>
    <w:p w:rsidR="00C33053" w:rsidRDefault="00C33053" w:rsidP="00C33053">
      <w:pPr>
        <w:pStyle w:val="CodeListingCaption"/>
      </w:pPr>
      <w:r>
        <w:t xml:space="preserve">Listing </w:t>
      </w:r>
      <w:r w:rsidR="00DC10DB">
        <w:t>7.</w:t>
      </w:r>
      <w:r>
        <w:t>7: The example group for the Status model</w:t>
      </w:r>
    </w:p>
    <w:p w:rsidR="00C33053" w:rsidRDefault="00C33053" w:rsidP="00C33053">
      <w:pPr>
        <w:pStyle w:val="Code"/>
      </w:pPr>
      <w:proofErr w:type="gramStart"/>
      <w:r>
        <w:t>require</w:t>
      </w:r>
      <w:proofErr w:type="gramEnd"/>
      <w:r>
        <w:t xml:space="preserve"> </w:t>
      </w:r>
      <w:proofErr w:type="spellStart"/>
      <w:r>
        <w:t>File.dirname</w:t>
      </w:r>
      <w:proofErr w:type="spellEnd"/>
      <w:r>
        <w:t>(__FILE__) + '/../</w:t>
      </w:r>
      <w:proofErr w:type="spellStart"/>
      <w:r>
        <w:t>spec_helper</w:t>
      </w:r>
      <w:proofErr w:type="spellEnd"/>
      <w:r>
        <w:t>'</w:t>
      </w:r>
    </w:p>
    <w:p w:rsidR="00C33053" w:rsidRDefault="00C33053" w:rsidP="00C33053">
      <w:pPr>
        <w:pStyle w:val="Code"/>
      </w:pPr>
    </w:p>
    <w:p w:rsidR="00C33053" w:rsidRDefault="00C33053" w:rsidP="00C33053">
      <w:pPr>
        <w:pStyle w:val="Code"/>
      </w:pPr>
      <w:proofErr w:type="gramStart"/>
      <w:r>
        <w:t>context</w:t>
      </w:r>
      <w:proofErr w:type="gramEnd"/>
      <w:r>
        <w:t xml:space="preserve"> "Status class with fixtures loaded" do</w:t>
      </w:r>
    </w:p>
    <w:p w:rsidR="00C33053" w:rsidRDefault="00C33053" w:rsidP="00C33053">
      <w:pPr>
        <w:pStyle w:val="Code"/>
      </w:pPr>
      <w:r>
        <w:t xml:space="preserve">  </w:t>
      </w:r>
    </w:p>
    <w:p w:rsidR="00C33053" w:rsidRDefault="00C33053" w:rsidP="00C33053">
      <w:pPr>
        <w:pStyle w:val="Code"/>
      </w:pPr>
      <w:r>
        <w:t xml:space="preserve">  </w:t>
      </w:r>
      <w:proofErr w:type="gramStart"/>
      <w:r>
        <w:t>fixtures</w:t>
      </w:r>
      <w:proofErr w:type="gramEnd"/>
      <w:r>
        <w:t xml:space="preserve"> :users, :</w:t>
      </w:r>
      <w:proofErr w:type="spellStart"/>
      <w:r>
        <w:t>follower_users</w:t>
      </w:r>
      <w:proofErr w:type="spellEnd"/>
      <w:r>
        <w:t>, :statuses</w:t>
      </w:r>
    </w:p>
    <w:p w:rsidR="00C33053" w:rsidRDefault="00C33053" w:rsidP="00C33053">
      <w:pPr>
        <w:pStyle w:val="Code"/>
      </w:pPr>
    </w:p>
    <w:p w:rsidR="00C33053" w:rsidRDefault="00C33053" w:rsidP="00C33053">
      <w:pPr>
        <w:pStyle w:val="Code"/>
      </w:pPr>
      <w:r>
        <w:t xml:space="preserve">  </w:t>
      </w:r>
      <w:proofErr w:type="gramStart"/>
      <w:r>
        <w:t>specify</w:t>
      </w:r>
      <w:proofErr w:type="gramEnd"/>
      <w:r>
        <w:t xml:space="preserve"> "should count six Statuses" do</w:t>
      </w:r>
    </w:p>
    <w:p w:rsidR="00C33053" w:rsidRDefault="00C33053" w:rsidP="00C33053">
      <w:pPr>
        <w:pStyle w:val="Code"/>
      </w:pPr>
      <w:r>
        <w:t xml:space="preserve">    </w:t>
      </w:r>
      <w:proofErr w:type="spellStart"/>
      <w:r>
        <w:t>Status.count.should</w:t>
      </w:r>
      <w:proofErr w:type="spellEnd"/>
      <w:r>
        <w:t xml:space="preserve"> == 6</w:t>
      </w:r>
    </w:p>
    <w:p w:rsidR="00EE2FF7" w:rsidRDefault="00C33053" w:rsidP="00C33053">
      <w:pPr>
        <w:pStyle w:val="Code"/>
      </w:pPr>
      <w:r>
        <w:t xml:space="preserve">  </w:t>
      </w:r>
      <w:proofErr w:type="gramStart"/>
      <w:r w:rsidR="00EE2FF7">
        <w:t>e</w:t>
      </w:r>
      <w:r>
        <w:t>nd</w:t>
      </w:r>
      <w:proofErr w:type="gramEnd"/>
    </w:p>
    <w:p w:rsidR="00EE2FF7" w:rsidRDefault="00EE2FF7" w:rsidP="00C33053">
      <w:pPr>
        <w:pStyle w:val="Code"/>
      </w:pPr>
    </w:p>
    <w:p w:rsidR="00C33053" w:rsidRDefault="00EE2FF7" w:rsidP="00C33053">
      <w:pPr>
        <w:pStyle w:val="Code"/>
      </w:pPr>
      <w:r>
        <w:t xml:space="preserve">  # </w:t>
      </w:r>
      <w:proofErr w:type="gramStart"/>
      <w:r>
        <w:t>more</w:t>
      </w:r>
      <w:proofErr w:type="gramEnd"/>
      <w:r>
        <w:t xml:space="preserve"> specs and contexts should come here</w:t>
      </w:r>
    </w:p>
    <w:p w:rsidR="00C33053" w:rsidRDefault="00C33053" w:rsidP="00C33053">
      <w:pPr>
        <w:pStyle w:val="Code"/>
      </w:pPr>
    </w:p>
    <w:p w:rsidR="00C33053" w:rsidRDefault="00C33053" w:rsidP="00EE2FF7">
      <w:pPr>
        <w:pStyle w:val="Code"/>
      </w:pPr>
      <w:proofErr w:type="gramStart"/>
      <w:r>
        <w:t>end</w:t>
      </w:r>
      <w:proofErr w:type="gramEnd"/>
    </w:p>
    <w:p w:rsidR="003B4C22" w:rsidRPr="00C33053" w:rsidRDefault="003B4C22" w:rsidP="00C33053">
      <w:pPr>
        <w:pStyle w:val="Code"/>
      </w:pPr>
    </w:p>
    <w:p w:rsidR="00CA5596" w:rsidRDefault="00C33053" w:rsidP="0094371E">
      <w:pPr>
        <w:pStyle w:val="Body"/>
        <w:tabs>
          <w:tab w:val="left" w:pos="7371"/>
        </w:tabs>
      </w:pPr>
      <w:r>
        <w:t xml:space="preserve">The way BDD operates is you define a context in that context you can add specifications. So the first context we set up is that we’ll be dealing with the Status class and the status class has the fixtures with our test data loaded.  We know we need to have 6 statuses in the database when we start our test run so we </w:t>
      </w:r>
      <w:r w:rsidR="00D42DC8">
        <w:t>verify that in our first specification.</w:t>
      </w:r>
      <w:r w:rsidR="00443044">
        <w:t xml:space="preserve"> Now that this specification passes we know we’ve got all the test data we need and can start to move on to the more useful specs.</w:t>
      </w:r>
    </w:p>
    <w:p w:rsidR="00CA5596" w:rsidRDefault="00CA5596" w:rsidP="0094371E">
      <w:pPr>
        <w:pStyle w:val="Body"/>
        <w:tabs>
          <w:tab w:val="left" w:pos="7371"/>
        </w:tabs>
      </w:pPr>
    </w:p>
    <w:p w:rsidR="00443044" w:rsidRDefault="00CA5596" w:rsidP="00CA5596">
      <w:pPr>
        <w:pStyle w:val="Head3"/>
      </w:pPr>
      <w:bookmarkStart w:id="260" w:name="_Toc242864995"/>
      <w:r>
        <w:t xml:space="preserve">Defining validation and </w:t>
      </w:r>
      <w:bookmarkEnd w:id="260"/>
      <w:ins w:id="261" w:author="Lianna Wlasiuk" w:date="2009-10-09T16:03:00Z">
        <w:r w:rsidR="00D22E37">
          <w:t>persistence</w:t>
        </w:r>
      </w:ins>
    </w:p>
    <w:p w:rsidR="00EE2FF7" w:rsidRDefault="00443044" w:rsidP="0094371E">
      <w:pPr>
        <w:pStyle w:val="Body"/>
        <w:tabs>
          <w:tab w:val="left" w:pos="7371"/>
        </w:tabs>
      </w:pPr>
      <w:r>
        <w:t>The first piece of functionality I</w:t>
      </w:r>
      <w:r w:rsidR="00EE2FF7">
        <w:t xml:space="preserve"> generally</w:t>
      </w:r>
      <w:r>
        <w:t xml:space="preserve"> start with is the validation and persistence behavior of the model. So we define a new context in which we will group the examples that have to do with verifying this persistence behavior</w:t>
      </w:r>
      <w:r w:rsidR="00EE2FF7">
        <w:t xml:space="preserve"> as shown in listing </w:t>
      </w:r>
      <w:r w:rsidR="00DC10DB">
        <w:t>7.</w:t>
      </w:r>
      <w:r w:rsidR="00EE2FF7">
        <w:t>8</w:t>
      </w:r>
      <w:r>
        <w:t xml:space="preserve">. The first thing we specify is that we should be able to save a new status when we give it all the necessary attributes. The second specification verifies that we cannot create a status when none of the attributes have a value. In these specifications we make use of the </w:t>
      </w:r>
      <w:proofErr w:type="spellStart"/>
      <w:r w:rsidRPr="00443044">
        <w:rPr>
          <w:rStyle w:val="CodeinText"/>
        </w:rPr>
        <w:t>create_status</w:t>
      </w:r>
      <w:proofErr w:type="spellEnd"/>
      <w:r>
        <w:t xml:space="preserve"> helper method</w:t>
      </w:r>
      <w:r w:rsidR="002362D9">
        <w:t>. When you’re writing tests or specs the principle of DRY still applies so it is probably a good idea to group common code into helper methods and such.</w:t>
      </w:r>
    </w:p>
    <w:p w:rsidR="00EE2FF7" w:rsidRDefault="00EE2FF7" w:rsidP="00EE2FF7">
      <w:pPr>
        <w:pStyle w:val="CodeListingCaption"/>
      </w:pPr>
      <w:r>
        <w:t xml:space="preserve">Listing </w:t>
      </w:r>
      <w:r w:rsidR="00DC10DB">
        <w:t>7.</w:t>
      </w:r>
      <w:r>
        <w:t>8: Verifying persistence</w:t>
      </w:r>
    </w:p>
    <w:p w:rsidR="006072AD" w:rsidRDefault="006072AD" w:rsidP="006072AD">
      <w:pPr>
        <w:pStyle w:val="Code"/>
        <w:ind w:left="0"/>
      </w:pPr>
      <w:r>
        <w:t xml:space="preserve">  </w:t>
      </w:r>
      <w:proofErr w:type="gramStart"/>
      <w:r>
        <w:t>context</w:t>
      </w:r>
      <w:proofErr w:type="gramEnd"/>
      <w:r>
        <w:t xml:space="preserve"> 'for persistence it' do</w:t>
      </w:r>
    </w:p>
    <w:p w:rsidR="006072AD" w:rsidRDefault="006072AD" w:rsidP="006072AD">
      <w:pPr>
        <w:pStyle w:val="Code"/>
      </w:pPr>
    </w:p>
    <w:p w:rsidR="006072AD" w:rsidRDefault="006072AD" w:rsidP="006072AD">
      <w:pPr>
        <w:pStyle w:val="Code"/>
      </w:pPr>
      <w:r>
        <w:t xml:space="preserve">  </w:t>
      </w:r>
      <w:proofErr w:type="gramStart"/>
      <w:r>
        <w:t>specify</w:t>
      </w:r>
      <w:proofErr w:type="gramEnd"/>
      <w:r>
        <w:t xml:space="preserve"> "should create a status" do</w:t>
      </w:r>
    </w:p>
    <w:p w:rsidR="006072AD" w:rsidRDefault="006072AD" w:rsidP="006072AD">
      <w:pPr>
        <w:pStyle w:val="Code"/>
      </w:pPr>
      <w:r>
        <w:t xml:space="preserve">    </w:t>
      </w:r>
      <w:proofErr w:type="gramStart"/>
      <w:r>
        <w:t>status</w:t>
      </w:r>
      <w:proofErr w:type="gramEnd"/>
      <w:r>
        <w:t xml:space="preserve"> = </w:t>
      </w:r>
      <w:proofErr w:type="spellStart"/>
      <w:r>
        <w:t>create_status</w:t>
      </w:r>
      <w:proofErr w:type="spellEnd"/>
    </w:p>
    <w:p w:rsidR="006072AD" w:rsidRDefault="006072AD" w:rsidP="006072AD">
      <w:pPr>
        <w:pStyle w:val="Code"/>
      </w:pPr>
      <w:r>
        <w:t xml:space="preserve">    </w:t>
      </w:r>
      <w:proofErr w:type="gramStart"/>
      <w:r>
        <w:t>violated</w:t>
      </w:r>
      <w:proofErr w:type="gramEnd"/>
      <w:r>
        <w:t xml:space="preserve"> "#{</w:t>
      </w:r>
      <w:proofErr w:type="spellStart"/>
      <w:r>
        <w:t>create_status.errors.full_messages.to_sentence</w:t>
      </w:r>
      <w:proofErr w:type="spellEnd"/>
      <w:r>
        <w:t xml:space="preserve">}" if </w:t>
      </w:r>
      <w:proofErr w:type="spellStart"/>
      <w:r>
        <w:t>status.new_record</w:t>
      </w:r>
      <w:proofErr w:type="spellEnd"/>
      <w:r>
        <w:t>?</w:t>
      </w:r>
    </w:p>
    <w:p w:rsidR="006072AD" w:rsidRDefault="006072AD" w:rsidP="006072AD">
      <w:pPr>
        <w:pStyle w:val="Code"/>
      </w:pPr>
      <w:r>
        <w:t xml:space="preserve">  </w:t>
      </w:r>
      <w:proofErr w:type="gramStart"/>
      <w:r>
        <w:t>end</w:t>
      </w:r>
      <w:proofErr w:type="gramEnd"/>
    </w:p>
    <w:p w:rsidR="006072AD" w:rsidRDefault="006072AD" w:rsidP="006072AD">
      <w:pPr>
        <w:pStyle w:val="Code"/>
      </w:pPr>
    </w:p>
    <w:p w:rsidR="006072AD" w:rsidRDefault="006072AD" w:rsidP="006072AD">
      <w:pPr>
        <w:pStyle w:val="Code"/>
      </w:pPr>
      <w:r>
        <w:t xml:space="preserve">  </w:t>
      </w:r>
    </w:p>
    <w:p w:rsidR="006072AD" w:rsidRDefault="006072AD" w:rsidP="006072AD">
      <w:pPr>
        <w:pStyle w:val="Code"/>
      </w:pPr>
      <w:r>
        <w:t xml:space="preserve">  </w:t>
      </w:r>
      <w:proofErr w:type="gramStart"/>
      <w:r>
        <w:t>specify</w:t>
      </w:r>
      <w:proofErr w:type="gramEnd"/>
      <w:r>
        <w:t xml:space="preserve"> "should not create an empty instance" do</w:t>
      </w:r>
    </w:p>
    <w:p w:rsidR="006072AD" w:rsidRDefault="006072AD" w:rsidP="006072AD">
      <w:pPr>
        <w:pStyle w:val="Code"/>
      </w:pPr>
      <w:r>
        <w:t xml:space="preserve">    </w:t>
      </w:r>
      <w:proofErr w:type="spellStart"/>
      <w:r>
        <w:t>Status.new.should_not</w:t>
      </w:r>
      <w:proofErr w:type="spellEnd"/>
      <w:r>
        <w:t xml:space="preserve"> </w:t>
      </w:r>
      <w:proofErr w:type="spellStart"/>
      <w:r>
        <w:t>be_valid</w:t>
      </w:r>
      <w:proofErr w:type="spellEnd"/>
      <w:r>
        <w:t xml:space="preserve">        </w:t>
      </w:r>
    </w:p>
    <w:p w:rsidR="006072AD" w:rsidRDefault="006072AD" w:rsidP="006072AD">
      <w:pPr>
        <w:pStyle w:val="Code"/>
      </w:pPr>
      <w:r>
        <w:t xml:space="preserve">  </w:t>
      </w:r>
      <w:proofErr w:type="gramStart"/>
      <w:r>
        <w:t>end</w:t>
      </w:r>
      <w:proofErr w:type="gramEnd"/>
    </w:p>
    <w:p w:rsidR="006072AD" w:rsidRDefault="006072AD" w:rsidP="006072AD">
      <w:pPr>
        <w:pStyle w:val="Code"/>
      </w:pPr>
      <w:r>
        <w:t xml:space="preserve"> </w:t>
      </w:r>
    </w:p>
    <w:p w:rsidR="006072AD" w:rsidRDefault="006072AD" w:rsidP="006072AD">
      <w:pPr>
        <w:pStyle w:val="Code"/>
      </w:pPr>
      <w:proofErr w:type="gramStart"/>
      <w:r>
        <w:t>end</w:t>
      </w:r>
      <w:proofErr w:type="gramEnd"/>
    </w:p>
    <w:p w:rsidR="006072AD" w:rsidRDefault="006072AD" w:rsidP="006072AD">
      <w:pPr>
        <w:pStyle w:val="Code"/>
      </w:pPr>
    </w:p>
    <w:p w:rsidR="006072AD" w:rsidRDefault="006072AD" w:rsidP="006072AD">
      <w:pPr>
        <w:pStyle w:val="Code"/>
      </w:pPr>
      <w:proofErr w:type="gramStart"/>
      <w:r>
        <w:t>protected</w:t>
      </w:r>
      <w:proofErr w:type="gramEnd"/>
    </w:p>
    <w:p w:rsidR="006072AD" w:rsidRDefault="006072AD" w:rsidP="006072AD">
      <w:pPr>
        <w:pStyle w:val="Code"/>
      </w:pPr>
      <w:r>
        <w:t xml:space="preserve">  </w:t>
      </w:r>
      <w:proofErr w:type="gramStart"/>
      <w:r>
        <w:t>def</w:t>
      </w:r>
      <w:proofErr w:type="gramEnd"/>
      <w:r>
        <w:t xml:space="preserve"> </w:t>
      </w:r>
      <w:proofErr w:type="spellStart"/>
      <w:r>
        <w:t>create_status</w:t>
      </w:r>
      <w:proofErr w:type="spellEnd"/>
      <w:r>
        <w:t>(options={})</w:t>
      </w:r>
    </w:p>
    <w:p w:rsidR="006072AD" w:rsidRDefault="006072AD" w:rsidP="006072AD">
      <w:pPr>
        <w:pStyle w:val="Code"/>
      </w:pPr>
      <w:r>
        <w:t xml:space="preserve">   </w:t>
      </w:r>
      <w:proofErr w:type="spellStart"/>
      <w:proofErr w:type="gramStart"/>
      <w:r>
        <w:t>Status.create</w:t>
      </w:r>
      <w:proofErr w:type="spellEnd"/>
      <w:r>
        <w:t>(</w:t>
      </w:r>
      <w:proofErr w:type="gramEnd"/>
      <w:r>
        <w:t xml:space="preserve">{ </w:t>
      </w:r>
    </w:p>
    <w:p w:rsidR="006072AD" w:rsidRDefault="006072AD" w:rsidP="006072AD">
      <w:pPr>
        <w:pStyle w:val="Code"/>
      </w:pPr>
      <w:r>
        <w:t xml:space="preserve">      </w:t>
      </w:r>
      <w:proofErr w:type="gramStart"/>
      <w:r>
        <w:t>:source</w:t>
      </w:r>
      <w:proofErr w:type="gramEnd"/>
      <w:r>
        <w:t xml:space="preserve"> =&gt; "</w:t>
      </w:r>
      <w:proofErr w:type="spellStart"/>
      <w:r>
        <w:t>ironruby</w:t>
      </w:r>
      <w:proofErr w:type="spellEnd"/>
      <w:r>
        <w:t xml:space="preserve"> in action",</w:t>
      </w:r>
    </w:p>
    <w:p w:rsidR="006072AD" w:rsidRDefault="006072AD" w:rsidP="006072AD">
      <w:pPr>
        <w:pStyle w:val="Code"/>
      </w:pPr>
      <w:r>
        <w:t xml:space="preserve">      </w:t>
      </w:r>
      <w:proofErr w:type="gramStart"/>
      <w:r>
        <w:t>:</w:t>
      </w:r>
      <w:proofErr w:type="spellStart"/>
      <w:r>
        <w:t>source</w:t>
      </w:r>
      <w:proofErr w:type="gramEnd"/>
      <w:r>
        <w:t>_url</w:t>
      </w:r>
      <w:proofErr w:type="spellEnd"/>
      <w:r>
        <w:t xml:space="preserve"> =&gt; "http://manning.com/carrero",</w:t>
      </w:r>
    </w:p>
    <w:p w:rsidR="006072AD" w:rsidRDefault="006072AD" w:rsidP="006072AD">
      <w:pPr>
        <w:pStyle w:val="Code"/>
      </w:pPr>
      <w:r>
        <w:t xml:space="preserve">      </w:t>
      </w:r>
      <w:proofErr w:type="gramStart"/>
      <w:r>
        <w:t>:text</w:t>
      </w:r>
      <w:proofErr w:type="gramEnd"/>
      <w:r>
        <w:t xml:space="preserve"> =&gt; "the random status description",</w:t>
      </w:r>
    </w:p>
    <w:p w:rsidR="006072AD" w:rsidRDefault="006072AD" w:rsidP="006072AD">
      <w:pPr>
        <w:pStyle w:val="Code"/>
      </w:pPr>
      <w:r>
        <w:t xml:space="preserve">      </w:t>
      </w:r>
      <w:proofErr w:type="gramStart"/>
      <w:r>
        <w:t>:</w:t>
      </w:r>
      <w:proofErr w:type="spellStart"/>
      <w:r>
        <w:t>user</w:t>
      </w:r>
      <w:proofErr w:type="gramEnd"/>
      <w:r>
        <w:t>_id</w:t>
      </w:r>
      <w:proofErr w:type="spellEnd"/>
      <w:r>
        <w:t xml:space="preserve"> =&gt; 1</w:t>
      </w:r>
    </w:p>
    <w:p w:rsidR="006072AD" w:rsidRDefault="006072AD" w:rsidP="006072AD">
      <w:pPr>
        <w:pStyle w:val="Code"/>
      </w:pPr>
      <w:r>
        <w:t xml:space="preserve">    </w:t>
      </w:r>
      <w:proofErr w:type="gramStart"/>
      <w:r>
        <w:t>}.merge</w:t>
      </w:r>
      <w:proofErr w:type="gramEnd"/>
      <w:r>
        <w:t>(options))</w:t>
      </w:r>
    </w:p>
    <w:p w:rsidR="006072AD" w:rsidRDefault="006072AD" w:rsidP="006072AD">
      <w:pPr>
        <w:pStyle w:val="Code"/>
      </w:pPr>
      <w:r>
        <w:t xml:space="preserve">  </w:t>
      </w:r>
      <w:proofErr w:type="gramStart"/>
      <w:r>
        <w:t>end</w:t>
      </w:r>
      <w:proofErr w:type="gramEnd"/>
    </w:p>
    <w:p w:rsidR="00B0108E" w:rsidRPr="00EE2FF7" w:rsidRDefault="00B0108E" w:rsidP="006072AD">
      <w:pPr>
        <w:pStyle w:val="Code"/>
      </w:pPr>
    </w:p>
    <w:p w:rsidR="0062459A" w:rsidRDefault="00B0108E" w:rsidP="0094371E">
      <w:pPr>
        <w:pStyle w:val="Body"/>
        <w:tabs>
          <w:tab w:val="left" w:pos="7371"/>
        </w:tabs>
      </w:pPr>
      <w:r>
        <w:t>At this point</w:t>
      </w:r>
      <w:ins w:id="262" w:author="Lianna Wlasiuk" w:date="2009-10-09T16:03:00Z">
        <w:r w:rsidR="00D22E37">
          <w:t>,</w:t>
        </w:r>
      </w:ins>
      <w:r>
        <w:t xml:space="preserve"> we can start looking at implementing the specs that will verify the validation. </w:t>
      </w:r>
      <w:ins w:id="263" w:author="Ivan Porto Carrero" w:date="2009-10-11T17:13:00Z">
        <w:r w:rsidR="004B540B">
          <w:t>Storing a</w:t>
        </w:r>
      </w:ins>
      <w:r w:rsidR="0062459A">
        <w:t xml:space="preserve"> status update doesn’t make sense without a text and a user that </w:t>
      </w:r>
      <w:ins w:id="264" w:author="Ivan Porto Carrero" w:date="2009-10-11T17:13:00Z">
        <w:r w:rsidR="004B540B">
          <w:t xml:space="preserve">initiated </w:t>
        </w:r>
      </w:ins>
      <w:r w:rsidR="0062459A">
        <w:t>the status update</w:t>
      </w:r>
      <w:ins w:id="265" w:author="Ivan Porto Carrero" w:date="2009-10-11T17:13:00Z">
        <w:r w:rsidR="004B540B">
          <w:t xml:space="preserve">. So the next examples we’re going to have to write are about verifying that there is a user for this status update and that the status update has </w:t>
        </w:r>
        <w:proofErr w:type="gramStart"/>
        <w:r w:rsidR="004B540B">
          <w:t>a content</w:t>
        </w:r>
        <w:proofErr w:type="gramEnd"/>
        <w:r w:rsidR="004B540B">
          <w:t xml:space="preserve"> in the text property.</w:t>
        </w:r>
      </w:ins>
      <w:r w:rsidR="00EE2FF7">
        <w:t xml:space="preserve"> </w:t>
      </w:r>
      <w:ins w:id="266" w:author="Ivan Porto Carrero" w:date="2009-10-11T17:14:00Z">
        <w:r w:rsidR="004B540B">
          <w:t>Y</w:t>
        </w:r>
      </w:ins>
      <w:r w:rsidR="00EE2FF7">
        <w:t xml:space="preserve">ou can check out listing </w:t>
      </w:r>
      <w:r w:rsidR="00DC10DB">
        <w:t>7.</w:t>
      </w:r>
      <w:r w:rsidR="00EE2FF7">
        <w:t xml:space="preserve">9 for </w:t>
      </w:r>
      <w:r w:rsidR="00323AD3">
        <w:t>those specs</w:t>
      </w:r>
      <w:r w:rsidR="00EE2FF7">
        <w:t>.</w:t>
      </w:r>
    </w:p>
    <w:p w:rsidR="0062459A" w:rsidRDefault="0062459A" w:rsidP="0062459A">
      <w:pPr>
        <w:pStyle w:val="CodeListingCaption"/>
      </w:pPr>
      <w:r>
        <w:t xml:space="preserve">Listing </w:t>
      </w:r>
      <w:r w:rsidR="00DC10DB">
        <w:t>7.</w:t>
      </w:r>
      <w:r w:rsidR="00EE2FF7">
        <w:t>9</w:t>
      </w:r>
      <w:r>
        <w:t xml:space="preserve">: Ensuring </w:t>
      </w:r>
      <w:r w:rsidR="001B6094">
        <w:t>compulsory</w:t>
      </w:r>
      <w:r>
        <w:t xml:space="preserve"> attributes</w:t>
      </w:r>
    </w:p>
    <w:p w:rsidR="00A27456" w:rsidRDefault="00A27456" w:rsidP="00A27456">
      <w:pPr>
        <w:pStyle w:val="Code"/>
      </w:pPr>
      <w:proofErr w:type="gramStart"/>
      <w:r>
        <w:t>specify</w:t>
      </w:r>
      <w:proofErr w:type="gramEnd"/>
      <w:r>
        <w:t xml:space="preserve"> "</w:t>
      </w:r>
      <w:proofErr w:type="spellStart"/>
      <w:r>
        <w:t>user_id</w:t>
      </w:r>
      <w:proofErr w:type="spellEnd"/>
      <w:r>
        <w:t xml:space="preserve"> cannot be nil" do</w:t>
      </w:r>
    </w:p>
    <w:p w:rsidR="00A27456" w:rsidRDefault="00A27456" w:rsidP="00A27456">
      <w:pPr>
        <w:pStyle w:val="Code"/>
      </w:pPr>
      <w:r>
        <w:t xml:space="preserve">  </w:t>
      </w:r>
      <w:proofErr w:type="gramStart"/>
      <w:r>
        <w:t>lambda</w:t>
      </w:r>
      <w:proofErr w:type="gramEnd"/>
      <w:r>
        <w:t xml:space="preserve"> do</w:t>
      </w:r>
    </w:p>
    <w:p w:rsidR="00A27456" w:rsidRDefault="00A27456" w:rsidP="00A27456">
      <w:pPr>
        <w:pStyle w:val="Code"/>
      </w:pPr>
      <w:r>
        <w:t xml:space="preserve">    </w:t>
      </w:r>
      <w:proofErr w:type="gramStart"/>
      <w:r>
        <w:t>status</w:t>
      </w:r>
      <w:proofErr w:type="gramEnd"/>
      <w:r>
        <w:t xml:space="preserve"> = </w:t>
      </w:r>
      <w:proofErr w:type="spellStart"/>
      <w:r>
        <w:t>create_status</w:t>
      </w:r>
      <w:proofErr w:type="spellEnd"/>
      <w:r>
        <w:t>(:</w:t>
      </w:r>
      <w:proofErr w:type="spellStart"/>
      <w:r>
        <w:t>user_id</w:t>
      </w:r>
      <w:proofErr w:type="spellEnd"/>
      <w:r>
        <w:t xml:space="preserve"> =&gt; nil)</w:t>
      </w:r>
    </w:p>
    <w:p w:rsidR="00A27456" w:rsidRDefault="00A27456" w:rsidP="00A27456">
      <w:pPr>
        <w:pStyle w:val="Code"/>
      </w:pPr>
      <w:r>
        <w:t xml:space="preserve">    </w:t>
      </w:r>
      <w:proofErr w:type="spellStart"/>
      <w:proofErr w:type="gramStart"/>
      <w:r>
        <w:t>status.errors.on</w:t>
      </w:r>
      <w:proofErr w:type="spellEnd"/>
      <w:proofErr w:type="gramEnd"/>
      <w:r>
        <w:t>(:</w:t>
      </w:r>
      <w:proofErr w:type="spellStart"/>
      <w:r>
        <w:t>user_id</w:t>
      </w:r>
      <w:proofErr w:type="spellEnd"/>
      <w:r>
        <w:t>).</w:t>
      </w:r>
      <w:proofErr w:type="spellStart"/>
      <w:r>
        <w:t>should_not</w:t>
      </w:r>
      <w:proofErr w:type="spellEnd"/>
      <w:r>
        <w:t xml:space="preserve"> </w:t>
      </w:r>
      <w:proofErr w:type="spellStart"/>
      <w:r>
        <w:t>be_nil</w:t>
      </w:r>
      <w:proofErr w:type="spellEnd"/>
      <w:r>
        <w:t xml:space="preserve">      </w:t>
      </w:r>
    </w:p>
    <w:p w:rsidR="00A27456" w:rsidRDefault="00A27456" w:rsidP="00A27456">
      <w:pPr>
        <w:pStyle w:val="Code"/>
      </w:pPr>
      <w:r>
        <w:t xml:space="preserve">  </w:t>
      </w:r>
      <w:proofErr w:type="spellStart"/>
      <w:proofErr w:type="gramStart"/>
      <w:r>
        <w:t>end.should</w:t>
      </w:r>
      <w:proofErr w:type="gramEnd"/>
      <w:r>
        <w:t>_not</w:t>
      </w:r>
      <w:proofErr w:type="spellEnd"/>
      <w:r>
        <w:t xml:space="preserve"> change(Status, :count)</w:t>
      </w:r>
    </w:p>
    <w:p w:rsidR="00A27456" w:rsidRDefault="00A27456" w:rsidP="00A27456">
      <w:pPr>
        <w:pStyle w:val="Code"/>
      </w:pPr>
      <w:proofErr w:type="gramStart"/>
      <w:r>
        <w:t>end</w:t>
      </w:r>
      <w:proofErr w:type="gramEnd"/>
    </w:p>
    <w:p w:rsidR="00A27456" w:rsidRDefault="00A27456" w:rsidP="00A27456">
      <w:pPr>
        <w:pStyle w:val="Code"/>
      </w:pPr>
    </w:p>
    <w:p w:rsidR="00A27456" w:rsidRDefault="00A27456" w:rsidP="00A27456">
      <w:pPr>
        <w:pStyle w:val="Code"/>
      </w:pPr>
      <w:proofErr w:type="gramStart"/>
      <w:r>
        <w:t>specify</w:t>
      </w:r>
      <w:proofErr w:type="gramEnd"/>
      <w:r>
        <w:t xml:space="preserve"> "should be invalid without a text" do</w:t>
      </w:r>
    </w:p>
    <w:p w:rsidR="00A27456" w:rsidRDefault="00A27456" w:rsidP="00A27456">
      <w:pPr>
        <w:pStyle w:val="Code"/>
      </w:pPr>
      <w:r>
        <w:t xml:space="preserve">  </w:t>
      </w:r>
      <w:proofErr w:type="gramStart"/>
      <w:r>
        <w:t>lambda</w:t>
      </w:r>
      <w:proofErr w:type="gramEnd"/>
      <w:r>
        <w:t xml:space="preserve"> do</w:t>
      </w:r>
    </w:p>
    <w:p w:rsidR="00A27456" w:rsidRDefault="00A27456" w:rsidP="00A27456">
      <w:pPr>
        <w:pStyle w:val="Code"/>
      </w:pPr>
      <w:r>
        <w:t xml:space="preserve">    </w:t>
      </w:r>
      <w:proofErr w:type="gramStart"/>
      <w:r>
        <w:t>status</w:t>
      </w:r>
      <w:proofErr w:type="gramEnd"/>
      <w:r>
        <w:t xml:space="preserve"> = </w:t>
      </w:r>
      <w:proofErr w:type="spellStart"/>
      <w:r>
        <w:t>create_status</w:t>
      </w:r>
      <w:proofErr w:type="spellEnd"/>
      <w:r>
        <w:t>(:text =&gt; nil)</w:t>
      </w:r>
    </w:p>
    <w:p w:rsidR="00A27456" w:rsidRDefault="00A27456" w:rsidP="00A27456">
      <w:pPr>
        <w:pStyle w:val="Code"/>
      </w:pPr>
      <w:r>
        <w:t xml:space="preserve">    </w:t>
      </w:r>
      <w:proofErr w:type="spellStart"/>
      <w:proofErr w:type="gramStart"/>
      <w:r>
        <w:t>status.errors.on</w:t>
      </w:r>
      <w:proofErr w:type="spellEnd"/>
      <w:proofErr w:type="gramEnd"/>
      <w:r>
        <w:t>(:text).</w:t>
      </w:r>
      <w:proofErr w:type="spellStart"/>
      <w:r>
        <w:t>should_not</w:t>
      </w:r>
      <w:proofErr w:type="spellEnd"/>
      <w:r>
        <w:t xml:space="preserve"> </w:t>
      </w:r>
      <w:proofErr w:type="spellStart"/>
      <w:r>
        <w:t>be_nil</w:t>
      </w:r>
      <w:proofErr w:type="spellEnd"/>
      <w:r>
        <w:t xml:space="preserve">      </w:t>
      </w:r>
    </w:p>
    <w:p w:rsidR="00A27456" w:rsidRDefault="00A27456" w:rsidP="00A27456">
      <w:pPr>
        <w:pStyle w:val="Code"/>
      </w:pPr>
      <w:r>
        <w:t xml:space="preserve">  </w:t>
      </w:r>
      <w:proofErr w:type="spellStart"/>
      <w:proofErr w:type="gramStart"/>
      <w:r>
        <w:t>end.should</w:t>
      </w:r>
      <w:proofErr w:type="gramEnd"/>
      <w:r>
        <w:t>_not</w:t>
      </w:r>
      <w:proofErr w:type="spellEnd"/>
      <w:r>
        <w:t xml:space="preserve"> change(Status, :count)</w:t>
      </w:r>
    </w:p>
    <w:p w:rsidR="00A27456" w:rsidRDefault="00A27456" w:rsidP="00A27456">
      <w:pPr>
        <w:pStyle w:val="Code"/>
      </w:pPr>
      <w:proofErr w:type="gramStart"/>
      <w:r>
        <w:t>end</w:t>
      </w:r>
      <w:proofErr w:type="gramEnd"/>
    </w:p>
    <w:p w:rsidR="00A27456" w:rsidRDefault="00A27456" w:rsidP="00A27456">
      <w:pPr>
        <w:pStyle w:val="Code"/>
      </w:pPr>
    </w:p>
    <w:p w:rsidR="00267F8E" w:rsidRDefault="00B63474" w:rsidP="00A27456">
      <w:pPr>
        <w:pStyle w:val="Body"/>
      </w:pPr>
      <w:r>
        <w:t>In the first specification we say that we want to create a st</w:t>
      </w:r>
      <w:r w:rsidR="009F4652">
        <w:t xml:space="preserve">atus but with a missing </w:t>
      </w:r>
      <w:proofErr w:type="spellStart"/>
      <w:r w:rsidR="009F4652" w:rsidRPr="00267F8E">
        <w:rPr>
          <w:rStyle w:val="CodeinText"/>
        </w:rPr>
        <w:t>user_id</w:t>
      </w:r>
      <w:proofErr w:type="spellEnd"/>
      <w:r w:rsidR="009F4652">
        <w:t xml:space="preserve">. In the following line we check if there are error messages for the </w:t>
      </w:r>
      <w:proofErr w:type="spellStart"/>
      <w:r w:rsidR="009F4652" w:rsidRPr="00267F8E">
        <w:rPr>
          <w:rStyle w:val="CodeinText"/>
        </w:rPr>
        <w:t>user_id</w:t>
      </w:r>
      <w:proofErr w:type="spellEnd"/>
      <w:r w:rsidR="009F4652">
        <w:t xml:space="preserve"> attribute. We did wrap those lines in a lambda so we can also verify that the count of the statuses hasn’t changed.  The specification for the </w:t>
      </w:r>
      <w:r w:rsidR="009F4652" w:rsidRPr="00267F8E">
        <w:rPr>
          <w:rStyle w:val="CodeinText"/>
        </w:rPr>
        <w:t>text</w:t>
      </w:r>
      <w:r w:rsidR="009F4652">
        <w:t xml:space="preserve"> attribute is very similar except that we do the verification on the </w:t>
      </w:r>
      <w:r w:rsidR="00267F8E" w:rsidRPr="00267F8E">
        <w:rPr>
          <w:rStyle w:val="CodeinText"/>
        </w:rPr>
        <w:t>text</w:t>
      </w:r>
      <w:r w:rsidR="00267F8E">
        <w:t xml:space="preserve"> attribute instead of the </w:t>
      </w:r>
      <w:proofErr w:type="spellStart"/>
      <w:r w:rsidR="00267F8E" w:rsidRPr="00267F8E">
        <w:rPr>
          <w:rStyle w:val="CodeinText"/>
        </w:rPr>
        <w:t>user_id</w:t>
      </w:r>
      <w:proofErr w:type="spellEnd"/>
      <w:r w:rsidR="00267F8E">
        <w:t xml:space="preserve"> attribute.</w:t>
      </w:r>
    </w:p>
    <w:p w:rsidR="004476B3" w:rsidRDefault="004476B3" w:rsidP="00A27456">
      <w:pPr>
        <w:pStyle w:val="Body"/>
      </w:pPr>
      <w:r>
        <w:t xml:space="preserve">When you run the specs using </w:t>
      </w:r>
      <w:proofErr w:type="spellStart"/>
      <w:r w:rsidRPr="00580B77">
        <w:rPr>
          <w:rStyle w:val="CodeinText"/>
        </w:rPr>
        <w:t>irake</w:t>
      </w:r>
      <w:proofErr w:type="spellEnd"/>
      <w:r w:rsidRPr="00580B77">
        <w:rPr>
          <w:rStyle w:val="CodeinText"/>
        </w:rPr>
        <w:t xml:space="preserve"> spec</w:t>
      </w:r>
      <w:r>
        <w:t xml:space="preserve"> they should fail because we haven’t implemented anything on the model yet to actually do that validation. The changes </w:t>
      </w:r>
      <w:proofErr w:type="spellStart"/>
      <w:r>
        <w:t>we</w:t>
      </w:r>
      <w:ins w:id="267" w:author="Lianna Wlasiuk" w:date="2009-10-09T16:05:00Z">
        <w:r w:rsidR="00D22E37">
          <w:t>need</w:t>
        </w:r>
      </w:ins>
      <w:proofErr w:type="spellEnd"/>
      <w:r>
        <w:t xml:space="preserve"> to make to the Status model are shown in </w:t>
      </w:r>
      <w:ins w:id="268" w:author="Lianna Wlasiuk" w:date="2009-10-09T16:05:00Z">
        <w:r w:rsidR="00D22E37">
          <w:t>the following code:</w:t>
        </w:r>
      </w:ins>
    </w:p>
    <w:p w:rsidR="00D22E37" w:rsidRDefault="00D22E37" w:rsidP="00580B77">
      <w:pPr>
        <w:pStyle w:val="Code"/>
        <w:rPr>
          <w:ins w:id="269" w:author="Lianna Wlasiuk" w:date="2009-10-09T16:05:00Z"/>
        </w:rPr>
      </w:pPr>
    </w:p>
    <w:p w:rsidR="00580B77" w:rsidRDefault="00580B77" w:rsidP="00580B77">
      <w:pPr>
        <w:pStyle w:val="Code"/>
      </w:pPr>
      <w:proofErr w:type="gramStart"/>
      <w:r>
        <w:t>class</w:t>
      </w:r>
      <w:proofErr w:type="gramEnd"/>
      <w:r>
        <w:t xml:space="preserve"> Status &lt; </w:t>
      </w:r>
      <w:proofErr w:type="spellStart"/>
      <w:r>
        <w:t>ActiveRecord::Base</w:t>
      </w:r>
      <w:proofErr w:type="spellEnd"/>
    </w:p>
    <w:p w:rsidR="00580B77" w:rsidRDefault="00580B77" w:rsidP="00580B77">
      <w:pPr>
        <w:pStyle w:val="Code"/>
      </w:pPr>
    </w:p>
    <w:p w:rsidR="00580B77" w:rsidRDefault="00580B77" w:rsidP="00580B77">
      <w:pPr>
        <w:pStyle w:val="Code"/>
      </w:pPr>
      <w:r>
        <w:t xml:space="preserve">  </w:t>
      </w:r>
      <w:proofErr w:type="spellStart"/>
      <w:proofErr w:type="gramStart"/>
      <w:r>
        <w:t>validates</w:t>
      </w:r>
      <w:proofErr w:type="gramEnd"/>
      <w:r>
        <w:t>_presence_of</w:t>
      </w:r>
      <w:proofErr w:type="spellEnd"/>
      <w:r>
        <w:t xml:space="preserve"> :text</w:t>
      </w:r>
    </w:p>
    <w:p w:rsidR="00580B77" w:rsidRDefault="00580B77" w:rsidP="00580B77">
      <w:pPr>
        <w:pStyle w:val="Code"/>
      </w:pPr>
      <w:r>
        <w:t xml:space="preserve">  </w:t>
      </w:r>
      <w:proofErr w:type="spellStart"/>
      <w:proofErr w:type="gramStart"/>
      <w:r>
        <w:t>validates</w:t>
      </w:r>
      <w:proofErr w:type="gramEnd"/>
      <w:r>
        <w:t>_presence_of</w:t>
      </w:r>
      <w:proofErr w:type="spellEnd"/>
      <w:r>
        <w:t xml:space="preserve"> :</w:t>
      </w:r>
      <w:proofErr w:type="spellStart"/>
      <w:r>
        <w:t>user_id</w:t>
      </w:r>
      <w:proofErr w:type="spellEnd"/>
    </w:p>
    <w:p w:rsidR="00580B77" w:rsidRDefault="00580B77" w:rsidP="00580B77">
      <w:pPr>
        <w:pStyle w:val="Code"/>
      </w:pPr>
    </w:p>
    <w:p w:rsidR="00267F8E" w:rsidRPr="004476B3" w:rsidRDefault="00580B77" w:rsidP="00580B77">
      <w:pPr>
        <w:pStyle w:val="Code"/>
      </w:pPr>
      <w:proofErr w:type="gramStart"/>
      <w:r>
        <w:t>end</w:t>
      </w:r>
      <w:proofErr w:type="gramEnd"/>
    </w:p>
    <w:p w:rsidR="009D5AE1" w:rsidRDefault="009D5AE1" w:rsidP="00A27456">
      <w:pPr>
        <w:pStyle w:val="Body"/>
      </w:pPr>
    </w:p>
    <w:p w:rsidR="009D5AE1" w:rsidRDefault="009D5AE1" w:rsidP="009D5AE1">
      <w:pPr>
        <w:pStyle w:val="Body"/>
      </w:pPr>
      <w:r>
        <w:t xml:space="preserve">We just tell the model that we want to validate the presence of a </w:t>
      </w:r>
      <w:r w:rsidRPr="009D5AE1">
        <w:rPr>
          <w:rStyle w:val="CodeinText"/>
        </w:rPr>
        <w:t>text</w:t>
      </w:r>
      <w:r>
        <w:t xml:space="preserve"> attribute and the </w:t>
      </w:r>
      <w:proofErr w:type="spellStart"/>
      <w:r w:rsidRPr="009D5AE1">
        <w:rPr>
          <w:rStyle w:val="CodeinText"/>
        </w:rPr>
        <w:t>user_id</w:t>
      </w:r>
      <w:proofErr w:type="spellEnd"/>
      <w:r>
        <w:t xml:space="preserve"> attribute. If you were to run the specs now</w:t>
      </w:r>
      <w:r w:rsidR="008B0E05">
        <w:t>,</w:t>
      </w:r>
      <w:r>
        <w:t xml:space="preserve"> they should pass. Our next specs have to do with the </w:t>
      </w:r>
      <w:proofErr w:type="spellStart"/>
      <w:r w:rsidRPr="008B0E05">
        <w:rPr>
          <w:rStyle w:val="CodeinText"/>
        </w:rPr>
        <w:t>source_url</w:t>
      </w:r>
      <w:proofErr w:type="spellEnd"/>
      <w:r>
        <w:t xml:space="preserve">. As we’ve seen earlier the </w:t>
      </w:r>
      <w:proofErr w:type="spellStart"/>
      <w:r w:rsidRPr="008B0E05">
        <w:rPr>
          <w:rStyle w:val="CodeinText"/>
        </w:rPr>
        <w:t>source_url</w:t>
      </w:r>
      <w:proofErr w:type="spellEnd"/>
      <w:r w:rsidRPr="008B0E05">
        <w:rPr>
          <w:rStyle w:val="CodeinText"/>
        </w:rPr>
        <w:t xml:space="preserve"> </w:t>
      </w:r>
      <w:r>
        <w:t xml:space="preserve">can be empty but if it isn’t the value should be a valid </w:t>
      </w:r>
      <w:proofErr w:type="spellStart"/>
      <w:proofErr w:type="gramStart"/>
      <w:r>
        <w:t>url</w:t>
      </w:r>
      <w:proofErr w:type="spellEnd"/>
      <w:proofErr w:type="gramEnd"/>
      <w:r>
        <w:t xml:space="preserve">.  Listing </w:t>
      </w:r>
      <w:r w:rsidR="00DC10DB">
        <w:t>7.</w:t>
      </w:r>
      <w:r>
        <w:t>1</w:t>
      </w:r>
      <w:ins w:id="270" w:author="Ivan Porto Carrero" w:date="2009-10-12T11:27:00Z">
        <w:r w:rsidR="00B9569F">
          <w:t>0</w:t>
        </w:r>
      </w:ins>
      <w:r>
        <w:t xml:space="preserve"> shows the code for the specs of this piece of functionality.</w:t>
      </w:r>
    </w:p>
    <w:p w:rsidR="009D5AE1" w:rsidRDefault="009D5AE1" w:rsidP="009D5AE1">
      <w:pPr>
        <w:pStyle w:val="CodeListingCaption"/>
      </w:pPr>
      <w:r>
        <w:t xml:space="preserve">Listing </w:t>
      </w:r>
      <w:r w:rsidR="00DC10DB">
        <w:t>7.</w:t>
      </w:r>
      <w:ins w:id="271" w:author="Ivan Porto Carrero" w:date="2009-10-12T11:27:00Z">
        <w:r w:rsidR="00B9569F">
          <w:t>10</w:t>
        </w:r>
      </w:ins>
      <w:r>
        <w:t xml:space="preserve">: Specifying the </w:t>
      </w:r>
      <w:proofErr w:type="spellStart"/>
      <w:r>
        <w:t>behaviour</w:t>
      </w:r>
      <w:proofErr w:type="spellEnd"/>
      <w:r>
        <w:t xml:space="preserve"> of </w:t>
      </w:r>
      <w:proofErr w:type="spellStart"/>
      <w:r>
        <w:t>source_url</w:t>
      </w:r>
      <w:proofErr w:type="spellEnd"/>
    </w:p>
    <w:p w:rsidR="009D5AE1" w:rsidRDefault="009D5AE1" w:rsidP="009D5AE1">
      <w:pPr>
        <w:pStyle w:val="Code"/>
      </w:pPr>
      <w:proofErr w:type="gramStart"/>
      <w:r>
        <w:t>specify</w:t>
      </w:r>
      <w:proofErr w:type="gramEnd"/>
      <w:r>
        <w:t xml:space="preserve"> "should be valid with a blank </w:t>
      </w:r>
      <w:proofErr w:type="spellStart"/>
      <w:r>
        <w:t>source_url</w:t>
      </w:r>
      <w:proofErr w:type="spellEnd"/>
      <w:r>
        <w:t>" do</w:t>
      </w:r>
    </w:p>
    <w:p w:rsidR="009D5AE1" w:rsidRDefault="009D5AE1" w:rsidP="009D5AE1">
      <w:pPr>
        <w:pStyle w:val="Code"/>
      </w:pPr>
      <w:r>
        <w:t xml:space="preserve">  </w:t>
      </w:r>
      <w:proofErr w:type="gramStart"/>
      <w:r>
        <w:t>lambda</w:t>
      </w:r>
      <w:proofErr w:type="gramEnd"/>
      <w:r>
        <w:t xml:space="preserve"> do</w:t>
      </w:r>
    </w:p>
    <w:p w:rsidR="009D5AE1" w:rsidRDefault="009D5AE1" w:rsidP="009D5AE1">
      <w:pPr>
        <w:pStyle w:val="Code"/>
      </w:pPr>
      <w:r>
        <w:t xml:space="preserve">    </w:t>
      </w:r>
      <w:proofErr w:type="gramStart"/>
      <w:r>
        <w:t>status</w:t>
      </w:r>
      <w:proofErr w:type="gramEnd"/>
      <w:r>
        <w:t xml:space="preserve"> = </w:t>
      </w:r>
      <w:proofErr w:type="spellStart"/>
      <w:r>
        <w:t>create_status</w:t>
      </w:r>
      <w:proofErr w:type="spellEnd"/>
      <w:r>
        <w:t>(:</w:t>
      </w:r>
      <w:proofErr w:type="spellStart"/>
      <w:r>
        <w:t>source_url</w:t>
      </w:r>
      <w:proofErr w:type="spellEnd"/>
      <w:r>
        <w:t xml:space="preserve"> =&gt; "")</w:t>
      </w:r>
    </w:p>
    <w:p w:rsidR="009D5AE1" w:rsidRDefault="009D5AE1" w:rsidP="009D5AE1">
      <w:pPr>
        <w:pStyle w:val="Code"/>
      </w:pPr>
      <w:r>
        <w:t xml:space="preserve">    </w:t>
      </w:r>
      <w:proofErr w:type="gramStart"/>
      <w:r>
        <w:t>violated</w:t>
      </w:r>
      <w:proofErr w:type="gramEnd"/>
      <w:r>
        <w:t xml:space="preserve"> "#{</w:t>
      </w:r>
      <w:proofErr w:type="spellStart"/>
      <w:r>
        <w:t>status.errors.full_messages.to_sentence</w:t>
      </w:r>
      <w:proofErr w:type="spellEnd"/>
      <w:r>
        <w:t xml:space="preserve">}" if </w:t>
      </w:r>
      <w:proofErr w:type="spellStart"/>
      <w:r>
        <w:t>status.new_record</w:t>
      </w:r>
      <w:proofErr w:type="spellEnd"/>
      <w:r>
        <w:t xml:space="preserve">?      </w:t>
      </w:r>
    </w:p>
    <w:p w:rsidR="009D5AE1" w:rsidRDefault="009D5AE1" w:rsidP="009D5AE1">
      <w:pPr>
        <w:pStyle w:val="Code"/>
      </w:pPr>
      <w:r>
        <w:t xml:space="preserve">  </w:t>
      </w:r>
      <w:proofErr w:type="spellStart"/>
      <w:proofErr w:type="gramStart"/>
      <w:r>
        <w:t>end.should</w:t>
      </w:r>
      <w:proofErr w:type="spellEnd"/>
      <w:proofErr w:type="gramEnd"/>
      <w:r>
        <w:t xml:space="preserve"> change(Status, :count)</w:t>
      </w:r>
    </w:p>
    <w:p w:rsidR="009D5AE1" w:rsidRDefault="009D5AE1" w:rsidP="009D5AE1">
      <w:pPr>
        <w:pStyle w:val="Code"/>
      </w:pPr>
      <w:proofErr w:type="gramStart"/>
      <w:r>
        <w:t>end</w:t>
      </w:r>
      <w:proofErr w:type="gramEnd"/>
    </w:p>
    <w:p w:rsidR="009D5AE1" w:rsidRDefault="009D5AE1" w:rsidP="009D5AE1">
      <w:pPr>
        <w:pStyle w:val="Code"/>
      </w:pPr>
    </w:p>
    <w:p w:rsidR="009D5AE1" w:rsidRDefault="009D5AE1" w:rsidP="009D5AE1">
      <w:pPr>
        <w:pStyle w:val="Code"/>
      </w:pPr>
      <w:proofErr w:type="gramStart"/>
      <w:r>
        <w:t>specify</w:t>
      </w:r>
      <w:proofErr w:type="gramEnd"/>
      <w:r>
        <w:t xml:space="preserve"> "should be valid with a </w:t>
      </w:r>
      <w:proofErr w:type="spellStart"/>
      <w:r>
        <w:t>source_url</w:t>
      </w:r>
      <w:proofErr w:type="spellEnd"/>
      <w:r>
        <w:t xml:space="preserve"> of nil" do</w:t>
      </w:r>
    </w:p>
    <w:p w:rsidR="009D5AE1" w:rsidRDefault="009D5AE1" w:rsidP="009D5AE1">
      <w:pPr>
        <w:pStyle w:val="Code"/>
      </w:pPr>
      <w:r>
        <w:t xml:space="preserve">  </w:t>
      </w:r>
      <w:proofErr w:type="gramStart"/>
      <w:r>
        <w:t>lambda</w:t>
      </w:r>
      <w:proofErr w:type="gramEnd"/>
      <w:r>
        <w:t xml:space="preserve"> do</w:t>
      </w:r>
    </w:p>
    <w:p w:rsidR="009D5AE1" w:rsidRDefault="009D5AE1" w:rsidP="009D5AE1">
      <w:pPr>
        <w:pStyle w:val="Code"/>
      </w:pPr>
      <w:r>
        <w:t xml:space="preserve">    </w:t>
      </w:r>
      <w:proofErr w:type="gramStart"/>
      <w:r>
        <w:t>status</w:t>
      </w:r>
      <w:proofErr w:type="gramEnd"/>
      <w:r>
        <w:t xml:space="preserve"> = </w:t>
      </w:r>
      <w:proofErr w:type="spellStart"/>
      <w:r>
        <w:t>create_status</w:t>
      </w:r>
      <w:proofErr w:type="spellEnd"/>
      <w:r>
        <w:t>(:</w:t>
      </w:r>
      <w:proofErr w:type="spellStart"/>
      <w:r>
        <w:t>source_url</w:t>
      </w:r>
      <w:proofErr w:type="spellEnd"/>
      <w:r>
        <w:t xml:space="preserve"> =&gt; nil)</w:t>
      </w:r>
    </w:p>
    <w:p w:rsidR="009D5AE1" w:rsidRDefault="009D5AE1" w:rsidP="009D5AE1">
      <w:pPr>
        <w:pStyle w:val="Code"/>
      </w:pPr>
      <w:r>
        <w:t xml:space="preserve">    </w:t>
      </w:r>
      <w:proofErr w:type="gramStart"/>
      <w:r>
        <w:t>violated</w:t>
      </w:r>
      <w:proofErr w:type="gramEnd"/>
      <w:r>
        <w:t xml:space="preserve"> "#{</w:t>
      </w:r>
      <w:proofErr w:type="spellStart"/>
      <w:r>
        <w:t>status.errors.full_messages.to_sentence</w:t>
      </w:r>
      <w:proofErr w:type="spellEnd"/>
      <w:r>
        <w:t xml:space="preserve">}" if </w:t>
      </w:r>
      <w:proofErr w:type="spellStart"/>
      <w:r>
        <w:t>status.new_record</w:t>
      </w:r>
      <w:proofErr w:type="spellEnd"/>
      <w:r>
        <w:t xml:space="preserve">?   </w:t>
      </w:r>
    </w:p>
    <w:p w:rsidR="009D5AE1" w:rsidRDefault="009D5AE1" w:rsidP="009D5AE1">
      <w:pPr>
        <w:pStyle w:val="Code"/>
      </w:pPr>
      <w:r>
        <w:t xml:space="preserve">  </w:t>
      </w:r>
      <w:proofErr w:type="spellStart"/>
      <w:proofErr w:type="gramStart"/>
      <w:r>
        <w:t>end.should</w:t>
      </w:r>
      <w:proofErr w:type="spellEnd"/>
      <w:proofErr w:type="gramEnd"/>
      <w:r>
        <w:t xml:space="preserve"> change(Status, :count)</w:t>
      </w:r>
    </w:p>
    <w:p w:rsidR="009D5AE1" w:rsidRDefault="009D5AE1" w:rsidP="009D5AE1">
      <w:pPr>
        <w:pStyle w:val="Code"/>
      </w:pPr>
      <w:proofErr w:type="gramStart"/>
      <w:r>
        <w:t>end</w:t>
      </w:r>
      <w:proofErr w:type="gramEnd"/>
    </w:p>
    <w:p w:rsidR="009D5AE1" w:rsidRDefault="009D5AE1" w:rsidP="009D5AE1">
      <w:pPr>
        <w:pStyle w:val="Code"/>
      </w:pPr>
    </w:p>
    <w:p w:rsidR="009D5AE1" w:rsidRDefault="009D5AE1" w:rsidP="009D5AE1">
      <w:pPr>
        <w:pStyle w:val="Code"/>
      </w:pPr>
      <w:proofErr w:type="gramStart"/>
      <w:r>
        <w:t>specify</w:t>
      </w:r>
      <w:proofErr w:type="gramEnd"/>
      <w:r>
        <w:t xml:space="preserve"> "should be a valid </w:t>
      </w:r>
      <w:proofErr w:type="spellStart"/>
      <w:r>
        <w:t>url</w:t>
      </w:r>
      <w:proofErr w:type="spellEnd"/>
      <w:r>
        <w:t xml:space="preserve"> when </w:t>
      </w:r>
      <w:proofErr w:type="spellStart"/>
      <w:r>
        <w:t>source_url</w:t>
      </w:r>
      <w:proofErr w:type="spellEnd"/>
      <w:r>
        <w:t xml:space="preserve"> is not blank or nil" do</w:t>
      </w:r>
    </w:p>
    <w:p w:rsidR="009D5AE1" w:rsidRDefault="009D5AE1" w:rsidP="009D5AE1">
      <w:pPr>
        <w:pStyle w:val="Code"/>
      </w:pPr>
      <w:r>
        <w:t xml:space="preserve">  </w:t>
      </w:r>
      <w:proofErr w:type="gramStart"/>
      <w:r>
        <w:t>lambda</w:t>
      </w:r>
      <w:proofErr w:type="gramEnd"/>
      <w:r>
        <w:t xml:space="preserve"> do</w:t>
      </w:r>
    </w:p>
    <w:p w:rsidR="009D5AE1" w:rsidRDefault="009D5AE1" w:rsidP="009D5AE1">
      <w:pPr>
        <w:pStyle w:val="Code"/>
      </w:pPr>
      <w:r>
        <w:t xml:space="preserve">    </w:t>
      </w:r>
      <w:proofErr w:type="gramStart"/>
      <w:r>
        <w:t>status</w:t>
      </w:r>
      <w:proofErr w:type="gramEnd"/>
      <w:r>
        <w:t xml:space="preserve"> = </w:t>
      </w:r>
      <w:proofErr w:type="spellStart"/>
      <w:r>
        <w:t>create_status</w:t>
      </w:r>
      <w:proofErr w:type="spellEnd"/>
      <w:r>
        <w:t>(:</w:t>
      </w:r>
      <w:proofErr w:type="spellStart"/>
      <w:r>
        <w:t>source_url</w:t>
      </w:r>
      <w:proofErr w:type="spellEnd"/>
      <w:r>
        <w:t xml:space="preserve"> =&gt; "</w:t>
      </w:r>
      <w:proofErr w:type="spellStart"/>
      <w:r>
        <w:t>htt://dld</w:t>
      </w:r>
      <w:proofErr w:type="spellEnd"/>
      <w:r>
        <w:t>.")</w:t>
      </w:r>
    </w:p>
    <w:p w:rsidR="009D5AE1" w:rsidRDefault="009D5AE1" w:rsidP="009D5AE1">
      <w:pPr>
        <w:pStyle w:val="Code"/>
      </w:pPr>
      <w:r>
        <w:t xml:space="preserve">    </w:t>
      </w:r>
      <w:proofErr w:type="spellStart"/>
      <w:proofErr w:type="gramStart"/>
      <w:r>
        <w:t>status.errors.on</w:t>
      </w:r>
      <w:proofErr w:type="spellEnd"/>
      <w:proofErr w:type="gramEnd"/>
      <w:r>
        <w:t>(:</w:t>
      </w:r>
      <w:proofErr w:type="spellStart"/>
      <w:r>
        <w:t>source_url</w:t>
      </w:r>
      <w:proofErr w:type="spellEnd"/>
      <w:r>
        <w:t>).</w:t>
      </w:r>
      <w:proofErr w:type="spellStart"/>
      <w:r>
        <w:t>should_not</w:t>
      </w:r>
      <w:proofErr w:type="spellEnd"/>
      <w:r>
        <w:t xml:space="preserve"> </w:t>
      </w:r>
      <w:proofErr w:type="spellStart"/>
      <w:r>
        <w:t>be_nil</w:t>
      </w:r>
      <w:proofErr w:type="spellEnd"/>
      <w:r>
        <w:t xml:space="preserve">      </w:t>
      </w:r>
    </w:p>
    <w:p w:rsidR="009D5AE1" w:rsidRDefault="009D5AE1" w:rsidP="009D5AE1">
      <w:pPr>
        <w:pStyle w:val="Code"/>
      </w:pPr>
      <w:r>
        <w:t xml:space="preserve">  </w:t>
      </w:r>
      <w:proofErr w:type="spellStart"/>
      <w:proofErr w:type="gramStart"/>
      <w:r>
        <w:t>end.should</w:t>
      </w:r>
      <w:proofErr w:type="gramEnd"/>
      <w:r>
        <w:t>_not</w:t>
      </w:r>
      <w:proofErr w:type="spellEnd"/>
      <w:r>
        <w:t xml:space="preserve"> change(Status, :count)</w:t>
      </w:r>
    </w:p>
    <w:p w:rsidR="00AD5446" w:rsidRDefault="009D5AE1" w:rsidP="009D5AE1">
      <w:pPr>
        <w:pStyle w:val="Code"/>
      </w:pPr>
      <w:proofErr w:type="gramStart"/>
      <w:r>
        <w:t>end</w:t>
      </w:r>
      <w:proofErr w:type="gramEnd"/>
    </w:p>
    <w:p w:rsidR="00AD5446" w:rsidRDefault="00AD5446" w:rsidP="009D5AE1">
      <w:pPr>
        <w:pStyle w:val="Code"/>
      </w:pPr>
    </w:p>
    <w:p w:rsidR="00AD5446" w:rsidRDefault="00AD5446" w:rsidP="00AD5446">
      <w:pPr>
        <w:pStyle w:val="Body"/>
      </w:pPr>
      <w:r>
        <w:t>Again we’ve got the red/green/</w:t>
      </w:r>
      <w:proofErr w:type="spellStart"/>
      <w:r>
        <w:t>refactor</w:t>
      </w:r>
      <w:proofErr w:type="spellEnd"/>
      <w:r>
        <w:t xml:space="preserve"> triumvirate that guides us to the development process. So at this point</w:t>
      </w:r>
      <w:ins w:id="272" w:author="Lianna Wlasiuk" w:date="2009-10-09T16:06:00Z">
        <w:r w:rsidR="00D22E37">
          <w:t>,</w:t>
        </w:r>
      </w:ins>
      <w:r>
        <w:t xml:space="preserve"> we’ve got specs but they would obviously fail because the functionality hasn’t been implemented yet on the Status model</w:t>
      </w:r>
      <w:ins w:id="273" w:author="Lianna Wlasiuk" w:date="2009-10-09T16:06:00Z">
        <w:r w:rsidR="00D22E37">
          <w:t>.</w:t>
        </w:r>
      </w:ins>
      <w:r>
        <w:t xml:space="preserve"> </w:t>
      </w:r>
      <w:ins w:id="274" w:author="Lianna Wlasiuk" w:date="2009-10-09T16:06:00Z">
        <w:r w:rsidR="00D22E37">
          <w:t>T</w:t>
        </w:r>
      </w:ins>
      <w:r>
        <w:t xml:space="preserve">ake a look at </w:t>
      </w:r>
      <w:ins w:id="275" w:author="Lianna Wlasiuk" w:date="2009-10-09T16:06:00Z">
        <w:r w:rsidR="00D22E37">
          <w:t>l</w:t>
        </w:r>
      </w:ins>
      <w:r>
        <w:t xml:space="preserve">isting </w:t>
      </w:r>
      <w:r w:rsidR="00DC10DB">
        <w:t>7.</w:t>
      </w:r>
      <w:ins w:id="276" w:author="Ivan Porto Carrero" w:date="2009-10-12T11:27:00Z">
        <w:r w:rsidR="00B9569F">
          <w:t xml:space="preserve">11 </w:t>
        </w:r>
      </w:ins>
      <w:r>
        <w:t>for the implementation of that functionality.</w:t>
      </w:r>
    </w:p>
    <w:p w:rsidR="00AD5446" w:rsidRDefault="00AD5446" w:rsidP="00AD5446">
      <w:pPr>
        <w:pStyle w:val="CodeListingCaption"/>
      </w:pPr>
      <w:r>
        <w:t xml:space="preserve">Listing </w:t>
      </w:r>
      <w:r w:rsidR="00DC10DB">
        <w:t>7.</w:t>
      </w:r>
      <w:ins w:id="277" w:author="Ivan Porto Carrero" w:date="2009-10-12T11:27:00Z">
        <w:r w:rsidR="00B9569F">
          <w:t>11</w:t>
        </w:r>
      </w:ins>
      <w:r>
        <w:t>: The implementation of the Status model so far</w:t>
      </w:r>
    </w:p>
    <w:p w:rsidR="00AD5446" w:rsidRDefault="00AD5446" w:rsidP="00AD5446">
      <w:pPr>
        <w:pStyle w:val="Code"/>
      </w:pPr>
      <w:proofErr w:type="gramStart"/>
      <w:r>
        <w:t>class</w:t>
      </w:r>
      <w:proofErr w:type="gramEnd"/>
      <w:r>
        <w:t xml:space="preserve"> Status &lt; </w:t>
      </w:r>
      <w:proofErr w:type="spellStart"/>
      <w:r>
        <w:t>ActiveRecord::Base</w:t>
      </w:r>
      <w:proofErr w:type="spellEnd"/>
    </w:p>
    <w:p w:rsidR="00AD5446" w:rsidRDefault="00AD5446" w:rsidP="00AD5446">
      <w:pPr>
        <w:pStyle w:val="Code"/>
      </w:pPr>
    </w:p>
    <w:p w:rsidR="00AD5446" w:rsidRDefault="00AD5446" w:rsidP="00AD5446">
      <w:pPr>
        <w:pStyle w:val="Code"/>
      </w:pPr>
      <w:r>
        <w:t xml:space="preserve">  </w:t>
      </w:r>
      <w:proofErr w:type="spellStart"/>
      <w:proofErr w:type="gramStart"/>
      <w:r>
        <w:t>validates</w:t>
      </w:r>
      <w:proofErr w:type="gramEnd"/>
      <w:r>
        <w:t>_presence_of</w:t>
      </w:r>
      <w:proofErr w:type="spellEnd"/>
      <w:r>
        <w:t xml:space="preserve"> :text</w:t>
      </w:r>
    </w:p>
    <w:p w:rsidR="00AD5446" w:rsidRDefault="00AD5446" w:rsidP="00AD5446">
      <w:pPr>
        <w:pStyle w:val="Code"/>
      </w:pPr>
      <w:r>
        <w:t xml:space="preserve">  </w:t>
      </w:r>
      <w:proofErr w:type="spellStart"/>
      <w:proofErr w:type="gramStart"/>
      <w:r>
        <w:t>validates</w:t>
      </w:r>
      <w:proofErr w:type="gramEnd"/>
      <w:r>
        <w:t>_presence_of</w:t>
      </w:r>
      <w:proofErr w:type="spellEnd"/>
      <w:r>
        <w:t xml:space="preserve"> :</w:t>
      </w:r>
      <w:proofErr w:type="spellStart"/>
      <w:r>
        <w:t>user_id</w:t>
      </w:r>
      <w:proofErr w:type="spellEnd"/>
    </w:p>
    <w:p w:rsidR="00AD5446" w:rsidRDefault="00AD5446" w:rsidP="00AD5446">
      <w:pPr>
        <w:pStyle w:val="Code"/>
      </w:pPr>
    </w:p>
    <w:p w:rsidR="00AD5446" w:rsidRDefault="00AD5446" w:rsidP="00AD5446">
      <w:pPr>
        <w:pStyle w:val="Code"/>
      </w:pPr>
      <w:r>
        <w:t xml:space="preserve">  </w:t>
      </w:r>
      <w:proofErr w:type="spellStart"/>
      <w:proofErr w:type="gramStart"/>
      <w:r>
        <w:t>validates</w:t>
      </w:r>
      <w:proofErr w:type="gramEnd"/>
      <w:r>
        <w:t>_format_of</w:t>
      </w:r>
      <w:proofErr w:type="spellEnd"/>
      <w:r>
        <w:t xml:space="preserve"> :</w:t>
      </w:r>
      <w:proofErr w:type="spellStart"/>
      <w:r>
        <w:t>source_url</w:t>
      </w:r>
      <w:proofErr w:type="spellEnd"/>
      <w:r>
        <w:t>,</w:t>
      </w:r>
    </w:p>
    <w:p w:rsidR="00AD5446" w:rsidRDefault="00AD5446" w:rsidP="00AD5446">
      <w:pPr>
        <w:pStyle w:val="Code"/>
      </w:pPr>
      <w:r>
        <w:t xml:space="preserve">                    </w:t>
      </w:r>
      <w:proofErr w:type="gramStart"/>
      <w:r>
        <w:t>:with</w:t>
      </w:r>
      <w:proofErr w:type="gramEnd"/>
      <w:r>
        <w:t xml:space="preserve"> =&gt; /^https?:\/\/([</w:t>
      </w:r>
      <w:proofErr w:type="gramStart"/>
      <w:r>
        <w:t>a</w:t>
      </w:r>
      <w:proofErr w:type="gramEnd"/>
      <w:r>
        <w:t>-zA-Z0-9_-]+\.[a-zA-Z0-9_-]+)+(\/*[A-Za-z0-9\/-_&amp;:?+=\/\/.%]*)*/</w:t>
      </w:r>
      <w:proofErr w:type="spellStart"/>
      <w:r>
        <w:t>i</w:t>
      </w:r>
      <w:proofErr w:type="spellEnd"/>
      <w:r>
        <w:t>,</w:t>
      </w:r>
    </w:p>
    <w:p w:rsidR="00AD5446" w:rsidRDefault="00AD5446" w:rsidP="00AD5446">
      <w:pPr>
        <w:pStyle w:val="Code"/>
      </w:pPr>
      <w:r>
        <w:t xml:space="preserve">                    </w:t>
      </w:r>
      <w:proofErr w:type="gramStart"/>
      <w:r>
        <w:t>:</w:t>
      </w:r>
      <w:proofErr w:type="spellStart"/>
      <w:r>
        <w:t>allow</w:t>
      </w:r>
      <w:proofErr w:type="gramEnd"/>
      <w:r>
        <w:t>_nil</w:t>
      </w:r>
      <w:proofErr w:type="spellEnd"/>
      <w:r>
        <w:t xml:space="preserve"> =&gt; true,</w:t>
      </w:r>
    </w:p>
    <w:p w:rsidR="00AD5446" w:rsidRDefault="00AD5446" w:rsidP="00AD5446">
      <w:pPr>
        <w:pStyle w:val="Code"/>
      </w:pPr>
      <w:r>
        <w:t xml:space="preserve">                    </w:t>
      </w:r>
      <w:proofErr w:type="gramStart"/>
      <w:r>
        <w:t>:</w:t>
      </w:r>
      <w:proofErr w:type="spellStart"/>
      <w:r>
        <w:t>allow</w:t>
      </w:r>
      <w:proofErr w:type="gramEnd"/>
      <w:r>
        <w:t>_blank</w:t>
      </w:r>
      <w:proofErr w:type="spellEnd"/>
      <w:r>
        <w:t xml:space="preserve"> =&gt; true</w:t>
      </w:r>
    </w:p>
    <w:p w:rsidR="00AD5446" w:rsidRDefault="00AD5446" w:rsidP="00AD5446">
      <w:pPr>
        <w:pStyle w:val="Code"/>
      </w:pPr>
    </w:p>
    <w:p w:rsidR="00AD5446" w:rsidRDefault="00AD5446" w:rsidP="00AD5446">
      <w:pPr>
        <w:pStyle w:val="Code"/>
      </w:pPr>
      <w:proofErr w:type="gramStart"/>
      <w:r>
        <w:t>end</w:t>
      </w:r>
      <w:proofErr w:type="gramEnd"/>
    </w:p>
    <w:p w:rsidR="00AD5446" w:rsidRDefault="00AD5446" w:rsidP="00AD5446">
      <w:pPr>
        <w:pStyle w:val="Code"/>
      </w:pPr>
    </w:p>
    <w:p w:rsidR="00AD5446" w:rsidRDefault="00AD5446" w:rsidP="00AD5446">
      <w:pPr>
        <w:pStyle w:val="Body"/>
      </w:pPr>
      <w:r>
        <w:t>As you can probably see</w:t>
      </w:r>
      <w:ins w:id="278" w:author="Lianna Wlasiuk" w:date="2009-10-09T16:06:00Z">
        <w:r w:rsidR="00D22E37">
          <w:t>,</w:t>
        </w:r>
      </w:ins>
      <w:r>
        <w:t xml:space="preserve"> </w:t>
      </w:r>
      <w:ins w:id="279" w:author="Lianna Wlasiuk" w:date="2009-10-09T16:06:00Z">
        <w:r w:rsidR="00D22E37">
          <w:t xml:space="preserve">this </w:t>
        </w:r>
      </w:ins>
      <w:r>
        <w:t xml:space="preserve">implementation is really complicated. The most complicated part about it is probably the regular expression. We use the </w:t>
      </w:r>
      <w:proofErr w:type="spellStart"/>
      <w:r w:rsidRPr="004C31C9">
        <w:rPr>
          <w:rStyle w:val="CodeinText"/>
        </w:rPr>
        <w:t>validates_format_of</w:t>
      </w:r>
      <w:proofErr w:type="spellEnd"/>
      <w:r>
        <w:t xml:space="preserve"> method with the </w:t>
      </w:r>
      <w:proofErr w:type="spellStart"/>
      <w:r w:rsidRPr="004C31C9">
        <w:rPr>
          <w:rStyle w:val="CodeinText"/>
        </w:rPr>
        <w:t>source_url</w:t>
      </w:r>
      <w:proofErr w:type="spellEnd"/>
      <w:r w:rsidRPr="004C31C9">
        <w:rPr>
          <w:rStyle w:val="CodeinText"/>
        </w:rPr>
        <w:t xml:space="preserve"> </w:t>
      </w:r>
      <w:r>
        <w:t xml:space="preserve">as attribute. Then we specify a regular expression to validate the </w:t>
      </w:r>
      <w:proofErr w:type="spellStart"/>
      <w:proofErr w:type="gramStart"/>
      <w:r>
        <w:t>url</w:t>
      </w:r>
      <w:proofErr w:type="spellEnd"/>
      <w:proofErr w:type="gramEnd"/>
      <w:r>
        <w:t xml:space="preserve"> format. And lastly we tell the function that we’re ok with </w:t>
      </w:r>
      <w:proofErr w:type="spellStart"/>
      <w:r>
        <w:t>nils</w:t>
      </w:r>
      <w:proofErr w:type="spellEnd"/>
      <w:r>
        <w:t xml:space="preserve"> and blank values.</w:t>
      </w:r>
    </w:p>
    <w:p w:rsidR="004C31C9" w:rsidRDefault="00320A65" w:rsidP="00AD5446">
      <w:pPr>
        <w:pStyle w:val="Body"/>
      </w:pPr>
      <w:ins w:id="280" w:author="Ivan Porto Carrero" w:date="2009-10-12T11:04:00Z">
        <w:r>
          <w:t>So you see there isn’t much to</w:t>
        </w:r>
      </w:ins>
      <w:r w:rsidR="00AD5446">
        <w:t xml:space="preserve"> implement</w:t>
      </w:r>
      <w:ins w:id="281" w:author="Ivan Porto Carrero" w:date="2009-10-12T11:04:00Z">
        <w:r>
          <w:t>ing</w:t>
        </w:r>
      </w:ins>
      <w:r w:rsidR="00AD5446">
        <w:t xml:space="preserve"> the validation for the status model</w:t>
      </w:r>
      <w:ins w:id="282" w:author="Ivan Porto Carrero" w:date="2009-10-12T11:05:00Z">
        <w:r>
          <w:t>, at least not for the hooks. Ruby or Rails can’t help you with the complexity of the regular expressions you use or the business rule for a validation</w:t>
        </w:r>
      </w:ins>
      <w:r w:rsidR="00AD5446">
        <w:t>. Next we’ll be looking at how to implement the relationships between the status</w:t>
      </w:r>
      <w:r w:rsidR="004C31C9">
        <w:t xml:space="preserve"> model and the user model. But </w:t>
      </w:r>
      <w:r w:rsidR="00AD5446">
        <w:t xml:space="preserve">before you do that it might be wise to run your specs once more to see that they </w:t>
      </w:r>
      <w:r w:rsidR="004C31C9">
        <w:t xml:space="preserve">all pass so you can move on with a little bit of confidence. </w:t>
      </w:r>
    </w:p>
    <w:p w:rsidR="004C31C9" w:rsidRDefault="004C31C9" w:rsidP="004C31C9">
      <w:pPr>
        <w:pStyle w:val="SidebarHead"/>
      </w:pPr>
      <w:r>
        <w:t>Running specs automatically</w:t>
      </w:r>
    </w:p>
    <w:p w:rsidR="004C31C9" w:rsidRDefault="004C31C9" w:rsidP="004C31C9">
      <w:pPr>
        <w:pStyle w:val="Sidebar"/>
      </w:pPr>
      <w:r>
        <w:t xml:space="preserve">Instead of running the specs manually every time you’ve implemented a little bit of functionality you can also use </w:t>
      </w:r>
      <w:proofErr w:type="spellStart"/>
      <w:r w:rsidRPr="004C31C9">
        <w:rPr>
          <w:rStyle w:val="CodeinText"/>
        </w:rPr>
        <w:t>autotest</w:t>
      </w:r>
      <w:proofErr w:type="spellEnd"/>
      <w:r>
        <w:t xml:space="preserve"> which will run your specs automatically every time you save a relevant file.  To do that you would have to install the </w:t>
      </w:r>
      <w:proofErr w:type="spellStart"/>
      <w:r w:rsidRPr="004C31C9">
        <w:rPr>
          <w:rStyle w:val="CodeinText"/>
        </w:rPr>
        <w:t>ZenTest</w:t>
      </w:r>
      <w:proofErr w:type="spellEnd"/>
      <w:r>
        <w:t xml:space="preserve"> </w:t>
      </w:r>
      <w:proofErr w:type="gramStart"/>
      <w:r>
        <w:t>gem which</w:t>
      </w:r>
      <w:proofErr w:type="gramEnd"/>
      <w:r>
        <w:t xml:space="preserve"> includes the </w:t>
      </w:r>
      <w:proofErr w:type="spellStart"/>
      <w:r w:rsidRPr="004C31C9">
        <w:rPr>
          <w:rStyle w:val="CodeinText"/>
        </w:rPr>
        <w:t>autotest</w:t>
      </w:r>
      <w:proofErr w:type="spellEnd"/>
      <w:r>
        <w:t xml:space="preserve"> command. You can install this gem by executing </w:t>
      </w:r>
      <w:proofErr w:type="spellStart"/>
      <w:r w:rsidRPr="004C31C9">
        <w:rPr>
          <w:rStyle w:val="CodeinText"/>
        </w:rPr>
        <w:t>igem</w:t>
      </w:r>
      <w:proofErr w:type="spellEnd"/>
      <w:r w:rsidRPr="004C31C9">
        <w:rPr>
          <w:rStyle w:val="CodeinText"/>
        </w:rPr>
        <w:t xml:space="preserve"> install </w:t>
      </w:r>
      <w:proofErr w:type="spellStart"/>
      <w:r w:rsidRPr="004C31C9">
        <w:rPr>
          <w:rStyle w:val="CodeinText"/>
        </w:rPr>
        <w:t>ZenTest</w:t>
      </w:r>
      <w:proofErr w:type="spellEnd"/>
      <w:r>
        <w:t>.</w:t>
      </w:r>
    </w:p>
    <w:p w:rsidR="004C31C9" w:rsidRDefault="004C31C9" w:rsidP="004C31C9">
      <w:pPr>
        <w:pStyle w:val="Sidebar"/>
      </w:pPr>
      <w:r>
        <w:t xml:space="preserve">And in a terminal window you navigate to the root of your rails project and type </w:t>
      </w:r>
      <w:proofErr w:type="spellStart"/>
      <w:r w:rsidRPr="004C31C9">
        <w:rPr>
          <w:rStyle w:val="CodeinText"/>
        </w:rPr>
        <w:t>ir</w:t>
      </w:r>
      <w:proofErr w:type="spellEnd"/>
      <w:r w:rsidRPr="004C31C9">
        <w:rPr>
          <w:rStyle w:val="CodeinText"/>
        </w:rPr>
        <w:t xml:space="preserve"> script/</w:t>
      </w:r>
      <w:proofErr w:type="spellStart"/>
      <w:r w:rsidRPr="004C31C9">
        <w:rPr>
          <w:rStyle w:val="CodeinText"/>
        </w:rPr>
        <w:t>autospec</w:t>
      </w:r>
      <w:proofErr w:type="spellEnd"/>
      <w:r>
        <w:t xml:space="preserve">.  When you execute the command it will run all the specs. I will have </w:t>
      </w:r>
      <w:proofErr w:type="spellStart"/>
      <w:r>
        <w:t>autospec</w:t>
      </w:r>
      <w:proofErr w:type="spellEnd"/>
      <w:r>
        <w:t xml:space="preserve"> running 95% of the time when I’m developing rails </w:t>
      </w:r>
      <w:proofErr w:type="gramStart"/>
      <w:r>
        <w:t>applications</w:t>
      </w:r>
      <w:ins w:id="283" w:author="Ivan Porto Carrero" w:date="2009-10-11T16:08:00Z">
        <w:r w:rsidR="00B475A2">
          <w:t>,</w:t>
        </w:r>
        <w:proofErr w:type="gramEnd"/>
        <w:r w:rsidR="00B475A2">
          <w:t xml:space="preserve"> the </w:t>
        </w:r>
      </w:ins>
      <w:ins w:id="284" w:author="Ivan Porto Carrero" w:date="2009-10-11T16:09:00Z">
        <w:r w:rsidR="00B475A2">
          <w:t>remaining</w:t>
        </w:r>
      </w:ins>
      <w:ins w:id="285" w:author="Ivan Porto Carrero" w:date="2009-10-11T16:08:00Z">
        <w:r w:rsidR="00B475A2">
          <w:t xml:space="preserve"> 5% is when I forgot to start it</w:t>
        </w:r>
      </w:ins>
      <w:r>
        <w:t>.</w:t>
      </w:r>
    </w:p>
    <w:p w:rsidR="00AC07BD" w:rsidRDefault="001E0307" w:rsidP="004C31C9">
      <w:pPr>
        <w:pStyle w:val="Body"/>
        <w:rPr>
          <w:ins w:id="286" w:author="Lianna Wlasiuk" w:date="2009-10-09T16:08:00Z"/>
        </w:rPr>
      </w:pPr>
      <w:r>
        <w:t>Ok</w:t>
      </w:r>
      <w:ins w:id="287" w:author="Lianna Wlasiuk" w:date="2009-10-10T14:17:00Z">
        <w:r w:rsidR="00BD2CD4">
          <w:t>,</w:t>
        </w:r>
      </w:ins>
      <w:r>
        <w:t xml:space="preserve"> now that we are sure that our specs pass</w:t>
      </w:r>
      <w:ins w:id="288" w:author="Lianna Wlasiuk" w:date="2009-10-10T14:17:00Z">
        <w:r w:rsidR="00BD2CD4">
          <w:t>,</w:t>
        </w:r>
      </w:ins>
      <w:r>
        <w:t xml:space="preserve"> we can start thinking about the relations</w:t>
      </w:r>
      <w:ins w:id="289" w:author="Lianna Wlasiuk" w:date="2009-10-09T16:08:00Z">
        <w:r w:rsidR="00D22E37">
          <w:t>hips</w:t>
        </w:r>
      </w:ins>
      <w:r>
        <w:t xml:space="preserve"> between the User and Status model</w:t>
      </w:r>
      <w:ins w:id="290" w:author="Lianna Wlasiuk" w:date="2009-10-09T16:08:00Z">
        <w:r w:rsidR="00D22E37">
          <w:t>s</w:t>
        </w:r>
      </w:ins>
      <w:r>
        <w:t xml:space="preserve">. </w:t>
      </w:r>
      <w:ins w:id="291" w:author="Lianna Wlasiuk" w:date="2009-10-09T16:08:00Z">
        <w:r w:rsidR="00AC07BD">
          <w:t>So far, there are three:</w:t>
        </w:r>
      </w:ins>
    </w:p>
    <w:p w:rsidR="00B475A2" w:rsidRDefault="003623C1">
      <w:pPr>
        <w:pStyle w:val="ListBullet"/>
        <w:rPr>
          <w:ins w:id="292" w:author="Lianna Wlasiuk" w:date="2009-10-09T16:09:00Z"/>
        </w:rPr>
      </w:pPr>
      <w:proofErr w:type="gramStart"/>
      <w:r>
        <w:t>a</w:t>
      </w:r>
      <w:proofErr w:type="gramEnd"/>
      <w:r>
        <w:t xml:space="preserve"> status </w:t>
      </w:r>
      <w:ins w:id="293" w:author="Ivan Porto Carrero" w:date="2009-10-11T16:11:00Z">
        <w:r w:rsidR="00B475A2">
          <w:t>belongs to an</w:t>
        </w:r>
      </w:ins>
      <w:ins w:id="294" w:author="Ivan Porto Carrero" w:date="2009-10-11T16:10:00Z">
        <w:r w:rsidR="00B475A2">
          <w:t xml:space="preserve"> </w:t>
        </w:r>
      </w:ins>
      <w:r>
        <w:t>author</w:t>
      </w:r>
    </w:p>
    <w:p w:rsidR="00B475A2" w:rsidRDefault="00AC07BD">
      <w:pPr>
        <w:pStyle w:val="ListBullet"/>
        <w:rPr>
          <w:ins w:id="295" w:author="Lianna Wlasiuk" w:date="2009-10-09T16:09:00Z"/>
        </w:rPr>
      </w:pPr>
      <w:proofErr w:type="gramStart"/>
      <w:ins w:id="296" w:author="Lianna Wlasiuk" w:date="2009-10-09T16:09:00Z">
        <w:r>
          <w:t>a</w:t>
        </w:r>
        <w:proofErr w:type="gramEnd"/>
        <w:r>
          <w:t xml:space="preserve"> status</w:t>
        </w:r>
      </w:ins>
      <w:r w:rsidR="003623C1">
        <w:t xml:space="preserve"> can </w:t>
      </w:r>
      <w:ins w:id="297" w:author="Ivan Porto Carrero" w:date="2009-10-11T16:11:00Z">
        <w:r w:rsidR="00B475A2">
          <w:t>belong to a</w:t>
        </w:r>
      </w:ins>
      <w:r w:rsidR="003623C1">
        <w:t xml:space="preserve"> reply to a user</w:t>
      </w:r>
    </w:p>
    <w:p w:rsidR="00B475A2" w:rsidRDefault="007E06C2">
      <w:pPr>
        <w:pStyle w:val="ListBullet"/>
        <w:rPr>
          <w:ins w:id="298" w:author="Lianna Wlasiuk" w:date="2009-10-09T16:10:00Z"/>
        </w:rPr>
      </w:pPr>
      <w:proofErr w:type="gramStart"/>
      <w:r>
        <w:t>a</w:t>
      </w:r>
      <w:proofErr w:type="gramEnd"/>
      <w:r>
        <w:t xml:space="preserve"> status ca</w:t>
      </w:r>
      <w:ins w:id="299" w:author="Ivan Porto Carrero" w:date="2009-10-11T16:12:00Z">
        <w:r w:rsidR="00B475A2">
          <w:t>n</w:t>
        </w:r>
      </w:ins>
      <w:r>
        <w:t xml:space="preserve"> </w:t>
      </w:r>
      <w:ins w:id="300" w:author="Ivan Porto Carrero" w:date="2009-10-11T16:11:00Z">
        <w:r w:rsidR="00B475A2">
          <w:t>belong to</w:t>
        </w:r>
      </w:ins>
      <w:r>
        <w:t xml:space="preserve"> a reply to another status.</w:t>
      </w:r>
    </w:p>
    <w:p w:rsidR="004B540B" w:rsidDel="004B540B" w:rsidRDefault="00D22E37">
      <w:pPr>
        <w:pStyle w:val="Body"/>
        <w:rPr>
          <w:ins w:id="301" w:author="Ivan Porto Carrero" w:date="2009-10-11T17:20:00Z"/>
        </w:rPr>
      </w:pPr>
      <w:ins w:id="302" w:author="Lianna Wlasiuk" w:date="2009-10-09T16:08:00Z">
        <w:r>
          <w:t>L</w:t>
        </w:r>
      </w:ins>
      <w:r w:rsidR="003623C1">
        <w:t xml:space="preserve">isting </w:t>
      </w:r>
      <w:r w:rsidR="00DC10DB">
        <w:t>7.</w:t>
      </w:r>
      <w:ins w:id="303" w:author="Ivan Porto Carrero" w:date="2009-10-12T11:27:00Z">
        <w:r w:rsidR="00B9569F">
          <w:t xml:space="preserve">12 </w:t>
        </w:r>
      </w:ins>
      <w:r w:rsidR="003623C1">
        <w:t>shows the code for these specs.</w:t>
      </w:r>
    </w:p>
    <w:p w:rsidR="001B6094" w:rsidRDefault="001B6094" w:rsidP="004B540B">
      <w:pPr>
        <w:pStyle w:val="Body"/>
      </w:pPr>
    </w:p>
    <w:p w:rsidR="003623C1" w:rsidRDefault="001B6094" w:rsidP="001B6094">
      <w:pPr>
        <w:pStyle w:val="Head3"/>
      </w:pPr>
      <w:bookmarkStart w:id="304" w:name="_Toc242864996"/>
      <w:r>
        <w:t>Defining the relationships</w:t>
      </w:r>
      <w:bookmarkEnd w:id="304"/>
      <w:r>
        <w:t xml:space="preserve"> </w:t>
      </w:r>
    </w:p>
    <w:p w:rsidR="002044FA" w:rsidRDefault="005B000A" w:rsidP="004C31C9">
      <w:pPr>
        <w:pStyle w:val="Body"/>
      </w:pPr>
      <w:proofErr w:type="gramStart"/>
      <w:r>
        <w:t xml:space="preserve">Rails </w:t>
      </w:r>
      <w:r w:rsidR="001B6094">
        <w:t>has</w:t>
      </w:r>
      <w:proofErr w:type="gramEnd"/>
      <w:r w:rsidR="001B6094">
        <w:t xml:space="preserve"> a couple of different ways to define relationships between models. We won’t discuss all of them as this book isn’t really about rails but there is plenty of information available on the </w:t>
      </w:r>
      <w:r w:rsidR="005504B1">
        <w:t>Internet</w:t>
      </w:r>
      <w:r w:rsidR="001B6094">
        <w:t xml:space="preserve"> or in other books </w:t>
      </w:r>
      <w:r w:rsidR="002044FA">
        <w:t xml:space="preserve">about this subject. Table </w:t>
      </w:r>
      <w:r w:rsidR="00DC10DB">
        <w:t>7.</w:t>
      </w:r>
      <w:ins w:id="305" w:author="Ivan Porto Carrero" w:date="2009-10-12T11:27:00Z">
        <w:r w:rsidR="00B9569F">
          <w:t xml:space="preserve">2 </w:t>
        </w:r>
      </w:ins>
      <w:r w:rsidR="002044FA">
        <w:t>shows the different types of relationships in Ruby on Rails with a brief description of what they mean.</w:t>
      </w:r>
    </w:p>
    <w:p w:rsidR="002044FA" w:rsidRDefault="002044FA" w:rsidP="002044FA">
      <w:pPr>
        <w:pStyle w:val="TableCaption"/>
      </w:pPr>
      <w:r>
        <w:t xml:space="preserve">Table </w:t>
      </w:r>
      <w:r w:rsidR="00DC10DB">
        <w:t>7.</w:t>
      </w:r>
      <w:ins w:id="306" w:author="Ivan Porto Carrero" w:date="2009-10-12T11:27:00Z">
        <w:r w:rsidR="00B9569F">
          <w:t>2</w:t>
        </w:r>
      </w:ins>
      <w:r>
        <w:t>: The available relationship types in Ruby On Rails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563"/>
        <w:gridCol w:w="5213"/>
      </w:tblGrid>
      <w:tr w:rsidR="002044FA">
        <w:trPr>
          <w:trHeight w:val="347"/>
        </w:trPr>
        <w:tc>
          <w:tcPr>
            <w:tcW w:w="2093" w:type="dxa"/>
          </w:tcPr>
          <w:p w:rsidR="002044FA" w:rsidRDefault="005504B1" w:rsidP="002044FA">
            <w:pPr>
              <w:pStyle w:val="TableHead"/>
            </w:pPr>
            <w:r>
              <w:t>Relation</w:t>
            </w:r>
            <w:r w:rsidR="002044FA">
              <w:t>ship type</w:t>
            </w:r>
          </w:p>
        </w:tc>
        <w:tc>
          <w:tcPr>
            <w:tcW w:w="5637" w:type="dxa"/>
          </w:tcPr>
          <w:p w:rsidR="002044FA" w:rsidRDefault="000579F5" w:rsidP="002044FA">
            <w:pPr>
              <w:pStyle w:val="TableHead"/>
            </w:pPr>
            <w:r>
              <w:t>Description</w:t>
            </w:r>
          </w:p>
        </w:tc>
      </w:tr>
      <w:tr w:rsidR="002044FA">
        <w:trPr>
          <w:trHeight w:val="323"/>
        </w:trPr>
        <w:tc>
          <w:tcPr>
            <w:tcW w:w="2093" w:type="dxa"/>
          </w:tcPr>
          <w:p w:rsidR="002044FA" w:rsidRPr="000579F5" w:rsidRDefault="002044FA" w:rsidP="002044FA">
            <w:pPr>
              <w:pStyle w:val="TableBody"/>
              <w:rPr>
                <w:rStyle w:val="CodeinTable"/>
                <w:bCs w:val="0"/>
              </w:rPr>
            </w:pPr>
            <w:proofErr w:type="spellStart"/>
            <w:proofErr w:type="gramStart"/>
            <w:r w:rsidRPr="000579F5">
              <w:rPr>
                <w:rStyle w:val="CodeinTable"/>
              </w:rPr>
              <w:t>belongs</w:t>
            </w:r>
            <w:proofErr w:type="gramEnd"/>
            <w:r w:rsidRPr="000579F5">
              <w:rPr>
                <w:rStyle w:val="CodeinTable"/>
              </w:rPr>
              <w:t>_to</w:t>
            </w:r>
            <w:proofErr w:type="spellEnd"/>
          </w:p>
        </w:tc>
        <w:tc>
          <w:tcPr>
            <w:tcW w:w="5637" w:type="dxa"/>
          </w:tcPr>
          <w:p w:rsidR="002044FA" w:rsidRDefault="005B000A" w:rsidP="002044FA">
            <w:pPr>
              <w:pStyle w:val="TableBody"/>
            </w:pPr>
            <w:r>
              <w:t xml:space="preserve">This is the table that holds a foreign key </w:t>
            </w:r>
          </w:p>
        </w:tc>
      </w:tr>
      <w:tr w:rsidR="002044FA">
        <w:trPr>
          <w:trHeight w:val="323"/>
        </w:trPr>
        <w:tc>
          <w:tcPr>
            <w:tcW w:w="2093" w:type="dxa"/>
          </w:tcPr>
          <w:p w:rsidR="002044FA" w:rsidRPr="000579F5" w:rsidRDefault="002044FA" w:rsidP="002044FA">
            <w:pPr>
              <w:pStyle w:val="TableBody"/>
              <w:rPr>
                <w:rStyle w:val="CodeinTable"/>
                <w:bCs w:val="0"/>
              </w:rPr>
            </w:pPr>
            <w:proofErr w:type="spellStart"/>
            <w:proofErr w:type="gramStart"/>
            <w:r w:rsidRPr="000579F5">
              <w:rPr>
                <w:rStyle w:val="CodeinTable"/>
              </w:rPr>
              <w:t>has</w:t>
            </w:r>
            <w:proofErr w:type="gramEnd"/>
            <w:r w:rsidRPr="000579F5">
              <w:rPr>
                <w:rStyle w:val="CodeinTable"/>
              </w:rPr>
              <w:t>_many</w:t>
            </w:r>
            <w:proofErr w:type="spellEnd"/>
          </w:p>
        </w:tc>
        <w:tc>
          <w:tcPr>
            <w:tcW w:w="5637" w:type="dxa"/>
          </w:tcPr>
          <w:p w:rsidR="002044FA" w:rsidRDefault="005B000A" w:rsidP="002044FA">
            <w:pPr>
              <w:pStyle w:val="TableBody"/>
            </w:pPr>
            <w:r>
              <w:t>Can have 1 or more dependants (always returns a collection)</w:t>
            </w:r>
          </w:p>
        </w:tc>
      </w:tr>
      <w:tr w:rsidR="002044FA">
        <w:trPr>
          <w:trHeight w:val="323"/>
        </w:trPr>
        <w:tc>
          <w:tcPr>
            <w:tcW w:w="2093" w:type="dxa"/>
          </w:tcPr>
          <w:p w:rsidR="002044FA" w:rsidRPr="000579F5" w:rsidRDefault="002044FA" w:rsidP="002044FA">
            <w:pPr>
              <w:pStyle w:val="TableBody"/>
              <w:rPr>
                <w:rStyle w:val="CodeinTable"/>
                <w:bCs w:val="0"/>
              </w:rPr>
            </w:pPr>
            <w:proofErr w:type="spellStart"/>
            <w:proofErr w:type="gramStart"/>
            <w:r w:rsidRPr="000579F5">
              <w:rPr>
                <w:rStyle w:val="CodeinTable"/>
              </w:rPr>
              <w:t>has</w:t>
            </w:r>
            <w:proofErr w:type="gramEnd"/>
            <w:r w:rsidRPr="000579F5">
              <w:rPr>
                <w:rStyle w:val="CodeinTable"/>
              </w:rPr>
              <w:t>_one</w:t>
            </w:r>
            <w:proofErr w:type="spellEnd"/>
          </w:p>
        </w:tc>
        <w:tc>
          <w:tcPr>
            <w:tcW w:w="5637" w:type="dxa"/>
          </w:tcPr>
          <w:p w:rsidR="002044FA" w:rsidRDefault="005B000A" w:rsidP="002044FA">
            <w:pPr>
              <w:pStyle w:val="TableBody"/>
            </w:pPr>
            <w:r>
              <w:t>Can have 1 dependant (always returns the first item if more are found)</w:t>
            </w:r>
          </w:p>
        </w:tc>
      </w:tr>
      <w:tr w:rsidR="002044FA">
        <w:trPr>
          <w:trHeight w:val="323"/>
        </w:trPr>
        <w:tc>
          <w:tcPr>
            <w:tcW w:w="2093" w:type="dxa"/>
          </w:tcPr>
          <w:p w:rsidR="002044FA" w:rsidRPr="000579F5" w:rsidRDefault="002044FA" w:rsidP="002044FA">
            <w:pPr>
              <w:pStyle w:val="TableBody"/>
              <w:rPr>
                <w:rStyle w:val="CodeinTable"/>
                <w:bCs w:val="0"/>
              </w:rPr>
            </w:pPr>
            <w:proofErr w:type="spellStart"/>
            <w:proofErr w:type="gramStart"/>
            <w:r w:rsidRPr="000579F5">
              <w:rPr>
                <w:rStyle w:val="CodeinTable"/>
              </w:rPr>
              <w:t>has</w:t>
            </w:r>
            <w:proofErr w:type="gramEnd"/>
            <w:r w:rsidRPr="000579F5">
              <w:rPr>
                <w:rStyle w:val="CodeinTable"/>
              </w:rPr>
              <w:t>_and_belongs_to_many</w:t>
            </w:r>
            <w:proofErr w:type="spellEnd"/>
          </w:p>
        </w:tc>
        <w:tc>
          <w:tcPr>
            <w:tcW w:w="5637" w:type="dxa"/>
          </w:tcPr>
          <w:p w:rsidR="002044FA" w:rsidRDefault="005B000A" w:rsidP="002044FA">
            <w:pPr>
              <w:pStyle w:val="TableBody"/>
            </w:pPr>
            <w:r>
              <w:t>Joined through a join table</w:t>
            </w:r>
          </w:p>
        </w:tc>
      </w:tr>
    </w:tbl>
    <w:p w:rsidR="000579F5" w:rsidRDefault="000579F5" w:rsidP="002044FA"/>
    <w:p w:rsidR="003623C1" w:rsidRPr="002044FA" w:rsidRDefault="000579F5" w:rsidP="000579F5">
      <w:pPr>
        <w:pStyle w:val="Body"/>
      </w:pPr>
      <w:r>
        <w:t xml:space="preserve">In the discussion we will have on this subject we won’t touch all of them. I couldn’t find a good place to use the </w:t>
      </w:r>
      <w:proofErr w:type="spellStart"/>
      <w:r w:rsidRPr="005B000A">
        <w:rPr>
          <w:rStyle w:val="CodeinText"/>
        </w:rPr>
        <w:t>has_one</w:t>
      </w:r>
      <w:proofErr w:type="spellEnd"/>
      <w:r>
        <w:t xml:space="preserve"> relationship. The </w:t>
      </w:r>
      <w:proofErr w:type="spellStart"/>
      <w:r w:rsidRPr="005B000A">
        <w:rPr>
          <w:rStyle w:val="CodeinText"/>
        </w:rPr>
        <w:t>has_one</w:t>
      </w:r>
      <w:proofErr w:type="spellEnd"/>
      <w:r>
        <w:t xml:space="preserve"> relationship is very much like the </w:t>
      </w:r>
      <w:proofErr w:type="spellStart"/>
      <w:r w:rsidRPr="005B000A">
        <w:rPr>
          <w:rStyle w:val="CodeinText"/>
        </w:rPr>
        <w:t>has_many</w:t>
      </w:r>
      <w:proofErr w:type="spellEnd"/>
      <w:r>
        <w:t xml:space="preserve"> relationship with the only difference that it just returns one element instead of a collection.</w:t>
      </w:r>
    </w:p>
    <w:p w:rsidR="003623C1" w:rsidRDefault="003623C1" w:rsidP="003623C1">
      <w:pPr>
        <w:pStyle w:val="CodeListingCaption"/>
      </w:pPr>
      <w:r>
        <w:t xml:space="preserve">Listing </w:t>
      </w:r>
      <w:r w:rsidR="00DC10DB">
        <w:t>7.</w:t>
      </w:r>
      <w:ins w:id="307" w:author="Ivan Porto Carrero" w:date="2009-10-12T11:27:00Z">
        <w:r w:rsidR="00B9569F">
          <w:t>12</w:t>
        </w:r>
      </w:ins>
      <w:r>
        <w:t>: Specs for the relationship between Status and User</w:t>
      </w:r>
    </w:p>
    <w:p w:rsidR="003623C1" w:rsidRDefault="003623C1" w:rsidP="003623C1">
      <w:pPr>
        <w:pStyle w:val="Code"/>
      </w:pPr>
      <w:proofErr w:type="gramStart"/>
      <w:r>
        <w:t>context</w:t>
      </w:r>
      <w:proofErr w:type="gramEnd"/>
      <w:r>
        <w:t xml:space="preserve"> "as relations it" do</w:t>
      </w:r>
    </w:p>
    <w:p w:rsidR="003623C1" w:rsidRDefault="003623C1" w:rsidP="003623C1">
      <w:pPr>
        <w:pStyle w:val="Code"/>
      </w:pPr>
      <w:r>
        <w:t xml:space="preserve">  </w:t>
      </w:r>
    </w:p>
    <w:p w:rsidR="003623C1" w:rsidRDefault="003623C1" w:rsidP="003623C1">
      <w:pPr>
        <w:pStyle w:val="Code"/>
      </w:pPr>
      <w:r>
        <w:t xml:space="preserve">  </w:t>
      </w:r>
      <w:proofErr w:type="gramStart"/>
      <w:r>
        <w:t>specify</w:t>
      </w:r>
      <w:proofErr w:type="gramEnd"/>
      <w:r>
        <w:t xml:space="preserve"> "should have a user which is the author" do</w:t>
      </w:r>
    </w:p>
    <w:p w:rsidR="003623C1" w:rsidRDefault="003623C1" w:rsidP="003623C1">
      <w:pPr>
        <w:pStyle w:val="Code"/>
      </w:pPr>
      <w:r>
        <w:t xml:space="preserve">    </w:t>
      </w:r>
      <w:proofErr w:type="gramStart"/>
      <w:r>
        <w:t>status</w:t>
      </w:r>
      <w:proofErr w:type="gramEnd"/>
      <w:r>
        <w:t xml:space="preserve"> = statuses(:first)</w:t>
      </w:r>
    </w:p>
    <w:p w:rsidR="003623C1" w:rsidRDefault="003623C1" w:rsidP="003623C1">
      <w:pPr>
        <w:pStyle w:val="Code"/>
      </w:pPr>
      <w:r>
        <w:t xml:space="preserve">    </w:t>
      </w:r>
      <w:proofErr w:type="spellStart"/>
      <w:proofErr w:type="gramStart"/>
      <w:r>
        <w:t>status.should</w:t>
      </w:r>
      <w:proofErr w:type="gramEnd"/>
      <w:r>
        <w:t>_not</w:t>
      </w:r>
      <w:proofErr w:type="spellEnd"/>
      <w:r>
        <w:t xml:space="preserve"> </w:t>
      </w:r>
      <w:proofErr w:type="spellStart"/>
      <w:r>
        <w:t>be_nil</w:t>
      </w:r>
      <w:proofErr w:type="spellEnd"/>
    </w:p>
    <w:p w:rsidR="003623C1" w:rsidRDefault="003623C1" w:rsidP="003623C1">
      <w:pPr>
        <w:pStyle w:val="Code"/>
      </w:pPr>
      <w:r>
        <w:t xml:space="preserve">    </w:t>
      </w:r>
      <w:proofErr w:type="spellStart"/>
      <w:proofErr w:type="gramStart"/>
      <w:r>
        <w:t>status.user.should</w:t>
      </w:r>
      <w:proofErr w:type="gramEnd"/>
      <w:r>
        <w:t>_not</w:t>
      </w:r>
      <w:proofErr w:type="spellEnd"/>
      <w:r>
        <w:t xml:space="preserve"> </w:t>
      </w:r>
      <w:proofErr w:type="spellStart"/>
      <w:r>
        <w:t>be_nil</w:t>
      </w:r>
      <w:proofErr w:type="spellEnd"/>
    </w:p>
    <w:p w:rsidR="003623C1" w:rsidRDefault="003623C1" w:rsidP="003623C1">
      <w:pPr>
        <w:pStyle w:val="Code"/>
      </w:pPr>
      <w:r>
        <w:t xml:space="preserve">    </w:t>
      </w:r>
      <w:proofErr w:type="spellStart"/>
      <w:proofErr w:type="gramStart"/>
      <w:r>
        <w:t>status.user.id.should</w:t>
      </w:r>
      <w:proofErr w:type="spellEnd"/>
      <w:proofErr w:type="gramEnd"/>
      <w:r>
        <w:t xml:space="preserve"> == 1</w:t>
      </w:r>
    </w:p>
    <w:p w:rsidR="003623C1" w:rsidRDefault="003623C1" w:rsidP="003623C1">
      <w:pPr>
        <w:pStyle w:val="Code"/>
      </w:pPr>
      <w:r>
        <w:t xml:space="preserve">  </w:t>
      </w:r>
      <w:proofErr w:type="gramStart"/>
      <w:r>
        <w:t>end</w:t>
      </w:r>
      <w:proofErr w:type="gramEnd"/>
    </w:p>
    <w:p w:rsidR="003623C1" w:rsidRDefault="003623C1" w:rsidP="003623C1">
      <w:pPr>
        <w:pStyle w:val="Code"/>
      </w:pPr>
      <w:r>
        <w:t xml:space="preserve">  </w:t>
      </w:r>
    </w:p>
    <w:p w:rsidR="003623C1" w:rsidRDefault="003623C1" w:rsidP="003623C1">
      <w:pPr>
        <w:pStyle w:val="Code"/>
      </w:pPr>
      <w:r>
        <w:t xml:space="preserve">  </w:t>
      </w:r>
      <w:proofErr w:type="gramStart"/>
      <w:r>
        <w:t>specify</w:t>
      </w:r>
      <w:proofErr w:type="gramEnd"/>
      <w:r>
        <w:t xml:space="preserve"> "can have a user to which this status is a reply" do</w:t>
      </w:r>
    </w:p>
    <w:p w:rsidR="003623C1" w:rsidRDefault="003623C1" w:rsidP="003623C1">
      <w:pPr>
        <w:pStyle w:val="Code"/>
      </w:pPr>
      <w:r>
        <w:t xml:space="preserve">    </w:t>
      </w:r>
      <w:proofErr w:type="gramStart"/>
      <w:r>
        <w:t>status</w:t>
      </w:r>
      <w:proofErr w:type="gramEnd"/>
      <w:r>
        <w:t xml:space="preserve"> = statuses(:fourth)</w:t>
      </w:r>
    </w:p>
    <w:p w:rsidR="003623C1" w:rsidRDefault="003623C1" w:rsidP="003623C1">
      <w:pPr>
        <w:pStyle w:val="Code"/>
      </w:pPr>
      <w:r>
        <w:t xml:space="preserve">    </w:t>
      </w:r>
      <w:proofErr w:type="spellStart"/>
      <w:proofErr w:type="gramStart"/>
      <w:r>
        <w:t>status.should</w:t>
      </w:r>
      <w:proofErr w:type="gramEnd"/>
      <w:r>
        <w:t>_not</w:t>
      </w:r>
      <w:proofErr w:type="spellEnd"/>
      <w:r>
        <w:t xml:space="preserve"> </w:t>
      </w:r>
      <w:proofErr w:type="spellStart"/>
      <w:r>
        <w:t>be_nil</w:t>
      </w:r>
      <w:proofErr w:type="spellEnd"/>
    </w:p>
    <w:p w:rsidR="003623C1" w:rsidRDefault="003623C1" w:rsidP="003623C1">
      <w:pPr>
        <w:pStyle w:val="Code"/>
      </w:pPr>
      <w:r>
        <w:t xml:space="preserve">    </w:t>
      </w:r>
      <w:proofErr w:type="spellStart"/>
      <w:proofErr w:type="gramStart"/>
      <w:r>
        <w:t>status.in</w:t>
      </w:r>
      <w:proofErr w:type="gramEnd"/>
      <w:r>
        <w:t>_reply_to_user.should_not</w:t>
      </w:r>
      <w:proofErr w:type="spellEnd"/>
      <w:r>
        <w:t xml:space="preserve"> </w:t>
      </w:r>
      <w:proofErr w:type="spellStart"/>
      <w:r>
        <w:t>be_nil</w:t>
      </w:r>
      <w:proofErr w:type="spellEnd"/>
    </w:p>
    <w:p w:rsidR="003623C1" w:rsidRDefault="003623C1" w:rsidP="003623C1">
      <w:pPr>
        <w:pStyle w:val="Code"/>
      </w:pPr>
      <w:r>
        <w:t xml:space="preserve">    </w:t>
      </w:r>
      <w:proofErr w:type="spellStart"/>
      <w:proofErr w:type="gramStart"/>
      <w:r>
        <w:t>status.in</w:t>
      </w:r>
      <w:proofErr w:type="gramEnd"/>
      <w:r>
        <w:t>_reply_to_user.id.should</w:t>
      </w:r>
      <w:proofErr w:type="spellEnd"/>
      <w:r>
        <w:t xml:space="preserve"> == 2</w:t>
      </w:r>
    </w:p>
    <w:p w:rsidR="003623C1" w:rsidRDefault="003623C1" w:rsidP="003623C1">
      <w:pPr>
        <w:pStyle w:val="Code"/>
      </w:pPr>
      <w:r>
        <w:t xml:space="preserve">  </w:t>
      </w:r>
      <w:proofErr w:type="gramStart"/>
      <w:r>
        <w:t>end</w:t>
      </w:r>
      <w:proofErr w:type="gramEnd"/>
    </w:p>
    <w:p w:rsidR="003623C1" w:rsidRDefault="003623C1" w:rsidP="003623C1">
      <w:pPr>
        <w:pStyle w:val="Code"/>
      </w:pPr>
      <w:r>
        <w:t xml:space="preserve">  </w:t>
      </w:r>
    </w:p>
    <w:p w:rsidR="003623C1" w:rsidRDefault="003623C1" w:rsidP="003623C1">
      <w:pPr>
        <w:pStyle w:val="Code"/>
      </w:pPr>
      <w:r>
        <w:t xml:space="preserve">  </w:t>
      </w:r>
      <w:proofErr w:type="gramStart"/>
      <w:r>
        <w:t>specify</w:t>
      </w:r>
      <w:proofErr w:type="gramEnd"/>
      <w:r>
        <w:t xml:space="preserve"> "can have a status to which this can be a reply" do</w:t>
      </w:r>
    </w:p>
    <w:p w:rsidR="003623C1" w:rsidRDefault="003623C1" w:rsidP="003623C1">
      <w:pPr>
        <w:pStyle w:val="Code"/>
      </w:pPr>
      <w:r>
        <w:t xml:space="preserve">    </w:t>
      </w:r>
      <w:proofErr w:type="gramStart"/>
      <w:r>
        <w:t>status</w:t>
      </w:r>
      <w:proofErr w:type="gramEnd"/>
      <w:r>
        <w:t xml:space="preserve"> = statuses(:third)</w:t>
      </w:r>
    </w:p>
    <w:p w:rsidR="003623C1" w:rsidRDefault="003623C1" w:rsidP="003623C1">
      <w:pPr>
        <w:pStyle w:val="Code"/>
      </w:pPr>
      <w:r>
        <w:t xml:space="preserve">    </w:t>
      </w:r>
      <w:proofErr w:type="spellStart"/>
      <w:proofErr w:type="gramStart"/>
      <w:r>
        <w:t>status.should</w:t>
      </w:r>
      <w:proofErr w:type="gramEnd"/>
      <w:r>
        <w:t>_not</w:t>
      </w:r>
      <w:proofErr w:type="spellEnd"/>
      <w:r>
        <w:t xml:space="preserve"> </w:t>
      </w:r>
      <w:proofErr w:type="spellStart"/>
      <w:r>
        <w:t>be_nil</w:t>
      </w:r>
      <w:proofErr w:type="spellEnd"/>
    </w:p>
    <w:p w:rsidR="003623C1" w:rsidRDefault="003623C1" w:rsidP="003623C1">
      <w:pPr>
        <w:pStyle w:val="Code"/>
      </w:pPr>
      <w:r>
        <w:t xml:space="preserve">    </w:t>
      </w:r>
      <w:proofErr w:type="spellStart"/>
      <w:proofErr w:type="gramStart"/>
      <w:r>
        <w:t>status.in</w:t>
      </w:r>
      <w:proofErr w:type="gramEnd"/>
      <w:r>
        <w:t>_reply_to_status_id.should</w:t>
      </w:r>
      <w:proofErr w:type="spellEnd"/>
      <w:r>
        <w:t xml:space="preserve"> == 2</w:t>
      </w:r>
    </w:p>
    <w:p w:rsidR="003623C1" w:rsidRDefault="003623C1" w:rsidP="003623C1">
      <w:pPr>
        <w:pStyle w:val="Code"/>
      </w:pPr>
      <w:r>
        <w:t xml:space="preserve">    </w:t>
      </w:r>
      <w:proofErr w:type="spellStart"/>
      <w:proofErr w:type="gramStart"/>
      <w:r>
        <w:t>status.in</w:t>
      </w:r>
      <w:proofErr w:type="gramEnd"/>
      <w:r>
        <w:t>_reply_to_status.should_not</w:t>
      </w:r>
      <w:proofErr w:type="spellEnd"/>
      <w:r>
        <w:t xml:space="preserve"> </w:t>
      </w:r>
      <w:proofErr w:type="spellStart"/>
      <w:r>
        <w:t>be_nil</w:t>
      </w:r>
      <w:proofErr w:type="spellEnd"/>
    </w:p>
    <w:p w:rsidR="003623C1" w:rsidRDefault="003623C1" w:rsidP="003623C1">
      <w:pPr>
        <w:pStyle w:val="Code"/>
      </w:pPr>
      <w:r>
        <w:t xml:space="preserve">    </w:t>
      </w:r>
      <w:proofErr w:type="spellStart"/>
      <w:proofErr w:type="gramStart"/>
      <w:r>
        <w:t>status.in</w:t>
      </w:r>
      <w:proofErr w:type="gramEnd"/>
      <w:r>
        <w:t>_reply_to_status.id.should</w:t>
      </w:r>
      <w:proofErr w:type="spellEnd"/>
      <w:r>
        <w:t xml:space="preserve"> == 2</w:t>
      </w:r>
    </w:p>
    <w:p w:rsidR="003623C1" w:rsidRDefault="003623C1" w:rsidP="003623C1">
      <w:pPr>
        <w:pStyle w:val="Code"/>
      </w:pPr>
      <w:r>
        <w:t xml:space="preserve">  </w:t>
      </w:r>
      <w:proofErr w:type="gramStart"/>
      <w:r>
        <w:t>end</w:t>
      </w:r>
      <w:proofErr w:type="gramEnd"/>
    </w:p>
    <w:p w:rsidR="007E06C2" w:rsidRDefault="003623C1" w:rsidP="003623C1">
      <w:pPr>
        <w:pStyle w:val="Code"/>
      </w:pPr>
      <w:proofErr w:type="gramStart"/>
      <w:r>
        <w:t>end</w:t>
      </w:r>
      <w:proofErr w:type="gramEnd"/>
    </w:p>
    <w:p w:rsidR="007E06C2" w:rsidRDefault="007E06C2" w:rsidP="003623C1">
      <w:pPr>
        <w:pStyle w:val="Code"/>
      </w:pPr>
    </w:p>
    <w:p w:rsidR="002B5C1A" w:rsidRDefault="002B5C1A" w:rsidP="002B5C1A">
      <w:pPr>
        <w:pStyle w:val="Body"/>
      </w:pPr>
      <w:r>
        <w:t xml:space="preserve">The first new spec we add to our class is going to verify that the </w:t>
      </w:r>
      <w:proofErr w:type="spellStart"/>
      <w:r w:rsidRPr="005B000A">
        <w:rPr>
          <w:rStyle w:val="CodeinText"/>
        </w:rPr>
        <w:t>user_id</w:t>
      </w:r>
      <w:proofErr w:type="spellEnd"/>
      <w:r>
        <w:t xml:space="preserve"> attribute on the </w:t>
      </w:r>
      <w:r w:rsidRPr="005B000A">
        <w:rPr>
          <w:rStyle w:val="CodeinText"/>
        </w:rPr>
        <w:t>Status</w:t>
      </w:r>
      <w:r>
        <w:t xml:space="preserve"> model is provided because it is compulsory. Next we’re going to check if there is a user available to which this status update is a reply. After that we’re verifying if we can have a status to which this status is a reply. The code for these </w:t>
      </w:r>
      <w:ins w:id="308" w:author="Lianna Wlasiuk" w:date="2009-10-09T16:11:00Z">
        <w:r w:rsidR="00AC07BD">
          <w:t xml:space="preserve">three </w:t>
        </w:r>
      </w:ins>
      <w:r>
        <w:t xml:space="preserve">assertions is pretty similar so I’ll just explain one. We use the fixtures to retrieve a status with our predefined test data. We verify if the status isn’t nil so that we’re sure we’ve got an actual object. Next we check that the foreign key attribute has the expected value. And lastly we verify if we also have an actual status object that is retrieved using this foreign key. Now that we have the specs we still have to implement that behavior on the Status model as shown in listing </w:t>
      </w:r>
      <w:r w:rsidR="00DC10DB">
        <w:t>7.</w:t>
      </w:r>
      <w:ins w:id="309" w:author="Ivan Porto Carrero" w:date="2009-10-12T11:28:00Z">
        <w:r w:rsidR="00B9569F">
          <w:t>13</w:t>
        </w:r>
      </w:ins>
      <w:r>
        <w:t>.</w:t>
      </w:r>
    </w:p>
    <w:p w:rsidR="002B5C1A" w:rsidRDefault="002B5C1A" w:rsidP="002B5C1A">
      <w:pPr>
        <w:pStyle w:val="CodeListingCaption"/>
      </w:pPr>
      <w:r>
        <w:t xml:space="preserve">Listing </w:t>
      </w:r>
      <w:r w:rsidR="00DC10DB">
        <w:t>7.</w:t>
      </w:r>
      <w:ins w:id="310" w:author="Ivan Porto Carrero" w:date="2009-10-12T11:28:00Z">
        <w:r w:rsidR="00B9569F">
          <w:t>13</w:t>
        </w:r>
      </w:ins>
      <w:r>
        <w:t xml:space="preserve">: Implementing the relations on the Status model </w:t>
      </w:r>
    </w:p>
    <w:p w:rsidR="002B5C1A" w:rsidRDefault="002B5C1A" w:rsidP="002B5C1A">
      <w:pPr>
        <w:pStyle w:val="Code"/>
      </w:pPr>
      <w:proofErr w:type="gramStart"/>
      <w:r>
        <w:t>class</w:t>
      </w:r>
      <w:proofErr w:type="gramEnd"/>
      <w:r>
        <w:t xml:space="preserve"> Status &lt; </w:t>
      </w:r>
      <w:proofErr w:type="spellStart"/>
      <w:r>
        <w:t>ActiveRecord::Base</w:t>
      </w:r>
      <w:proofErr w:type="spellEnd"/>
    </w:p>
    <w:p w:rsidR="002B5C1A" w:rsidRDefault="002B5C1A" w:rsidP="002B5C1A">
      <w:pPr>
        <w:pStyle w:val="Code"/>
      </w:pPr>
    </w:p>
    <w:p w:rsidR="002B5C1A" w:rsidRDefault="002B5C1A" w:rsidP="002B5C1A">
      <w:pPr>
        <w:pStyle w:val="Code"/>
      </w:pPr>
      <w:r>
        <w:t xml:space="preserve">  </w:t>
      </w:r>
      <w:proofErr w:type="spellStart"/>
      <w:proofErr w:type="gramStart"/>
      <w:r>
        <w:t>validates</w:t>
      </w:r>
      <w:proofErr w:type="gramEnd"/>
      <w:r>
        <w:t>_presence_of</w:t>
      </w:r>
      <w:proofErr w:type="spellEnd"/>
      <w:r>
        <w:t xml:space="preserve"> :text</w:t>
      </w:r>
    </w:p>
    <w:p w:rsidR="002B5C1A" w:rsidRDefault="002B5C1A" w:rsidP="002B5C1A">
      <w:pPr>
        <w:pStyle w:val="Code"/>
      </w:pPr>
      <w:r>
        <w:t xml:space="preserve">  </w:t>
      </w:r>
      <w:proofErr w:type="spellStart"/>
      <w:proofErr w:type="gramStart"/>
      <w:r>
        <w:t>validates</w:t>
      </w:r>
      <w:proofErr w:type="gramEnd"/>
      <w:r>
        <w:t>_presence_of</w:t>
      </w:r>
      <w:proofErr w:type="spellEnd"/>
      <w:r>
        <w:t xml:space="preserve"> :</w:t>
      </w:r>
      <w:proofErr w:type="spellStart"/>
      <w:r>
        <w:t>user_id</w:t>
      </w:r>
      <w:proofErr w:type="spellEnd"/>
    </w:p>
    <w:p w:rsidR="002B5C1A" w:rsidRDefault="002B5C1A" w:rsidP="002B5C1A">
      <w:pPr>
        <w:pStyle w:val="Code"/>
      </w:pPr>
    </w:p>
    <w:p w:rsidR="002B5C1A" w:rsidRDefault="002B5C1A" w:rsidP="002B5C1A">
      <w:pPr>
        <w:pStyle w:val="Code"/>
      </w:pPr>
      <w:r>
        <w:t xml:space="preserve">  </w:t>
      </w:r>
      <w:proofErr w:type="spellStart"/>
      <w:proofErr w:type="gramStart"/>
      <w:r>
        <w:t>validates</w:t>
      </w:r>
      <w:proofErr w:type="gramEnd"/>
      <w:r>
        <w:t>_format_of</w:t>
      </w:r>
      <w:proofErr w:type="spellEnd"/>
      <w:r>
        <w:t xml:space="preserve"> :</w:t>
      </w:r>
      <w:proofErr w:type="spellStart"/>
      <w:r>
        <w:t>source_url</w:t>
      </w:r>
      <w:proofErr w:type="spellEnd"/>
      <w:r>
        <w:t>,</w:t>
      </w:r>
    </w:p>
    <w:p w:rsidR="002B5C1A" w:rsidRDefault="002B5C1A" w:rsidP="002B5C1A">
      <w:pPr>
        <w:pStyle w:val="Code"/>
      </w:pPr>
      <w:r>
        <w:t xml:space="preserve">                      </w:t>
      </w:r>
      <w:proofErr w:type="gramStart"/>
      <w:r>
        <w:t>:with</w:t>
      </w:r>
      <w:proofErr w:type="gramEnd"/>
      <w:r>
        <w:t xml:space="preserve"> =&gt; /^https?:\/\/([</w:t>
      </w:r>
      <w:proofErr w:type="gramStart"/>
      <w:r>
        <w:t>a</w:t>
      </w:r>
      <w:proofErr w:type="gramEnd"/>
      <w:r>
        <w:t>-zA-Z0-9_-]+\.[a-zA-Z0-9_-]+)+(\/*[A-Za-z0-9\/-_&amp;:?+=\/\/.%]*)*/</w:t>
      </w:r>
      <w:proofErr w:type="spellStart"/>
      <w:r>
        <w:t>i</w:t>
      </w:r>
      <w:proofErr w:type="spellEnd"/>
      <w:r>
        <w:t>,</w:t>
      </w:r>
    </w:p>
    <w:p w:rsidR="002B5C1A" w:rsidRDefault="002B5C1A" w:rsidP="002B5C1A">
      <w:pPr>
        <w:pStyle w:val="Code"/>
      </w:pPr>
      <w:r>
        <w:t xml:space="preserve">                      </w:t>
      </w:r>
      <w:proofErr w:type="gramStart"/>
      <w:r>
        <w:t>:</w:t>
      </w:r>
      <w:proofErr w:type="spellStart"/>
      <w:r>
        <w:t>allow</w:t>
      </w:r>
      <w:proofErr w:type="gramEnd"/>
      <w:r>
        <w:t>_nil</w:t>
      </w:r>
      <w:proofErr w:type="spellEnd"/>
      <w:r>
        <w:t xml:space="preserve"> =&gt; true,</w:t>
      </w:r>
    </w:p>
    <w:p w:rsidR="002B5C1A" w:rsidRDefault="002B5C1A" w:rsidP="002B5C1A">
      <w:pPr>
        <w:pStyle w:val="Code"/>
      </w:pPr>
      <w:r>
        <w:t xml:space="preserve">                      </w:t>
      </w:r>
      <w:proofErr w:type="gramStart"/>
      <w:r>
        <w:t>:</w:t>
      </w:r>
      <w:proofErr w:type="spellStart"/>
      <w:r>
        <w:t>allow</w:t>
      </w:r>
      <w:proofErr w:type="gramEnd"/>
      <w:r>
        <w:t>_blank</w:t>
      </w:r>
      <w:proofErr w:type="spellEnd"/>
      <w:r>
        <w:t xml:space="preserve"> =&gt; true</w:t>
      </w:r>
    </w:p>
    <w:p w:rsidR="002B5C1A" w:rsidRDefault="002B5C1A" w:rsidP="002B5C1A">
      <w:pPr>
        <w:pStyle w:val="Code"/>
      </w:pPr>
    </w:p>
    <w:p w:rsidR="002B5C1A" w:rsidRPr="00EE71C7" w:rsidRDefault="002B5C1A" w:rsidP="002B5C1A">
      <w:pPr>
        <w:pStyle w:val="Code"/>
        <w:rPr>
          <w:b/>
        </w:rPr>
      </w:pPr>
      <w:r>
        <w:t xml:space="preserve">  </w:t>
      </w:r>
      <w:proofErr w:type="spellStart"/>
      <w:proofErr w:type="gramStart"/>
      <w:r w:rsidRPr="00EE71C7">
        <w:rPr>
          <w:b/>
        </w:rPr>
        <w:t>belongs</w:t>
      </w:r>
      <w:proofErr w:type="gramEnd"/>
      <w:r w:rsidRPr="00EE71C7">
        <w:rPr>
          <w:b/>
        </w:rPr>
        <w:t>_to</w:t>
      </w:r>
      <w:proofErr w:type="spellEnd"/>
      <w:r w:rsidRPr="00EE71C7">
        <w:rPr>
          <w:b/>
        </w:rPr>
        <w:t xml:space="preserve"> :user</w:t>
      </w:r>
    </w:p>
    <w:p w:rsidR="002B5C1A" w:rsidRPr="00EE71C7" w:rsidRDefault="002B5C1A" w:rsidP="002B5C1A">
      <w:pPr>
        <w:pStyle w:val="Code"/>
        <w:rPr>
          <w:b/>
        </w:rPr>
      </w:pPr>
      <w:r w:rsidRPr="00EE71C7">
        <w:rPr>
          <w:b/>
        </w:rPr>
        <w:t xml:space="preserve">  </w:t>
      </w:r>
      <w:proofErr w:type="spellStart"/>
      <w:proofErr w:type="gramStart"/>
      <w:r w:rsidRPr="00EE71C7">
        <w:rPr>
          <w:b/>
        </w:rPr>
        <w:t>belongs</w:t>
      </w:r>
      <w:proofErr w:type="gramEnd"/>
      <w:r w:rsidRPr="00EE71C7">
        <w:rPr>
          <w:b/>
        </w:rPr>
        <w:t>_to</w:t>
      </w:r>
      <w:proofErr w:type="spellEnd"/>
      <w:r w:rsidRPr="00EE71C7">
        <w:rPr>
          <w:b/>
        </w:rPr>
        <w:t xml:space="preserve"> :</w:t>
      </w:r>
      <w:proofErr w:type="spellStart"/>
      <w:r w:rsidRPr="00EE71C7">
        <w:rPr>
          <w:b/>
        </w:rPr>
        <w:t>in_reply_to_user</w:t>
      </w:r>
      <w:proofErr w:type="spellEnd"/>
      <w:r w:rsidRPr="00EE71C7">
        <w:rPr>
          <w:b/>
        </w:rPr>
        <w:t>, :</w:t>
      </w:r>
      <w:proofErr w:type="spellStart"/>
      <w:r w:rsidRPr="00EE71C7">
        <w:rPr>
          <w:b/>
        </w:rPr>
        <w:t>class_name</w:t>
      </w:r>
      <w:proofErr w:type="spellEnd"/>
      <w:r w:rsidRPr="00EE71C7">
        <w:rPr>
          <w:b/>
        </w:rPr>
        <w:t xml:space="preserve"> =&gt; "User", :</w:t>
      </w:r>
      <w:proofErr w:type="spellStart"/>
      <w:r w:rsidRPr="00EE71C7">
        <w:rPr>
          <w:b/>
        </w:rPr>
        <w:t>foreign_key</w:t>
      </w:r>
      <w:proofErr w:type="spellEnd"/>
      <w:r w:rsidRPr="00EE71C7">
        <w:rPr>
          <w:b/>
        </w:rPr>
        <w:t xml:space="preserve"> =&gt; "</w:t>
      </w:r>
      <w:proofErr w:type="spellStart"/>
      <w:r w:rsidRPr="00EE71C7">
        <w:rPr>
          <w:b/>
        </w:rPr>
        <w:t>in_reply_to_user_id</w:t>
      </w:r>
      <w:proofErr w:type="spellEnd"/>
      <w:r w:rsidRPr="00EE71C7">
        <w:rPr>
          <w:b/>
        </w:rPr>
        <w:t>"</w:t>
      </w:r>
    </w:p>
    <w:p w:rsidR="002B5C1A" w:rsidRPr="00EE71C7" w:rsidRDefault="002B5C1A" w:rsidP="002B5C1A">
      <w:pPr>
        <w:pStyle w:val="Code"/>
        <w:rPr>
          <w:b/>
        </w:rPr>
      </w:pPr>
      <w:r w:rsidRPr="00EE71C7">
        <w:rPr>
          <w:b/>
        </w:rPr>
        <w:t xml:space="preserve">  </w:t>
      </w:r>
      <w:proofErr w:type="spellStart"/>
      <w:proofErr w:type="gramStart"/>
      <w:r w:rsidRPr="00EE71C7">
        <w:rPr>
          <w:b/>
        </w:rPr>
        <w:t>belongs</w:t>
      </w:r>
      <w:proofErr w:type="gramEnd"/>
      <w:r w:rsidRPr="00EE71C7">
        <w:rPr>
          <w:b/>
        </w:rPr>
        <w:t>_to</w:t>
      </w:r>
      <w:proofErr w:type="spellEnd"/>
      <w:r w:rsidRPr="00EE71C7">
        <w:rPr>
          <w:b/>
        </w:rPr>
        <w:t xml:space="preserve"> :</w:t>
      </w:r>
      <w:proofErr w:type="spellStart"/>
      <w:r w:rsidRPr="00EE71C7">
        <w:rPr>
          <w:b/>
        </w:rPr>
        <w:t>in_reply_to_status</w:t>
      </w:r>
      <w:proofErr w:type="spellEnd"/>
      <w:r w:rsidRPr="00EE71C7">
        <w:rPr>
          <w:b/>
        </w:rPr>
        <w:t>, :</w:t>
      </w:r>
      <w:proofErr w:type="spellStart"/>
      <w:r w:rsidRPr="00EE71C7">
        <w:rPr>
          <w:b/>
        </w:rPr>
        <w:t>class_name</w:t>
      </w:r>
      <w:proofErr w:type="spellEnd"/>
      <w:r w:rsidRPr="00EE71C7">
        <w:rPr>
          <w:b/>
        </w:rPr>
        <w:t xml:space="preserve"> =&gt; "Status", :</w:t>
      </w:r>
      <w:proofErr w:type="spellStart"/>
      <w:r w:rsidRPr="00EE71C7">
        <w:rPr>
          <w:b/>
        </w:rPr>
        <w:t>foreign_key</w:t>
      </w:r>
      <w:proofErr w:type="spellEnd"/>
      <w:r w:rsidRPr="00EE71C7">
        <w:rPr>
          <w:b/>
        </w:rPr>
        <w:t xml:space="preserve"> =&gt; "</w:t>
      </w:r>
      <w:proofErr w:type="spellStart"/>
      <w:r w:rsidRPr="00EE71C7">
        <w:rPr>
          <w:b/>
        </w:rPr>
        <w:t>in_reply_to_status_id</w:t>
      </w:r>
      <w:proofErr w:type="spellEnd"/>
      <w:r w:rsidRPr="00EE71C7">
        <w:rPr>
          <w:b/>
        </w:rPr>
        <w:t>"</w:t>
      </w:r>
    </w:p>
    <w:p w:rsidR="002B5C1A" w:rsidRPr="00EE71C7" w:rsidRDefault="002B5C1A" w:rsidP="002B5C1A">
      <w:pPr>
        <w:pStyle w:val="Code"/>
        <w:rPr>
          <w:b/>
        </w:rPr>
      </w:pPr>
      <w:r w:rsidRPr="00EE71C7">
        <w:rPr>
          <w:b/>
        </w:rPr>
        <w:t xml:space="preserve">  </w:t>
      </w:r>
      <w:proofErr w:type="spellStart"/>
      <w:proofErr w:type="gramStart"/>
      <w:r w:rsidRPr="00EE71C7">
        <w:rPr>
          <w:b/>
        </w:rPr>
        <w:t>has</w:t>
      </w:r>
      <w:proofErr w:type="gramEnd"/>
      <w:r w:rsidRPr="00EE71C7">
        <w:rPr>
          <w:b/>
        </w:rPr>
        <w:t>_many</w:t>
      </w:r>
      <w:proofErr w:type="spellEnd"/>
      <w:r w:rsidRPr="00EE71C7">
        <w:rPr>
          <w:b/>
        </w:rPr>
        <w:t xml:space="preserve"> :replies, :</w:t>
      </w:r>
      <w:proofErr w:type="spellStart"/>
      <w:r w:rsidRPr="00EE71C7">
        <w:rPr>
          <w:b/>
        </w:rPr>
        <w:t>class_name</w:t>
      </w:r>
      <w:proofErr w:type="spellEnd"/>
      <w:r w:rsidRPr="00EE71C7">
        <w:rPr>
          <w:b/>
        </w:rPr>
        <w:t xml:space="preserve"> =&gt; "Status", :</w:t>
      </w:r>
      <w:proofErr w:type="spellStart"/>
      <w:r w:rsidRPr="00EE71C7">
        <w:rPr>
          <w:b/>
        </w:rPr>
        <w:t>foreign_key</w:t>
      </w:r>
      <w:proofErr w:type="spellEnd"/>
      <w:r w:rsidRPr="00EE71C7">
        <w:rPr>
          <w:b/>
        </w:rPr>
        <w:t xml:space="preserve"> =&gt; "</w:t>
      </w:r>
      <w:proofErr w:type="spellStart"/>
      <w:r w:rsidRPr="00EE71C7">
        <w:rPr>
          <w:b/>
        </w:rPr>
        <w:t>in_reply_to_status_id</w:t>
      </w:r>
      <w:proofErr w:type="spellEnd"/>
      <w:r w:rsidRPr="00EE71C7">
        <w:rPr>
          <w:b/>
        </w:rPr>
        <w:t>"</w:t>
      </w:r>
    </w:p>
    <w:p w:rsidR="002B5C1A" w:rsidRDefault="002B5C1A" w:rsidP="002B5C1A">
      <w:pPr>
        <w:pStyle w:val="Code"/>
      </w:pPr>
    </w:p>
    <w:p w:rsidR="002B5C1A" w:rsidRDefault="002B5C1A" w:rsidP="002B5C1A">
      <w:pPr>
        <w:pStyle w:val="Code"/>
      </w:pPr>
      <w:proofErr w:type="gramStart"/>
      <w:r>
        <w:t>end</w:t>
      </w:r>
      <w:proofErr w:type="gramEnd"/>
    </w:p>
    <w:p w:rsidR="00A138B0" w:rsidRDefault="00EE71C7" w:rsidP="002B5C1A">
      <w:pPr>
        <w:pStyle w:val="Body"/>
      </w:pPr>
      <w:r>
        <w:t>I’ve highlighted the new lines in the status class in bold.</w:t>
      </w:r>
      <w:r w:rsidR="00A138B0">
        <w:t xml:space="preserve"> </w:t>
      </w:r>
      <w:r w:rsidR="00703C6D">
        <w:t>A relation has to be defined in both the entity that has the foreign key and the en</w:t>
      </w:r>
      <w:r w:rsidR="00A138B0">
        <w:t>t</w:t>
      </w:r>
      <w:r w:rsidR="00703C6D">
        <w:t xml:space="preserve">ity that is being </w:t>
      </w:r>
      <w:r w:rsidR="00A138B0">
        <w:t>referenced; we’ll look at modifying the user model as soon as we’re done with the status model.</w:t>
      </w:r>
      <w:r>
        <w:t xml:space="preserve"> </w:t>
      </w:r>
      <w:r w:rsidR="00A138B0">
        <w:t>First</w:t>
      </w:r>
      <w:ins w:id="311" w:author="Lianna Wlasiuk" w:date="2009-10-09T16:13:00Z">
        <w:r w:rsidR="00AC07BD">
          <w:t>,</w:t>
        </w:r>
      </w:ins>
      <w:r w:rsidR="00A138B0">
        <w:t xml:space="preserve"> we add the user relation as a </w:t>
      </w:r>
      <w:proofErr w:type="spellStart"/>
      <w:r w:rsidR="00A138B0" w:rsidRPr="005B000A">
        <w:rPr>
          <w:rStyle w:val="CodeinText"/>
        </w:rPr>
        <w:t>belongs_to</w:t>
      </w:r>
      <w:proofErr w:type="spellEnd"/>
      <w:r w:rsidR="00A138B0">
        <w:t xml:space="preserve"> relationship. </w:t>
      </w:r>
    </w:p>
    <w:p w:rsidR="00A138B0" w:rsidRDefault="00EE71C7" w:rsidP="002B5C1A">
      <w:pPr>
        <w:pStyle w:val="Body"/>
      </w:pPr>
      <w:r>
        <w:t>Because we followed the convention and have an attribute</w:t>
      </w:r>
      <w:ins w:id="312" w:author="Lianna Wlasiuk" w:date="2009-10-09T16:13:00Z">
        <w:r w:rsidR="00AC07BD">
          <w:t>,</w:t>
        </w:r>
      </w:ins>
      <w:r>
        <w:t xml:space="preserve"> </w:t>
      </w:r>
      <w:proofErr w:type="spellStart"/>
      <w:r w:rsidRPr="00A138B0">
        <w:rPr>
          <w:rStyle w:val="CodeinText"/>
        </w:rPr>
        <w:t>user_id</w:t>
      </w:r>
      <w:proofErr w:type="spellEnd"/>
      <w:r>
        <w:t xml:space="preserve"> </w:t>
      </w:r>
      <w:proofErr w:type="spellStart"/>
      <w:r w:rsidRPr="00A138B0">
        <w:rPr>
          <w:rStyle w:val="CodeinText"/>
        </w:rPr>
        <w:t>ActiveRecord</w:t>
      </w:r>
      <w:proofErr w:type="spellEnd"/>
      <w:r>
        <w:t xml:space="preserve"> will figure </w:t>
      </w:r>
      <w:proofErr w:type="spellStart"/>
      <w:r>
        <w:t>ut</w:t>
      </w:r>
      <w:proofErr w:type="spellEnd"/>
      <w:r>
        <w:t xml:space="preserve"> automatically that we mean the </w:t>
      </w:r>
      <w:r w:rsidRPr="00A138B0">
        <w:rPr>
          <w:rStyle w:val="CodeinText"/>
        </w:rPr>
        <w:t>User</w:t>
      </w:r>
      <w:r>
        <w:t xml:space="preserve"> model.  The next relation we add is the </w:t>
      </w:r>
      <w:proofErr w:type="spellStart"/>
      <w:r w:rsidR="00A138B0" w:rsidRPr="00A138B0">
        <w:rPr>
          <w:rStyle w:val="CodeinText"/>
        </w:rPr>
        <w:t>belongs_to</w:t>
      </w:r>
      <w:proofErr w:type="spellEnd"/>
      <w:r w:rsidR="00A138B0">
        <w:t xml:space="preserve"> relationship of a </w:t>
      </w:r>
      <w:r>
        <w:t xml:space="preserve">user to which this status is a reply. This does require some more </w:t>
      </w:r>
      <w:proofErr w:type="gramStart"/>
      <w:r>
        <w:t>configuration</w:t>
      </w:r>
      <w:proofErr w:type="gramEnd"/>
      <w:r w:rsidR="005B000A">
        <w:t>,</w:t>
      </w:r>
      <w:r>
        <w:t xml:space="preserve"> because the foreign key field is called differently than the conve</w:t>
      </w:r>
      <w:r w:rsidR="00A138B0">
        <w:t>n</w:t>
      </w:r>
      <w:r>
        <w:t xml:space="preserve">tion. So we say that we’re interested in the model </w:t>
      </w:r>
      <w:r w:rsidRPr="00A138B0">
        <w:rPr>
          <w:rStyle w:val="CodeinText"/>
        </w:rPr>
        <w:t>User</w:t>
      </w:r>
      <w:r>
        <w:t xml:space="preserve"> and that the foreign key is </w:t>
      </w:r>
      <w:proofErr w:type="spellStart"/>
      <w:r w:rsidRPr="00A138B0">
        <w:rPr>
          <w:rStyle w:val="CodeinText"/>
        </w:rPr>
        <w:t>in_reply_to_user_id</w:t>
      </w:r>
      <w:proofErr w:type="spellEnd"/>
      <w:r>
        <w:t xml:space="preserve">. The </w:t>
      </w:r>
      <w:r w:rsidR="00703C6D">
        <w:t>next relationship is a self-</w:t>
      </w:r>
      <w:r>
        <w:t xml:space="preserve">referencing relation. </w:t>
      </w:r>
      <w:r w:rsidR="00A138B0">
        <w:t xml:space="preserve">This means that we have to define both sides of the relationship on the status model. </w:t>
      </w:r>
      <w:r>
        <w:t xml:space="preserve"> </w:t>
      </w:r>
      <w:r w:rsidR="00A138B0">
        <w:t xml:space="preserve">We define a </w:t>
      </w:r>
      <w:proofErr w:type="spellStart"/>
      <w:r w:rsidR="00A138B0" w:rsidRPr="00A138B0">
        <w:rPr>
          <w:rStyle w:val="CodeinText"/>
        </w:rPr>
        <w:t>belongs_to</w:t>
      </w:r>
      <w:proofErr w:type="spellEnd"/>
      <w:r w:rsidR="00A138B0">
        <w:t xml:space="preserve"> relationship </w:t>
      </w:r>
      <w:proofErr w:type="spellStart"/>
      <w:r w:rsidR="00A138B0" w:rsidRPr="00A138B0">
        <w:rPr>
          <w:rStyle w:val="CodeinText"/>
        </w:rPr>
        <w:t>in_reply_to_status_id</w:t>
      </w:r>
      <w:proofErr w:type="spellEnd"/>
      <w:r w:rsidR="00A138B0">
        <w:t xml:space="preserve"> that references the class </w:t>
      </w:r>
      <w:r w:rsidR="00A138B0" w:rsidRPr="00A138B0">
        <w:rPr>
          <w:rStyle w:val="CodeinText"/>
        </w:rPr>
        <w:t>Status</w:t>
      </w:r>
      <w:r w:rsidR="00A138B0">
        <w:t xml:space="preserve"> through the foreign key. We also define a </w:t>
      </w:r>
      <w:proofErr w:type="spellStart"/>
      <w:r w:rsidR="00A138B0" w:rsidRPr="00A138B0">
        <w:rPr>
          <w:rStyle w:val="CodeinText"/>
        </w:rPr>
        <w:t>has_many</w:t>
      </w:r>
      <w:proofErr w:type="spellEnd"/>
      <w:r w:rsidR="00A138B0">
        <w:t xml:space="preserve"> relationship that uses the class </w:t>
      </w:r>
      <w:r w:rsidR="00A138B0" w:rsidRPr="00A138B0">
        <w:rPr>
          <w:rStyle w:val="CodeinText"/>
        </w:rPr>
        <w:t>Status</w:t>
      </w:r>
      <w:r w:rsidR="00A138B0">
        <w:t xml:space="preserve"> and is referenced by the </w:t>
      </w:r>
      <w:proofErr w:type="spellStart"/>
      <w:r w:rsidR="00A138B0" w:rsidRPr="00A138B0">
        <w:rPr>
          <w:rStyle w:val="CodeinText"/>
        </w:rPr>
        <w:t>in_reply_to_status_id</w:t>
      </w:r>
      <w:proofErr w:type="spellEnd"/>
      <w:r w:rsidR="00A138B0">
        <w:t xml:space="preserve"> foreign key.   </w:t>
      </w:r>
    </w:p>
    <w:p w:rsidR="00AC07BD" w:rsidRDefault="00A138B0" w:rsidP="00CA5596">
      <w:pPr>
        <w:pStyle w:val="Body"/>
        <w:rPr>
          <w:ins w:id="313" w:author="Lianna Wlasiuk" w:date="2009-10-09T16:15:00Z"/>
        </w:rPr>
      </w:pPr>
      <w:r>
        <w:t xml:space="preserve">The next bit of work we have to do is on the </w:t>
      </w:r>
      <w:r w:rsidRPr="00A138B0">
        <w:rPr>
          <w:rStyle w:val="CodeinText"/>
        </w:rPr>
        <w:t>User</w:t>
      </w:r>
      <w:r>
        <w:t xml:space="preserve"> model</w:t>
      </w:r>
      <w:ins w:id="314" w:author="Lianna Wlasiuk" w:date="2009-10-09T16:14:00Z">
        <w:r w:rsidR="00AC07BD">
          <w:t>.</w:t>
        </w:r>
      </w:ins>
      <w:r>
        <w:t xml:space="preserve"> </w:t>
      </w:r>
      <w:ins w:id="315" w:author="Lianna Wlasiuk" w:date="2009-10-09T16:14:00Z">
        <w:r w:rsidR="00AC07BD">
          <w:t>B</w:t>
        </w:r>
      </w:ins>
      <w:r>
        <w:t xml:space="preserve">ecause it has been referenced twice with a </w:t>
      </w:r>
      <w:proofErr w:type="spellStart"/>
      <w:r w:rsidRPr="00A138B0">
        <w:rPr>
          <w:rStyle w:val="CodeinText"/>
        </w:rPr>
        <w:t>belongs_to</w:t>
      </w:r>
      <w:proofErr w:type="spellEnd"/>
      <w:r>
        <w:t xml:space="preserve"> relationship from the </w:t>
      </w:r>
      <w:r w:rsidRPr="00A138B0">
        <w:rPr>
          <w:rStyle w:val="CodeinText"/>
        </w:rPr>
        <w:t>Status</w:t>
      </w:r>
      <w:r>
        <w:t xml:space="preserve"> model</w:t>
      </w:r>
      <w:ins w:id="316" w:author="Lianna Wlasiuk" w:date="2009-10-09T16:14:00Z">
        <w:r w:rsidR="00AC07BD">
          <w:t>,</w:t>
        </w:r>
      </w:ins>
      <w:r>
        <w:t xml:space="preserve"> we have to make sure the corresponding </w:t>
      </w:r>
      <w:proofErr w:type="spellStart"/>
      <w:r w:rsidRPr="00A138B0">
        <w:rPr>
          <w:rStyle w:val="CodeinText"/>
        </w:rPr>
        <w:t>has_many</w:t>
      </w:r>
      <w:proofErr w:type="spellEnd"/>
      <w:r>
        <w:t xml:space="preserve"> relationship is defined on the </w:t>
      </w:r>
      <w:r w:rsidRPr="00A138B0">
        <w:rPr>
          <w:rStyle w:val="CodeinText"/>
        </w:rPr>
        <w:t>User</w:t>
      </w:r>
      <w:r>
        <w:t xml:space="preserve"> model.</w:t>
      </w:r>
      <w:r w:rsidR="00CA5596">
        <w:t xml:space="preserve">  For brevity we haven’t </w:t>
      </w:r>
      <w:r w:rsidR="00E07A21">
        <w:t>included the code for this func</w:t>
      </w:r>
      <w:r w:rsidR="00CA5596">
        <w:t>tionality in the chapter</w:t>
      </w:r>
      <w:ins w:id="317" w:author="Lianna Wlasiuk" w:date="2009-10-09T16:15:00Z">
        <w:r w:rsidR="00AC07BD">
          <w:t>,</w:t>
        </w:r>
      </w:ins>
      <w:r w:rsidR="00CA5596">
        <w:t xml:space="preserve"> but it is included in the samples for this chapter.</w:t>
      </w:r>
    </w:p>
    <w:p w:rsidR="00DE45FB" w:rsidRDefault="00CA5596" w:rsidP="00CA5596">
      <w:pPr>
        <w:pStyle w:val="Body"/>
      </w:pPr>
      <w:r>
        <w:t xml:space="preserve">We’ve seen how to define relationships and how to test for them through the </w:t>
      </w:r>
      <w:r w:rsidR="00E07A21" w:rsidRPr="00E07A21">
        <w:rPr>
          <w:rStyle w:val="CodeinText"/>
        </w:rPr>
        <w:t>Status</w:t>
      </w:r>
      <w:r>
        <w:t xml:space="preserve"> model.  If you want to learn more about </w:t>
      </w:r>
      <w:r w:rsidR="005B000A">
        <w:t>Ruby</w:t>
      </w:r>
      <w:r>
        <w:t xml:space="preserve"> on </w:t>
      </w:r>
      <w:r w:rsidR="005B000A">
        <w:t>R</w:t>
      </w:r>
      <w:r>
        <w:t>ails there are some excellent books available from Manning to get you up to speed.</w:t>
      </w:r>
      <w:ins w:id="318" w:author="Lianna Wlasiuk" w:date="2009-10-09T16:15:00Z">
        <w:r w:rsidR="00AC07BD">
          <w:t xml:space="preserve"> </w:t>
        </w:r>
      </w:ins>
      <w:r w:rsidR="00DE45FB">
        <w:t>This concludes our discussion on relations</w:t>
      </w:r>
      <w:ins w:id="319" w:author="Lianna Wlasiuk" w:date="2009-10-09T16:15:00Z">
        <w:r w:rsidR="00AC07BD">
          <w:t>hips</w:t>
        </w:r>
      </w:ins>
      <w:r w:rsidR="00DE45FB">
        <w:t xml:space="preserve"> in Ruby on Rails</w:t>
      </w:r>
      <w:ins w:id="320" w:author="Lianna Wlasiuk" w:date="2009-10-09T16:16:00Z">
        <w:r w:rsidR="00AC07BD">
          <w:t>,</w:t>
        </w:r>
      </w:ins>
      <w:r w:rsidR="00DE45FB">
        <w:t xml:space="preserve"> and it is time to implement the queries that we’re going to use to expose our data over the web. </w:t>
      </w:r>
    </w:p>
    <w:p w:rsidR="0015481C" w:rsidRDefault="00DE45FB" w:rsidP="0015481C">
      <w:pPr>
        <w:pStyle w:val="Head3"/>
        <w:rPr>
          <w:rFonts w:ascii="Verdana" w:hAnsi="Verdana"/>
          <w:b w:val="0"/>
          <w:smallCaps w:val="0"/>
          <w:color w:val="000000"/>
        </w:rPr>
      </w:pPr>
      <w:bookmarkStart w:id="321" w:name="_Toc242864997"/>
      <w:r>
        <w:t>Adding the queries to the models</w:t>
      </w:r>
      <w:bookmarkEnd w:id="321"/>
    </w:p>
    <w:p w:rsidR="003844F2" w:rsidRDefault="0015481C" w:rsidP="0015481C">
      <w:pPr>
        <w:pStyle w:val="Body1"/>
      </w:pPr>
      <w:r>
        <w:t xml:space="preserve">So far we’ve been dealing with persistence and validation, now the time has come to start retrieving some of our data so that we will have something to show later on.  Again for brevity we will only discuss one finder method but in the samples there are a couple more implemented. We’re primarily interested in the </w:t>
      </w:r>
      <w:proofErr w:type="spellStart"/>
      <w:r w:rsidR="003844F2" w:rsidRPr="003844F2">
        <w:rPr>
          <w:rStyle w:val="CodeinText"/>
        </w:rPr>
        <w:t>timeline_with_friends_for</w:t>
      </w:r>
      <w:proofErr w:type="spellEnd"/>
      <w:r>
        <w:t xml:space="preserve"> finder method. This will give us back all our tweets and the tweets of all the people we’re following. We will start again by writing down the specs for this finder method and then we’ll implement the actual functionality.</w:t>
      </w:r>
      <w:r w:rsidR="003844F2">
        <w:t xml:space="preserve"> Listing </w:t>
      </w:r>
      <w:r w:rsidR="00DC10DB">
        <w:t>7.</w:t>
      </w:r>
      <w:ins w:id="322" w:author="Ivan Porto Carrero" w:date="2009-10-12T11:28:00Z">
        <w:r w:rsidR="00B9569F">
          <w:t xml:space="preserve">14 </w:t>
        </w:r>
      </w:ins>
      <w:r w:rsidR="003844F2">
        <w:t>shows the specs we’re going to add to the status example group.</w:t>
      </w:r>
    </w:p>
    <w:p w:rsidR="003844F2" w:rsidRDefault="003844F2" w:rsidP="003844F2">
      <w:pPr>
        <w:pStyle w:val="CodeListingCaption"/>
      </w:pPr>
      <w:r>
        <w:t xml:space="preserve">Listing </w:t>
      </w:r>
      <w:r w:rsidR="00DC10DB">
        <w:t>7.</w:t>
      </w:r>
      <w:ins w:id="323" w:author="Ivan Porto Carrero" w:date="2009-10-12T11:28:00Z">
        <w:r w:rsidR="00B9569F">
          <w:t>14</w:t>
        </w:r>
      </w:ins>
      <w:r>
        <w:t>: The specs for the finders on the status model</w:t>
      </w:r>
    </w:p>
    <w:p w:rsidR="003844F2" w:rsidRDefault="003844F2" w:rsidP="003844F2">
      <w:pPr>
        <w:pStyle w:val="Code"/>
      </w:pPr>
      <w:proofErr w:type="gramStart"/>
      <w:r>
        <w:t>context</w:t>
      </w:r>
      <w:proofErr w:type="gramEnd"/>
      <w:r>
        <w:t xml:space="preserve"> "finders" do</w:t>
      </w:r>
    </w:p>
    <w:p w:rsidR="003844F2" w:rsidRDefault="003844F2" w:rsidP="003844F2">
      <w:pPr>
        <w:pStyle w:val="Code"/>
      </w:pPr>
      <w:r>
        <w:t xml:space="preserve">  </w:t>
      </w:r>
    </w:p>
    <w:p w:rsidR="003844F2" w:rsidRDefault="003844F2" w:rsidP="003844F2">
      <w:pPr>
        <w:pStyle w:val="Code"/>
      </w:pPr>
      <w:r>
        <w:t xml:space="preserve">  </w:t>
      </w:r>
      <w:proofErr w:type="gramStart"/>
      <w:r>
        <w:t>specify</w:t>
      </w:r>
      <w:proofErr w:type="gramEnd"/>
      <w:r>
        <w:t xml:space="preserve"> "should find all the statuses for a user including his friends" do</w:t>
      </w:r>
    </w:p>
    <w:p w:rsidR="003844F2" w:rsidRDefault="003844F2" w:rsidP="003844F2">
      <w:pPr>
        <w:pStyle w:val="Code"/>
      </w:pPr>
      <w:r>
        <w:t xml:space="preserve">    </w:t>
      </w:r>
      <w:proofErr w:type="gramStart"/>
      <w:r>
        <w:t>result</w:t>
      </w:r>
      <w:proofErr w:type="gramEnd"/>
      <w:r>
        <w:t xml:space="preserve"> = </w:t>
      </w:r>
      <w:proofErr w:type="spellStart"/>
      <w:r>
        <w:t>Status.timeline_with_friends_for</w:t>
      </w:r>
      <w:proofErr w:type="spellEnd"/>
      <w:r>
        <w:t xml:space="preserve"> :</w:t>
      </w:r>
      <w:proofErr w:type="spellStart"/>
      <w:r>
        <w:t>user_id</w:t>
      </w:r>
      <w:proofErr w:type="spellEnd"/>
      <w:r>
        <w:t xml:space="preserve"> =&gt; users(:</w:t>
      </w:r>
      <w:proofErr w:type="spellStart"/>
      <w:r>
        <w:t>aaron</w:t>
      </w:r>
      <w:proofErr w:type="spellEnd"/>
      <w:r>
        <w:t>).id</w:t>
      </w:r>
    </w:p>
    <w:p w:rsidR="003844F2" w:rsidRDefault="003844F2" w:rsidP="003844F2">
      <w:pPr>
        <w:pStyle w:val="Code"/>
      </w:pPr>
      <w:r>
        <w:t xml:space="preserve">    </w:t>
      </w:r>
      <w:proofErr w:type="spellStart"/>
      <w:proofErr w:type="gramStart"/>
      <w:r>
        <w:t>result.should</w:t>
      </w:r>
      <w:proofErr w:type="gramEnd"/>
      <w:r>
        <w:t>_not</w:t>
      </w:r>
      <w:proofErr w:type="spellEnd"/>
      <w:r>
        <w:t xml:space="preserve"> </w:t>
      </w:r>
      <w:proofErr w:type="spellStart"/>
      <w:r>
        <w:t>be_empty</w:t>
      </w:r>
      <w:proofErr w:type="spellEnd"/>
    </w:p>
    <w:p w:rsidR="003844F2" w:rsidRDefault="003844F2" w:rsidP="003844F2">
      <w:pPr>
        <w:pStyle w:val="Code"/>
      </w:pPr>
      <w:r>
        <w:t xml:space="preserve">    </w:t>
      </w:r>
      <w:proofErr w:type="spellStart"/>
      <w:proofErr w:type="gramStart"/>
      <w:r>
        <w:t>result.length.should</w:t>
      </w:r>
      <w:proofErr w:type="spellEnd"/>
      <w:proofErr w:type="gramEnd"/>
      <w:r>
        <w:t xml:space="preserve"> == 5</w:t>
      </w:r>
    </w:p>
    <w:p w:rsidR="003844F2" w:rsidRDefault="003844F2" w:rsidP="003844F2">
      <w:pPr>
        <w:pStyle w:val="Code"/>
      </w:pPr>
      <w:r>
        <w:t xml:space="preserve">  </w:t>
      </w:r>
      <w:proofErr w:type="gramStart"/>
      <w:r>
        <w:t>end</w:t>
      </w:r>
      <w:proofErr w:type="gramEnd"/>
    </w:p>
    <w:p w:rsidR="003844F2" w:rsidRDefault="003844F2" w:rsidP="003844F2">
      <w:pPr>
        <w:pStyle w:val="Code"/>
      </w:pPr>
    </w:p>
    <w:p w:rsidR="003844F2" w:rsidRDefault="003844F2" w:rsidP="003844F2">
      <w:pPr>
        <w:pStyle w:val="Code"/>
      </w:pPr>
      <w:proofErr w:type="gramStart"/>
      <w:r>
        <w:t>end</w:t>
      </w:r>
      <w:proofErr w:type="gramEnd"/>
    </w:p>
    <w:p w:rsidR="003844F2" w:rsidRDefault="003844F2" w:rsidP="003844F2">
      <w:pPr>
        <w:pStyle w:val="Code"/>
      </w:pPr>
    </w:p>
    <w:p w:rsidR="003844F2" w:rsidRDefault="003844F2" w:rsidP="003844F2">
      <w:pPr>
        <w:pStyle w:val="Body"/>
      </w:pPr>
      <w:r>
        <w:t xml:space="preserve">Because we defined fixtures with test data earlier we’ve got predictable results. That means we can verify easily if we find the right amount of statuses. We call the </w:t>
      </w:r>
      <w:proofErr w:type="spellStart"/>
      <w:r w:rsidRPr="003844F2">
        <w:rPr>
          <w:rStyle w:val="CodeinText"/>
        </w:rPr>
        <w:t>timeline_with_friends_for</w:t>
      </w:r>
      <w:proofErr w:type="spellEnd"/>
      <w:r>
        <w:t xml:space="preserve"> method and pass it the id of the user for who we want to retrieve the status updates. Next we first check that the collection isn’t empty and </w:t>
      </w:r>
      <w:r w:rsidR="0055493C">
        <w:t>after that</w:t>
      </w:r>
      <w:r>
        <w:t xml:space="preserve"> we check if the collection has 5 elements like we expect it</w:t>
      </w:r>
      <w:r w:rsidR="0055493C">
        <w:t xml:space="preserve"> to</w:t>
      </w:r>
      <w:r>
        <w:t>.  This brings us</w:t>
      </w:r>
      <w:r w:rsidR="00B840C9">
        <w:t xml:space="preserve"> back</w:t>
      </w:r>
      <w:r>
        <w:t xml:space="preserve"> to the red in the red/green/</w:t>
      </w:r>
      <w:proofErr w:type="spellStart"/>
      <w:r>
        <w:t>refactor</w:t>
      </w:r>
      <w:proofErr w:type="spellEnd"/>
      <w:r>
        <w:t xml:space="preserve"> mantra. Listing </w:t>
      </w:r>
      <w:r w:rsidR="00DC10DB">
        <w:t>7.</w:t>
      </w:r>
      <w:ins w:id="324" w:author="Ivan Porto Carrero" w:date="2009-10-12T11:28:00Z">
        <w:r w:rsidR="00B9569F">
          <w:t xml:space="preserve">15 </w:t>
        </w:r>
      </w:ins>
      <w:r>
        <w:t>shows how we’re going to implement this method on the status model.</w:t>
      </w:r>
    </w:p>
    <w:p w:rsidR="003844F2" w:rsidRDefault="003844F2" w:rsidP="003844F2">
      <w:pPr>
        <w:pStyle w:val="CodeListingCaption"/>
      </w:pPr>
      <w:r>
        <w:t xml:space="preserve">Listing </w:t>
      </w:r>
      <w:r w:rsidR="00DC10DB">
        <w:t>7.</w:t>
      </w:r>
      <w:ins w:id="325" w:author="Ivan Porto Carrero" w:date="2009-10-12T11:28:00Z">
        <w:r w:rsidR="00B9569F">
          <w:t>15</w:t>
        </w:r>
      </w:ins>
      <w:r>
        <w:t xml:space="preserve">: Implementing the </w:t>
      </w:r>
      <w:proofErr w:type="spellStart"/>
      <w:r>
        <w:t>friends_with_timeline_for</w:t>
      </w:r>
      <w:proofErr w:type="spellEnd"/>
      <w:r>
        <w:t xml:space="preserve"> method</w:t>
      </w:r>
    </w:p>
    <w:p w:rsidR="003844F2" w:rsidRDefault="003844F2" w:rsidP="003844F2">
      <w:pPr>
        <w:pStyle w:val="Code"/>
      </w:pPr>
      <w:proofErr w:type="gramStart"/>
      <w:r>
        <w:t>class</w:t>
      </w:r>
      <w:proofErr w:type="gramEnd"/>
      <w:r>
        <w:t xml:space="preserve"> &lt;&lt; self</w:t>
      </w:r>
    </w:p>
    <w:p w:rsidR="003844F2" w:rsidRDefault="003844F2" w:rsidP="003844F2">
      <w:pPr>
        <w:pStyle w:val="Code"/>
      </w:pPr>
    </w:p>
    <w:p w:rsidR="003844F2" w:rsidRDefault="003844F2" w:rsidP="003844F2">
      <w:pPr>
        <w:pStyle w:val="Code"/>
      </w:pPr>
      <w:r>
        <w:t xml:space="preserve">  </w:t>
      </w:r>
      <w:proofErr w:type="gramStart"/>
      <w:r>
        <w:t>def</w:t>
      </w:r>
      <w:proofErr w:type="gramEnd"/>
      <w:r>
        <w:t xml:space="preserve"> </w:t>
      </w:r>
      <w:proofErr w:type="spellStart"/>
      <w:r>
        <w:t>timeline_with_friends_for</w:t>
      </w:r>
      <w:proofErr w:type="spellEnd"/>
      <w:r>
        <w:t>(options={})</w:t>
      </w:r>
    </w:p>
    <w:p w:rsidR="003844F2" w:rsidRDefault="003844F2" w:rsidP="003844F2">
      <w:pPr>
        <w:pStyle w:val="Code"/>
      </w:pPr>
      <w:r>
        <w:t xml:space="preserve">    </w:t>
      </w:r>
      <w:proofErr w:type="gramStart"/>
      <w:r>
        <w:t>options</w:t>
      </w:r>
      <w:proofErr w:type="gramEnd"/>
      <w:r>
        <w:t xml:space="preserve">[:where] = "( </w:t>
      </w:r>
      <w:proofErr w:type="spellStart"/>
      <w:r>
        <w:t>user_id</w:t>
      </w:r>
      <w:proofErr w:type="spellEnd"/>
      <w:r>
        <w:t xml:space="preserve"> = :</w:t>
      </w:r>
      <w:proofErr w:type="spellStart"/>
      <w:r>
        <w:t>user_id</w:t>
      </w:r>
      <w:proofErr w:type="spellEnd"/>
      <w:r>
        <w:t xml:space="preserve"> or </w:t>
      </w:r>
      <w:proofErr w:type="spellStart"/>
      <w:r>
        <w:t>user_id</w:t>
      </w:r>
      <w:proofErr w:type="spellEnd"/>
      <w:r>
        <w:t xml:space="preserve"> in (select </w:t>
      </w:r>
      <w:proofErr w:type="spellStart"/>
      <w:r>
        <w:t>user_id</w:t>
      </w:r>
      <w:proofErr w:type="spellEnd"/>
      <w:r>
        <w:t xml:space="preserve"> from </w:t>
      </w:r>
      <w:proofErr w:type="spellStart"/>
      <w:r>
        <w:t>follower_users</w:t>
      </w:r>
      <w:proofErr w:type="spellEnd"/>
      <w:r>
        <w:t xml:space="preserve"> where </w:t>
      </w:r>
      <w:proofErr w:type="spellStart"/>
      <w:r>
        <w:t>follower_id</w:t>
      </w:r>
      <w:proofErr w:type="spellEnd"/>
      <w:r>
        <w:t xml:space="preserve"> = :</w:t>
      </w:r>
      <w:proofErr w:type="spellStart"/>
      <w:r>
        <w:t>user_id</w:t>
      </w:r>
      <w:proofErr w:type="spellEnd"/>
      <w:r>
        <w:t>) )"</w:t>
      </w:r>
    </w:p>
    <w:p w:rsidR="003844F2" w:rsidRDefault="003844F2" w:rsidP="003844F2">
      <w:pPr>
        <w:pStyle w:val="Code"/>
      </w:pPr>
      <w:r>
        <w:t xml:space="preserve">    </w:t>
      </w:r>
      <w:proofErr w:type="gramStart"/>
      <w:r>
        <w:t>find</w:t>
      </w:r>
      <w:proofErr w:type="gramEnd"/>
      <w:r>
        <w:t xml:space="preserve"> :all, </w:t>
      </w:r>
      <w:proofErr w:type="spellStart"/>
      <w:r>
        <w:t>extract_timeline_options</w:t>
      </w:r>
      <w:proofErr w:type="spellEnd"/>
      <w:r>
        <w:t>(options)</w:t>
      </w:r>
    </w:p>
    <w:p w:rsidR="000F73FB" w:rsidRDefault="003844F2" w:rsidP="003844F2">
      <w:pPr>
        <w:pStyle w:val="Code"/>
      </w:pPr>
      <w:r>
        <w:t xml:space="preserve">  </w:t>
      </w:r>
      <w:proofErr w:type="gramStart"/>
      <w:r>
        <w:t>end</w:t>
      </w:r>
      <w:proofErr w:type="gramEnd"/>
    </w:p>
    <w:p w:rsidR="000F73FB" w:rsidRDefault="000F73FB" w:rsidP="003844F2">
      <w:pPr>
        <w:pStyle w:val="Code"/>
      </w:pPr>
    </w:p>
    <w:p w:rsidR="000F73FB" w:rsidRDefault="000F73FB" w:rsidP="003844F2">
      <w:pPr>
        <w:pStyle w:val="Code"/>
      </w:pPr>
      <w:r>
        <w:t xml:space="preserve">  </w:t>
      </w:r>
      <w:proofErr w:type="gramStart"/>
      <w:r>
        <w:t>private</w:t>
      </w:r>
      <w:proofErr w:type="gramEnd"/>
    </w:p>
    <w:p w:rsidR="000F73FB" w:rsidRDefault="000F73FB" w:rsidP="003844F2">
      <w:pPr>
        <w:pStyle w:val="Code"/>
      </w:pPr>
    </w:p>
    <w:p w:rsidR="000F73FB" w:rsidRDefault="000F73FB" w:rsidP="000F73FB">
      <w:pPr>
        <w:pStyle w:val="Code"/>
      </w:pPr>
      <w:r>
        <w:t xml:space="preserve">    </w:t>
      </w:r>
      <w:proofErr w:type="gramStart"/>
      <w:r>
        <w:t>def</w:t>
      </w:r>
      <w:proofErr w:type="gramEnd"/>
      <w:r>
        <w:t xml:space="preserve"> </w:t>
      </w:r>
      <w:proofErr w:type="spellStart"/>
      <w:r>
        <w:t>extract_timeline_options</w:t>
      </w:r>
      <w:proofErr w:type="spellEnd"/>
      <w:r>
        <w:t>(options={})</w:t>
      </w:r>
    </w:p>
    <w:p w:rsidR="000F73FB" w:rsidRDefault="000F73FB" w:rsidP="000F73FB">
      <w:pPr>
        <w:pStyle w:val="Code"/>
      </w:pPr>
      <w:r>
        <w:t xml:space="preserve">      </w:t>
      </w:r>
      <w:proofErr w:type="gramStart"/>
      <w:r>
        <w:t>opts</w:t>
      </w:r>
      <w:proofErr w:type="gramEnd"/>
      <w:r>
        <w:t xml:space="preserve"> = { :where =&gt; "( </w:t>
      </w:r>
      <w:proofErr w:type="spellStart"/>
      <w:r>
        <w:t>user_id</w:t>
      </w:r>
      <w:proofErr w:type="spellEnd"/>
      <w:r>
        <w:t xml:space="preserve"> = :</w:t>
      </w:r>
      <w:proofErr w:type="spellStart"/>
      <w:r>
        <w:t>user_id</w:t>
      </w:r>
      <w:proofErr w:type="spellEnd"/>
      <w:r>
        <w:t xml:space="preserve"> )", :page =&gt; 1, :count =&gt; DEFAULT_PAGESIZE, :sort =&gt; DEFAULT_SORT }.merge(options)</w:t>
      </w:r>
    </w:p>
    <w:p w:rsidR="000F73FB" w:rsidRDefault="000F73FB" w:rsidP="000F73FB">
      <w:pPr>
        <w:pStyle w:val="Code"/>
      </w:pPr>
      <w:r>
        <w:t xml:space="preserve">      </w:t>
      </w:r>
      <w:proofErr w:type="gramStart"/>
      <w:r>
        <w:t>limit</w:t>
      </w:r>
      <w:proofErr w:type="gramEnd"/>
      <w:r>
        <w:t xml:space="preserve"> = opts[:count].</w:t>
      </w:r>
      <w:proofErr w:type="spellStart"/>
      <w:r>
        <w:t>to_i</w:t>
      </w:r>
      <w:proofErr w:type="spellEnd"/>
    </w:p>
    <w:p w:rsidR="000F73FB" w:rsidRDefault="000F73FB" w:rsidP="000F73FB">
      <w:pPr>
        <w:pStyle w:val="Code"/>
      </w:pPr>
      <w:r>
        <w:t xml:space="preserve">      </w:t>
      </w:r>
      <w:proofErr w:type="gramStart"/>
      <w:r>
        <w:t>limit</w:t>
      </w:r>
      <w:proofErr w:type="gramEnd"/>
      <w:r>
        <w:t xml:space="preserve"> = 200 if limit &gt; 200</w:t>
      </w:r>
    </w:p>
    <w:p w:rsidR="000F73FB" w:rsidRDefault="000F73FB" w:rsidP="000F73FB">
      <w:pPr>
        <w:pStyle w:val="Code"/>
      </w:pPr>
      <w:r>
        <w:t xml:space="preserve">      </w:t>
      </w:r>
      <w:proofErr w:type="gramStart"/>
      <w:r>
        <w:t>offset</w:t>
      </w:r>
      <w:proofErr w:type="gramEnd"/>
      <w:r>
        <w:t xml:space="preserve"> = (opts[:page].</w:t>
      </w:r>
      <w:proofErr w:type="spellStart"/>
      <w:r>
        <w:t>to_i</w:t>
      </w:r>
      <w:proofErr w:type="spellEnd"/>
      <w:r>
        <w:t xml:space="preserve"> - 1) * limit</w:t>
      </w:r>
    </w:p>
    <w:p w:rsidR="000F73FB" w:rsidRDefault="000F73FB" w:rsidP="000F73FB">
      <w:pPr>
        <w:pStyle w:val="Code"/>
      </w:pPr>
    </w:p>
    <w:p w:rsidR="000F73FB" w:rsidRDefault="000F73FB" w:rsidP="000F73FB">
      <w:pPr>
        <w:pStyle w:val="Code"/>
      </w:pPr>
      <w:r>
        <w:t xml:space="preserve">      {</w:t>
      </w:r>
    </w:p>
    <w:p w:rsidR="000F73FB" w:rsidRDefault="000F73FB" w:rsidP="000F73FB">
      <w:pPr>
        <w:pStyle w:val="Code"/>
      </w:pPr>
      <w:r>
        <w:t xml:space="preserve">        </w:t>
      </w:r>
      <w:proofErr w:type="gramStart"/>
      <w:r>
        <w:t>:conditions</w:t>
      </w:r>
      <w:proofErr w:type="gramEnd"/>
      <w:r>
        <w:t xml:space="preserve"> =&gt; </w:t>
      </w:r>
      <w:proofErr w:type="spellStart"/>
      <w:r>
        <w:t>build_conditions_from</w:t>
      </w:r>
      <w:proofErr w:type="spellEnd"/>
      <w:r>
        <w:t>(opts),</w:t>
      </w:r>
    </w:p>
    <w:p w:rsidR="000F73FB" w:rsidRDefault="000F73FB" w:rsidP="000F73FB">
      <w:pPr>
        <w:pStyle w:val="Code"/>
      </w:pPr>
      <w:r>
        <w:t xml:space="preserve">        :o</w:t>
      </w:r>
      <w:proofErr w:type="gramStart"/>
      <w:r>
        <w:t>rder</w:t>
      </w:r>
      <w:proofErr w:type="gramEnd"/>
      <w:r>
        <w:t xml:space="preserve"> =&gt; opts[:sort],</w:t>
      </w:r>
    </w:p>
    <w:p w:rsidR="000F73FB" w:rsidRDefault="000F73FB" w:rsidP="000F73FB">
      <w:pPr>
        <w:pStyle w:val="Code"/>
      </w:pPr>
      <w:r>
        <w:t xml:space="preserve">        </w:t>
      </w:r>
      <w:proofErr w:type="gramStart"/>
      <w:r>
        <w:t>:include</w:t>
      </w:r>
      <w:proofErr w:type="gramEnd"/>
      <w:r>
        <w:t xml:space="preserve"> =&gt; [:user],</w:t>
      </w:r>
    </w:p>
    <w:p w:rsidR="000F73FB" w:rsidRDefault="000F73FB" w:rsidP="000F73FB">
      <w:pPr>
        <w:pStyle w:val="Code"/>
      </w:pPr>
      <w:r>
        <w:t xml:space="preserve">        </w:t>
      </w:r>
      <w:proofErr w:type="gramStart"/>
      <w:r>
        <w:t>:limit</w:t>
      </w:r>
      <w:proofErr w:type="gramEnd"/>
      <w:r>
        <w:t xml:space="preserve"> =&gt; limit,</w:t>
      </w:r>
    </w:p>
    <w:p w:rsidR="000F73FB" w:rsidRDefault="000F73FB" w:rsidP="000F73FB">
      <w:pPr>
        <w:pStyle w:val="Code"/>
      </w:pPr>
      <w:r>
        <w:t xml:space="preserve">        :o</w:t>
      </w:r>
      <w:proofErr w:type="gramStart"/>
      <w:r>
        <w:t>ffset</w:t>
      </w:r>
      <w:proofErr w:type="gramEnd"/>
      <w:r>
        <w:t xml:space="preserve"> =&gt; offset</w:t>
      </w:r>
    </w:p>
    <w:p w:rsidR="000F73FB" w:rsidRDefault="000F73FB" w:rsidP="000F73FB">
      <w:pPr>
        <w:pStyle w:val="Code"/>
      </w:pPr>
      <w:r>
        <w:t xml:space="preserve">      }</w:t>
      </w:r>
    </w:p>
    <w:p w:rsidR="007C1E2B" w:rsidRDefault="000F73FB" w:rsidP="000F73FB">
      <w:pPr>
        <w:pStyle w:val="Code"/>
      </w:pPr>
      <w:r>
        <w:t xml:space="preserve">    </w:t>
      </w:r>
      <w:proofErr w:type="gramStart"/>
      <w:r>
        <w:t>end</w:t>
      </w:r>
      <w:proofErr w:type="gramEnd"/>
    </w:p>
    <w:p w:rsidR="007C1E2B" w:rsidRDefault="007C1E2B" w:rsidP="000F73FB">
      <w:pPr>
        <w:pStyle w:val="Code"/>
      </w:pPr>
    </w:p>
    <w:p w:rsidR="007C1E2B" w:rsidRDefault="007C1E2B" w:rsidP="007C1E2B">
      <w:pPr>
        <w:pStyle w:val="Code"/>
      </w:pPr>
      <w:r>
        <w:t xml:space="preserve">    </w:t>
      </w:r>
      <w:proofErr w:type="gramStart"/>
      <w:r>
        <w:t>def</w:t>
      </w:r>
      <w:proofErr w:type="gramEnd"/>
      <w:r>
        <w:t xml:space="preserve"> </w:t>
      </w:r>
      <w:proofErr w:type="spellStart"/>
      <w:r>
        <w:t>add_since_if_specified</w:t>
      </w:r>
      <w:proofErr w:type="spellEnd"/>
      <w:r>
        <w:t>(</w:t>
      </w:r>
      <w:proofErr w:type="spellStart"/>
      <w:r>
        <w:t>whr</w:t>
      </w:r>
      <w:proofErr w:type="spellEnd"/>
      <w:r>
        <w:t>, par, opts)</w:t>
      </w:r>
    </w:p>
    <w:p w:rsidR="007C1E2B" w:rsidRDefault="007C1E2B" w:rsidP="007C1E2B">
      <w:pPr>
        <w:pStyle w:val="Code"/>
      </w:pPr>
      <w:r>
        <w:t xml:space="preserve">      </w:t>
      </w:r>
      <w:proofErr w:type="gramStart"/>
      <w:r>
        <w:t>if</w:t>
      </w:r>
      <w:proofErr w:type="gramEnd"/>
      <w:r>
        <w:t xml:space="preserve"> </w:t>
      </w:r>
      <w:proofErr w:type="spellStart"/>
      <w:r>
        <w:t>opts.respond_to</w:t>
      </w:r>
      <w:proofErr w:type="spellEnd"/>
      <w:r>
        <w:t>?(:since)</w:t>
      </w:r>
    </w:p>
    <w:p w:rsidR="007C1E2B" w:rsidRDefault="007C1E2B" w:rsidP="007C1E2B">
      <w:pPr>
        <w:pStyle w:val="Code"/>
      </w:pPr>
      <w:r>
        <w:t xml:space="preserve">        </w:t>
      </w:r>
      <w:proofErr w:type="spellStart"/>
      <w:proofErr w:type="gramStart"/>
      <w:r>
        <w:t>whr</w:t>
      </w:r>
      <w:proofErr w:type="spellEnd"/>
      <w:proofErr w:type="gramEnd"/>
      <w:r>
        <w:t xml:space="preserve"> = </w:t>
      </w:r>
      <w:proofErr w:type="spellStart"/>
      <w:r>
        <w:t>whr.blank</w:t>
      </w:r>
      <w:proofErr w:type="spellEnd"/>
      <w:r>
        <w:t>? ? "</w:t>
      </w:r>
      <w:proofErr w:type="gramStart"/>
      <w:r>
        <w:t xml:space="preserve">( </w:t>
      </w:r>
      <w:proofErr w:type="spellStart"/>
      <w:r>
        <w:t>created</w:t>
      </w:r>
      <w:proofErr w:type="gramEnd"/>
      <w:r>
        <w:t>_at</w:t>
      </w:r>
      <w:proofErr w:type="spellEnd"/>
      <w:r>
        <w:t xml:space="preserve"> &gt;= :since )" : "#{</w:t>
      </w:r>
      <w:proofErr w:type="spellStart"/>
      <w:r>
        <w:t>whr</w:t>
      </w:r>
      <w:proofErr w:type="spellEnd"/>
      <w:r>
        <w:t xml:space="preserve">} AND ( </w:t>
      </w:r>
      <w:proofErr w:type="spellStart"/>
      <w:r>
        <w:t>created_at</w:t>
      </w:r>
      <w:proofErr w:type="spellEnd"/>
      <w:r>
        <w:t xml:space="preserve"> &gt;= :since )"</w:t>
      </w:r>
    </w:p>
    <w:p w:rsidR="007C1E2B" w:rsidRDefault="007C1E2B" w:rsidP="007C1E2B">
      <w:pPr>
        <w:pStyle w:val="Code"/>
      </w:pPr>
      <w:r>
        <w:t xml:space="preserve">        </w:t>
      </w:r>
      <w:proofErr w:type="gramStart"/>
      <w:r>
        <w:t>par</w:t>
      </w:r>
      <w:proofErr w:type="gramEnd"/>
      <w:r>
        <w:t>[:since] = opts[:since].</w:t>
      </w:r>
      <w:proofErr w:type="spellStart"/>
      <w:r>
        <w:t>to_s</w:t>
      </w:r>
      <w:proofErr w:type="spellEnd"/>
      <w:r>
        <w:t>(:db)</w:t>
      </w:r>
    </w:p>
    <w:p w:rsidR="007C1E2B" w:rsidRDefault="007C1E2B" w:rsidP="007C1E2B">
      <w:pPr>
        <w:pStyle w:val="Code"/>
      </w:pPr>
      <w:r>
        <w:t xml:space="preserve">      </w:t>
      </w:r>
      <w:proofErr w:type="gramStart"/>
      <w:r>
        <w:t>end</w:t>
      </w:r>
      <w:proofErr w:type="gramEnd"/>
    </w:p>
    <w:p w:rsidR="007C1E2B" w:rsidRDefault="007C1E2B" w:rsidP="007C1E2B">
      <w:pPr>
        <w:pStyle w:val="Code"/>
      </w:pPr>
      <w:r>
        <w:t xml:space="preserve">    </w:t>
      </w:r>
      <w:proofErr w:type="gramStart"/>
      <w:r>
        <w:t>end</w:t>
      </w:r>
      <w:proofErr w:type="gramEnd"/>
    </w:p>
    <w:p w:rsidR="007C1E2B" w:rsidRDefault="007C1E2B" w:rsidP="007C1E2B">
      <w:pPr>
        <w:pStyle w:val="Code"/>
      </w:pPr>
    </w:p>
    <w:p w:rsidR="007C1E2B" w:rsidRDefault="007C1E2B" w:rsidP="007C1E2B">
      <w:pPr>
        <w:pStyle w:val="Code"/>
      </w:pPr>
      <w:r>
        <w:t xml:space="preserve">    </w:t>
      </w:r>
      <w:proofErr w:type="gramStart"/>
      <w:r>
        <w:t>def</w:t>
      </w:r>
      <w:proofErr w:type="gramEnd"/>
      <w:r>
        <w:t xml:space="preserve"> </w:t>
      </w:r>
      <w:proofErr w:type="spellStart"/>
      <w:r>
        <w:t>add_since_id_if_specified</w:t>
      </w:r>
      <w:proofErr w:type="spellEnd"/>
      <w:r>
        <w:t>(</w:t>
      </w:r>
      <w:proofErr w:type="spellStart"/>
      <w:r>
        <w:t>whr</w:t>
      </w:r>
      <w:proofErr w:type="spellEnd"/>
      <w:r>
        <w:t>, par, opts)</w:t>
      </w:r>
    </w:p>
    <w:p w:rsidR="007C1E2B" w:rsidRDefault="007C1E2B" w:rsidP="007C1E2B">
      <w:pPr>
        <w:pStyle w:val="Code"/>
      </w:pPr>
      <w:r>
        <w:t xml:space="preserve">      </w:t>
      </w:r>
      <w:proofErr w:type="gramStart"/>
      <w:r>
        <w:t>if</w:t>
      </w:r>
      <w:proofErr w:type="gramEnd"/>
      <w:r>
        <w:t xml:space="preserve"> </w:t>
      </w:r>
      <w:proofErr w:type="spellStart"/>
      <w:r>
        <w:t>opts.respond_to</w:t>
      </w:r>
      <w:proofErr w:type="spellEnd"/>
      <w:r>
        <w:t>?(:</w:t>
      </w:r>
      <w:proofErr w:type="spellStart"/>
      <w:r>
        <w:t>since_id</w:t>
      </w:r>
      <w:proofErr w:type="spellEnd"/>
      <w:r>
        <w:t>)</w:t>
      </w:r>
    </w:p>
    <w:p w:rsidR="007C1E2B" w:rsidRDefault="007C1E2B" w:rsidP="007C1E2B">
      <w:pPr>
        <w:pStyle w:val="Code"/>
      </w:pPr>
      <w:r>
        <w:t xml:space="preserve">        </w:t>
      </w:r>
      <w:proofErr w:type="spellStart"/>
      <w:proofErr w:type="gramStart"/>
      <w:r>
        <w:t>whr</w:t>
      </w:r>
      <w:proofErr w:type="spellEnd"/>
      <w:proofErr w:type="gramEnd"/>
      <w:r>
        <w:t xml:space="preserve"> = </w:t>
      </w:r>
      <w:proofErr w:type="spellStart"/>
      <w:r>
        <w:t>whr.blank</w:t>
      </w:r>
      <w:proofErr w:type="spellEnd"/>
      <w:r>
        <w:t>? ? "</w:t>
      </w:r>
      <w:proofErr w:type="gramStart"/>
      <w:r>
        <w:t>( id</w:t>
      </w:r>
      <w:proofErr w:type="gramEnd"/>
      <w:r>
        <w:t xml:space="preserve"> &gt;= :</w:t>
      </w:r>
      <w:proofErr w:type="spellStart"/>
      <w:r>
        <w:t>since_id</w:t>
      </w:r>
      <w:proofErr w:type="spellEnd"/>
      <w:r>
        <w:t xml:space="preserve"> )" : "#{</w:t>
      </w:r>
      <w:proofErr w:type="spellStart"/>
      <w:r>
        <w:t>whr</w:t>
      </w:r>
      <w:proofErr w:type="spellEnd"/>
      <w:r>
        <w:t>} AND ( id &gt;= :</w:t>
      </w:r>
      <w:proofErr w:type="spellStart"/>
      <w:r>
        <w:t>since_id</w:t>
      </w:r>
      <w:proofErr w:type="spellEnd"/>
      <w:r>
        <w:t xml:space="preserve"> )"</w:t>
      </w:r>
    </w:p>
    <w:p w:rsidR="007C1E2B" w:rsidRDefault="007C1E2B" w:rsidP="007C1E2B">
      <w:pPr>
        <w:pStyle w:val="Code"/>
      </w:pPr>
      <w:r>
        <w:t xml:space="preserve">        </w:t>
      </w:r>
      <w:proofErr w:type="gramStart"/>
      <w:r>
        <w:t>par</w:t>
      </w:r>
      <w:proofErr w:type="gramEnd"/>
      <w:r>
        <w:t>[:</w:t>
      </w:r>
      <w:proofErr w:type="spellStart"/>
      <w:r>
        <w:t>since_id</w:t>
      </w:r>
      <w:proofErr w:type="spellEnd"/>
      <w:r>
        <w:t>] = opts[:</w:t>
      </w:r>
      <w:proofErr w:type="spellStart"/>
      <w:r>
        <w:t>since_id</w:t>
      </w:r>
      <w:proofErr w:type="spellEnd"/>
      <w:r>
        <w:t>]</w:t>
      </w:r>
    </w:p>
    <w:p w:rsidR="007C1E2B" w:rsidRDefault="007C1E2B" w:rsidP="007C1E2B">
      <w:pPr>
        <w:pStyle w:val="Code"/>
      </w:pPr>
      <w:r>
        <w:t xml:space="preserve">      </w:t>
      </w:r>
      <w:proofErr w:type="gramStart"/>
      <w:r>
        <w:t>end</w:t>
      </w:r>
      <w:proofErr w:type="gramEnd"/>
    </w:p>
    <w:p w:rsidR="007C1E2B" w:rsidRDefault="007C1E2B" w:rsidP="007C1E2B">
      <w:pPr>
        <w:pStyle w:val="Code"/>
      </w:pPr>
      <w:r>
        <w:t xml:space="preserve">    </w:t>
      </w:r>
      <w:proofErr w:type="gramStart"/>
      <w:r>
        <w:t>end</w:t>
      </w:r>
      <w:proofErr w:type="gramEnd"/>
    </w:p>
    <w:p w:rsidR="007C1E2B" w:rsidRDefault="007C1E2B" w:rsidP="007C1E2B">
      <w:pPr>
        <w:pStyle w:val="Code"/>
      </w:pPr>
    </w:p>
    <w:p w:rsidR="007C1E2B" w:rsidRDefault="007C1E2B" w:rsidP="007C1E2B">
      <w:pPr>
        <w:pStyle w:val="Code"/>
      </w:pPr>
      <w:r>
        <w:t xml:space="preserve">    </w:t>
      </w:r>
      <w:proofErr w:type="gramStart"/>
      <w:r>
        <w:t>def</w:t>
      </w:r>
      <w:proofErr w:type="gramEnd"/>
      <w:r>
        <w:t xml:space="preserve"> </w:t>
      </w:r>
      <w:proofErr w:type="spellStart"/>
      <w:r>
        <w:t>build_conditions_from</w:t>
      </w:r>
      <w:proofErr w:type="spellEnd"/>
      <w:r>
        <w:t>(opts)</w:t>
      </w:r>
    </w:p>
    <w:p w:rsidR="007C1E2B" w:rsidRDefault="007C1E2B" w:rsidP="007C1E2B">
      <w:pPr>
        <w:pStyle w:val="Code"/>
      </w:pPr>
      <w:r>
        <w:t xml:space="preserve">      </w:t>
      </w:r>
      <w:proofErr w:type="spellStart"/>
      <w:proofErr w:type="gramStart"/>
      <w:r>
        <w:t>opts.symbolize</w:t>
      </w:r>
      <w:proofErr w:type="gramEnd"/>
      <w:r>
        <w:t>_keys</w:t>
      </w:r>
      <w:proofErr w:type="spellEnd"/>
      <w:r>
        <w:t>!</w:t>
      </w:r>
    </w:p>
    <w:p w:rsidR="007C1E2B" w:rsidRDefault="007C1E2B" w:rsidP="007C1E2B">
      <w:pPr>
        <w:pStyle w:val="Code"/>
      </w:pPr>
      <w:r>
        <w:t xml:space="preserve">      </w:t>
      </w:r>
      <w:proofErr w:type="spellStart"/>
      <w:proofErr w:type="gramStart"/>
      <w:r>
        <w:t>whr</w:t>
      </w:r>
      <w:proofErr w:type="spellEnd"/>
      <w:proofErr w:type="gramEnd"/>
      <w:r>
        <w:t xml:space="preserve"> = opts[:where]</w:t>
      </w:r>
    </w:p>
    <w:p w:rsidR="007C1E2B" w:rsidRDefault="007C1E2B" w:rsidP="007C1E2B">
      <w:pPr>
        <w:pStyle w:val="Code"/>
      </w:pPr>
      <w:r>
        <w:t xml:space="preserve">      </w:t>
      </w:r>
      <w:proofErr w:type="gramStart"/>
      <w:r>
        <w:t>par</w:t>
      </w:r>
      <w:proofErr w:type="gramEnd"/>
      <w:r>
        <w:t xml:space="preserve"> = { :</w:t>
      </w:r>
      <w:proofErr w:type="spellStart"/>
      <w:r>
        <w:t>user_id</w:t>
      </w:r>
      <w:proofErr w:type="spellEnd"/>
      <w:r>
        <w:t xml:space="preserve"> =&gt; opts[:</w:t>
      </w:r>
      <w:proofErr w:type="spellStart"/>
      <w:r>
        <w:t>user_id</w:t>
      </w:r>
      <w:proofErr w:type="spellEnd"/>
      <w:r>
        <w:t>] }</w:t>
      </w:r>
    </w:p>
    <w:p w:rsidR="007C1E2B" w:rsidRDefault="007C1E2B" w:rsidP="007C1E2B">
      <w:pPr>
        <w:pStyle w:val="Code"/>
      </w:pPr>
      <w:r>
        <w:t xml:space="preserve">      </w:t>
      </w:r>
      <w:proofErr w:type="spellStart"/>
      <w:proofErr w:type="gramStart"/>
      <w:r>
        <w:t>add</w:t>
      </w:r>
      <w:proofErr w:type="gramEnd"/>
      <w:r>
        <w:t>_since_if_specified</w:t>
      </w:r>
      <w:proofErr w:type="spellEnd"/>
      <w:r>
        <w:t xml:space="preserve"> </w:t>
      </w:r>
      <w:proofErr w:type="spellStart"/>
      <w:r>
        <w:t>whr</w:t>
      </w:r>
      <w:proofErr w:type="spellEnd"/>
      <w:r>
        <w:t>, par, opts</w:t>
      </w:r>
    </w:p>
    <w:p w:rsidR="007C1E2B" w:rsidRDefault="007C1E2B" w:rsidP="007C1E2B">
      <w:pPr>
        <w:pStyle w:val="Code"/>
      </w:pPr>
      <w:r>
        <w:t xml:space="preserve">      </w:t>
      </w:r>
      <w:proofErr w:type="spellStart"/>
      <w:proofErr w:type="gramStart"/>
      <w:r>
        <w:t>add</w:t>
      </w:r>
      <w:proofErr w:type="gramEnd"/>
      <w:r>
        <w:t>_since_id_if_specified</w:t>
      </w:r>
      <w:proofErr w:type="spellEnd"/>
      <w:r>
        <w:t xml:space="preserve"> </w:t>
      </w:r>
      <w:proofErr w:type="spellStart"/>
      <w:r>
        <w:t>whr</w:t>
      </w:r>
      <w:proofErr w:type="spellEnd"/>
      <w:r>
        <w:t>, par, opts</w:t>
      </w:r>
    </w:p>
    <w:p w:rsidR="007C1E2B" w:rsidRDefault="007C1E2B" w:rsidP="007C1E2B">
      <w:pPr>
        <w:pStyle w:val="Code"/>
      </w:pPr>
      <w:r>
        <w:t xml:space="preserve">      [</w:t>
      </w:r>
      <w:proofErr w:type="spellStart"/>
      <w:proofErr w:type="gramStart"/>
      <w:r>
        <w:t>whr</w:t>
      </w:r>
      <w:proofErr w:type="spellEnd"/>
      <w:proofErr w:type="gramEnd"/>
      <w:r>
        <w:t>, par]</w:t>
      </w:r>
    </w:p>
    <w:p w:rsidR="003844F2" w:rsidRDefault="007C1E2B" w:rsidP="007C1E2B">
      <w:pPr>
        <w:pStyle w:val="Code"/>
      </w:pPr>
      <w:r>
        <w:t xml:space="preserve">    </w:t>
      </w:r>
      <w:proofErr w:type="gramStart"/>
      <w:r>
        <w:t>end</w:t>
      </w:r>
      <w:proofErr w:type="gramEnd"/>
    </w:p>
    <w:p w:rsidR="003844F2" w:rsidRDefault="003844F2" w:rsidP="003844F2">
      <w:pPr>
        <w:pStyle w:val="Code"/>
      </w:pPr>
    </w:p>
    <w:p w:rsidR="003844F2" w:rsidRPr="003844F2" w:rsidRDefault="003844F2" w:rsidP="003844F2">
      <w:pPr>
        <w:pStyle w:val="Code"/>
      </w:pPr>
      <w:proofErr w:type="gramStart"/>
      <w:r>
        <w:t>end</w:t>
      </w:r>
      <w:proofErr w:type="gramEnd"/>
    </w:p>
    <w:p w:rsidR="003844F2" w:rsidRDefault="003844F2" w:rsidP="003844F2">
      <w:pPr>
        <w:pStyle w:val="Body"/>
      </w:pPr>
    </w:p>
    <w:p w:rsidR="000F73FB" w:rsidRDefault="003844F2" w:rsidP="003844F2">
      <w:pPr>
        <w:pStyle w:val="Body"/>
      </w:pPr>
      <w:r>
        <w:t>This method is a class method</w:t>
      </w:r>
      <w:r w:rsidR="000F73FB">
        <w:t xml:space="preserve">, as we’ve seen in chapter 2 there are several ways to define a class method in Ruby. I personally prefer this one but that is mostly a matter of taste.  There are a bunch of things going on in these methods. The </w:t>
      </w:r>
      <w:proofErr w:type="spellStart"/>
      <w:r w:rsidR="000F73FB" w:rsidRPr="000F73FB">
        <w:rPr>
          <w:rStyle w:val="CodeinText"/>
        </w:rPr>
        <w:t>extract_timeline_options</w:t>
      </w:r>
      <w:proofErr w:type="spellEnd"/>
      <w:r w:rsidR="000F73FB">
        <w:t xml:space="preserve"> is a method that allows for reuse in more finders because that logic is always pretty similar. </w:t>
      </w:r>
    </w:p>
    <w:p w:rsidR="000A5F0D" w:rsidRDefault="007C1E2B" w:rsidP="003844F2">
      <w:pPr>
        <w:pStyle w:val="Body"/>
      </w:pPr>
      <w:r>
        <w:t>Firstly we set the where key in our options hash to the</w:t>
      </w:r>
      <w:r w:rsidR="00B840C9">
        <w:t xml:space="preserve"> where clause we would add to </w:t>
      </w:r>
      <w:r>
        <w:t>a SQL statement. The difference is that because we use named parameters (</w:t>
      </w:r>
      <w:proofErr w:type="gramStart"/>
      <w:r>
        <w:t>:</w:t>
      </w:r>
      <w:proofErr w:type="spellStart"/>
      <w:r>
        <w:t>user</w:t>
      </w:r>
      <w:proofErr w:type="gramEnd"/>
      <w:r>
        <w:t>_id</w:t>
      </w:r>
      <w:proofErr w:type="spellEnd"/>
      <w:r>
        <w:t xml:space="preserve">) they are properly </w:t>
      </w:r>
      <w:r w:rsidR="00B840C9">
        <w:t xml:space="preserve">escaped and you’re safe for SQL </w:t>
      </w:r>
      <w:r>
        <w:t xml:space="preserve">injection attacks.  Next we’ll normalize our search parameters to include paging, sorting and a maximum number of rows. We do so by calling the </w:t>
      </w:r>
      <w:proofErr w:type="spellStart"/>
      <w:r w:rsidRPr="007C1E2B">
        <w:rPr>
          <w:rStyle w:val="CodeinText"/>
        </w:rPr>
        <w:t>extract_timeline_options</w:t>
      </w:r>
      <w:proofErr w:type="spellEnd"/>
      <w:r>
        <w:t>, this method has this name because later on we’ll pass the public class method the options hash we get from the web request and we probably don’t want to pass all the keys in this hash to our find method.</w:t>
      </w:r>
    </w:p>
    <w:p w:rsidR="00942CD0" w:rsidRDefault="000A5F0D" w:rsidP="003844F2">
      <w:pPr>
        <w:pStyle w:val="Body"/>
      </w:pPr>
      <w:r>
        <w:t xml:space="preserve">In the </w:t>
      </w:r>
      <w:proofErr w:type="spellStart"/>
      <w:r w:rsidRPr="00942CD0">
        <w:rPr>
          <w:rStyle w:val="CodeinText"/>
        </w:rPr>
        <w:t>extract_timeline_options</w:t>
      </w:r>
      <w:proofErr w:type="spellEnd"/>
      <w:r>
        <w:t xml:space="preserve"> method we first define a hash with default values</w:t>
      </w:r>
      <w:r w:rsidR="00B840C9">
        <w:t>,</w:t>
      </w:r>
      <w:r>
        <w:t xml:space="preserve"> which we’ll merge with the opt</w:t>
      </w:r>
      <w:r w:rsidR="00942CD0">
        <w:t>ions that are provided in the parameters for this method to possibly override some</w:t>
      </w:r>
      <w:r w:rsidR="00C86A9E">
        <w:t xml:space="preserve"> or all</w:t>
      </w:r>
      <w:r w:rsidR="00942CD0">
        <w:t xml:space="preserve"> of those defaults.  Next we ensure that we never return more than 200 items from a find as well as how big the size of a page has to be. Then we create a new hash that contains the keys</w:t>
      </w:r>
      <w:r w:rsidR="00C86A9E">
        <w:t xml:space="preserve"> that</w:t>
      </w:r>
      <w:r w:rsidR="00942CD0">
        <w:t xml:space="preserve"> the find method from </w:t>
      </w:r>
      <w:proofErr w:type="spellStart"/>
      <w:r w:rsidR="00942CD0">
        <w:t>ActiveRecord</w:t>
      </w:r>
      <w:proofErr w:type="spellEnd"/>
      <w:r w:rsidR="00942CD0">
        <w:t xml:space="preserve"> expects and in doing so we call the </w:t>
      </w:r>
      <w:proofErr w:type="spellStart"/>
      <w:r w:rsidR="00942CD0" w:rsidRPr="00942CD0">
        <w:rPr>
          <w:rStyle w:val="CodeinText"/>
        </w:rPr>
        <w:t>build_conditions_from</w:t>
      </w:r>
      <w:proofErr w:type="spellEnd"/>
      <w:r w:rsidR="00942CD0">
        <w:t xml:space="preserve"> method.</w:t>
      </w:r>
    </w:p>
    <w:p w:rsidR="00942CD0" w:rsidRDefault="00942CD0" w:rsidP="003844F2">
      <w:pPr>
        <w:pStyle w:val="Body"/>
      </w:pPr>
      <w:r>
        <w:t xml:space="preserve">In the </w:t>
      </w:r>
      <w:proofErr w:type="spellStart"/>
      <w:r w:rsidRPr="00C86A9E">
        <w:rPr>
          <w:rStyle w:val="CodeinText"/>
        </w:rPr>
        <w:t>build_conditions</w:t>
      </w:r>
      <w:r w:rsidR="00C86A9E" w:rsidRPr="00C86A9E">
        <w:rPr>
          <w:rStyle w:val="CodeinText"/>
        </w:rPr>
        <w:t>_</w:t>
      </w:r>
      <w:r w:rsidRPr="00C86A9E">
        <w:rPr>
          <w:rStyle w:val="CodeinText"/>
        </w:rPr>
        <w:t>from</w:t>
      </w:r>
      <w:proofErr w:type="spellEnd"/>
      <w:r>
        <w:t xml:space="preserve"> method we make sure that all the keys in our hash are symbols and not plain strings. Next we assemble the actual where statement that will be executed and return it in a find method friendly format.  That ensures we’ve got the right data but we also define the parameters for paging and sorting. The last thing is we also include </w:t>
      </w:r>
      <w:proofErr w:type="gramStart"/>
      <w:r>
        <w:t xml:space="preserve">an </w:t>
      </w:r>
      <w:r w:rsidR="00C86A9E" w:rsidRPr="00C86A9E">
        <w:rPr>
          <w:rStyle w:val="CodeinText"/>
        </w:rPr>
        <w:t>:</w:t>
      </w:r>
      <w:r w:rsidRPr="00C86A9E">
        <w:rPr>
          <w:rStyle w:val="CodeinText"/>
        </w:rPr>
        <w:t>include</w:t>
      </w:r>
      <w:proofErr w:type="gramEnd"/>
      <w:r>
        <w:t xml:space="preserve"> key in the options hash so that we eager load the authors with the query.</w:t>
      </w:r>
    </w:p>
    <w:p w:rsidR="005504B1" w:rsidRDefault="00942CD0" w:rsidP="003844F2">
      <w:pPr>
        <w:pStyle w:val="Body"/>
      </w:pPr>
      <w:r>
        <w:t>If you save the file and run the specs again it should work properly, provided that your test data is ok.</w:t>
      </w:r>
      <w:r w:rsidR="005504B1">
        <w:t xml:space="preserve">  It’s maybe also worth mentioning that there is no test per method. You’re rather testing the public interface of a class and because the public methods use the private methods they are implicitly tested. </w:t>
      </w:r>
    </w:p>
    <w:p w:rsidR="005504B1" w:rsidRDefault="005504B1" w:rsidP="003844F2">
      <w:pPr>
        <w:pStyle w:val="Body"/>
      </w:pPr>
      <w:r>
        <w:t>At this point</w:t>
      </w:r>
      <w:ins w:id="326" w:author="Lianna Wlasiuk" w:date="2009-10-10T14:19:00Z">
        <w:r w:rsidR="00BD2CD4">
          <w:t>,</w:t>
        </w:r>
      </w:ins>
      <w:r>
        <w:t xml:space="preserve"> we’re done with the models and we can move on to the controllers and the views.</w:t>
      </w:r>
    </w:p>
    <w:p w:rsidR="005504B1" w:rsidRDefault="00DC10DB" w:rsidP="005504B1">
      <w:pPr>
        <w:pStyle w:val="Head1"/>
      </w:pPr>
      <w:bookmarkStart w:id="327" w:name="_Toc242864998"/>
      <w:r>
        <w:t>7.</w:t>
      </w:r>
      <w:ins w:id="328" w:author="Ivan Porto Carrero" w:date="2009-10-11T17:28:00Z">
        <w:r w:rsidR="00B476B6">
          <w:t xml:space="preserve">4 </w:t>
        </w:r>
      </w:ins>
      <w:r w:rsidR="005504B1">
        <w:t xml:space="preserve">Talk to the controller because the model </w:t>
      </w:r>
      <w:proofErr w:type="spellStart"/>
      <w:proofErr w:type="gramStart"/>
      <w:r w:rsidR="0054564B">
        <w:t>ai</w:t>
      </w:r>
      <w:r w:rsidR="005504B1">
        <w:t>n’t</w:t>
      </w:r>
      <w:proofErr w:type="spellEnd"/>
      <w:proofErr w:type="gramEnd"/>
      <w:r w:rsidR="005504B1">
        <w:t xml:space="preserve"> listening</w:t>
      </w:r>
      <w:bookmarkEnd w:id="327"/>
    </w:p>
    <w:p w:rsidR="005504B1" w:rsidRDefault="005504B1" w:rsidP="005504B1">
      <w:pPr>
        <w:pStyle w:val="Body1"/>
        <w:rPr>
          <w:ins w:id="329" w:author="Lianna Wlasiuk" w:date="2009-10-10T14:19:00Z"/>
        </w:rPr>
      </w:pPr>
      <w:r>
        <w:t>In an MVC world</w:t>
      </w:r>
      <w:ins w:id="330" w:author="Lianna Wlasiuk" w:date="2009-10-10T14:19:00Z">
        <w:r w:rsidR="00BD2CD4">
          <w:t>,</w:t>
        </w:r>
      </w:ins>
      <w:r>
        <w:t xml:space="preserve"> the controller is responsible for taking user input and delegating that to the correct models. When the models are done the controller decides how he’s going to display or return the data. </w:t>
      </w:r>
    </w:p>
    <w:p w:rsidR="00B475A2" w:rsidRDefault="00320A65">
      <w:pPr>
        <w:pStyle w:val="Body"/>
      </w:pPr>
      <w:ins w:id="331" w:author="Ivan Porto Carrero" w:date="2009-10-12T11:06:00Z">
        <w:r>
          <w:t xml:space="preserve">In this section we’ll talk about how rails enables you to have many output formats for the same controller action. After </w:t>
        </w:r>
        <w:proofErr w:type="spellStart"/>
        <w:r>
          <w:t>wich</w:t>
        </w:r>
        <w:proofErr w:type="spellEnd"/>
        <w:r>
          <w:t xml:space="preserve"> we</w:t>
        </w:r>
      </w:ins>
      <w:ins w:id="332" w:author="Ivan Porto Carrero" w:date="2009-10-12T11:07:00Z">
        <w:r>
          <w:t xml:space="preserve">’ll see how a </w:t>
        </w:r>
        <w:proofErr w:type="spellStart"/>
        <w:proofErr w:type="gramStart"/>
        <w:r>
          <w:t>url</w:t>
        </w:r>
        <w:proofErr w:type="spellEnd"/>
        <w:proofErr w:type="gramEnd"/>
        <w:r>
          <w:t xml:space="preserve"> is mapped to a controller using routing and then we’ll talk about what the job is of a controller and how to take advantage of that.</w:t>
        </w:r>
      </w:ins>
      <w:ins w:id="333" w:author="Ivan Porto Carrero" w:date="2009-10-12T11:08:00Z">
        <w:r>
          <w:t xml:space="preserve"> First up returning different output formats.</w:t>
        </w:r>
      </w:ins>
    </w:p>
    <w:p w:rsidR="005504B1" w:rsidRDefault="00DC10DB" w:rsidP="005504B1">
      <w:pPr>
        <w:pStyle w:val="Head2"/>
      </w:pPr>
      <w:bookmarkStart w:id="334" w:name="_Toc242864999"/>
      <w:r>
        <w:t>7.</w:t>
      </w:r>
      <w:ins w:id="335" w:author="Ivan Porto Carrero" w:date="2009-10-11T17:28:00Z">
        <w:r w:rsidR="00B476B6">
          <w:t>4</w:t>
        </w:r>
      </w:ins>
      <w:r w:rsidR="005504B1">
        <w:t xml:space="preserve">.1. </w:t>
      </w:r>
      <w:proofErr w:type="gramStart"/>
      <w:r w:rsidR="005504B1">
        <w:t>Responding</w:t>
      </w:r>
      <w:proofErr w:type="gramEnd"/>
      <w:r w:rsidR="005504B1">
        <w:t xml:space="preserve"> to different formats</w:t>
      </w:r>
      <w:bookmarkEnd w:id="334"/>
    </w:p>
    <w:p w:rsidR="00C47A47" w:rsidRDefault="005504B1" w:rsidP="00C47A47">
      <w:pPr>
        <w:pStyle w:val="Body1"/>
      </w:pPr>
      <w:r>
        <w:t>Internally</w:t>
      </w:r>
      <w:ins w:id="336" w:author="Lianna Wlasiuk" w:date="2009-10-10T14:20:00Z">
        <w:r w:rsidR="00BD2CD4">
          <w:t>,</w:t>
        </w:r>
      </w:ins>
      <w:r>
        <w:t xml:space="preserve"> Rails uses a formatter design pattern to enable returning different formats. You can r</w:t>
      </w:r>
      <w:r w:rsidR="00C47A47">
        <w:t xml:space="preserve">egister your own formats in a mime types file. You can find this file in </w:t>
      </w:r>
      <w:proofErr w:type="spellStart"/>
      <w:r w:rsidR="00C47A47">
        <w:t>config/intializers/mime_types.rb</w:t>
      </w:r>
      <w:proofErr w:type="spellEnd"/>
      <w:r w:rsidR="00C47A47">
        <w:t xml:space="preserve"> when you’re in the root of your app. Rails already listens for a bunch of mime types and extensions. Listing </w:t>
      </w:r>
      <w:r w:rsidR="00DC10DB">
        <w:t>7.</w:t>
      </w:r>
      <w:ins w:id="337" w:author="Ivan Porto Carrero" w:date="2009-10-12T11:28:00Z">
        <w:r w:rsidR="00B9569F">
          <w:t xml:space="preserve">16 </w:t>
        </w:r>
      </w:ins>
      <w:r w:rsidR="00C47A47">
        <w:t>shows the mime types that have been registered by default in a rails application.</w:t>
      </w:r>
    </w:p>
    <w:p w:rsidR="00C47A47" w:rsidRDefault="00C47A47" w:rsidP="00C47A47">
      <w:pPr>
        <w:pStyle w:val="CodeListingCaption"/>
      </w:pPr>
      <w:r>
        <w:t xml:space="preserve">Listing </w:t>
      </w:r>
      <w:r w:rsidR="00DC10DB">
        <w:t>7.</w:t>
      </w:r>
      <w:ins w:id="338" w:author="Ivan Porto Carrero" w:date="2009-10-12T11:29:00Z">
        <w:r w:rsidR="00B9569F">
          <w:t>16</w:t>
        </w:r>
      </w:ins>
      <w:r>
        <w:t xml:space="preserve">: The default recognized mime types </w:t>
      </w:r>
    </w:p>
    <w:p w:rsidR="00C47A47" w:rsidRDefault="00C47A47" w:rsidP="00C47A47">
      <w:pPr>
        <w:pStyle w:val="Code"/>
      </w:pPr>
      <w:r>
        <w:t># Build list of Mime types for HTTP responses</w:t>
      </w:r>
    </w:p>
    <w:p w:rsidR="00C47A47" w:rsidRDefault="00C47A47" w:rsidP="00C47A47">
      <w:pPr>
        <w:pStyle w:val="Code"/>
      </w:pPr>
      <w:r>
        <w:t># http://www.iana.org/assignments/media-types/</w:t>
      </w:r>
    </w:p>
    <w:p w:rsidR="00C47A47" w:rsidRDefault="00C47A47" w:rsidP="00C47A47">
      <w:pPr>
        <w:pStyle w:val="Code"/>
      </w:pPr>
    </w:p>
    <w:p w:rsidR="00C47A47" w:rsidRDefault="00C47A47" w:rsidP="00C47A47">
      <w:pPr>
        <w:pStyle w:val="Code"/>
      </w:pPr>
      <w:proofErr w:type="spellStart"/>
      <w:r>
        <w:t>Mime</w:t>
      </w:r>
      <w:proofErr w:type="gramStart"/>
      <w:r>
        <w:t>::</w:t>
      </w:r>
      <w:proofErr w:type="gramEnd"/>
      <w:r>
        <w:t>Type.register</w:t>
      </w:r>
      <w:proofErr w:type="spellEnd"/>
      <w:r>
        <w:t xml:space="preserve"> "*/*", :all</w:t>
      </w:r>
    </w:p>
    <w:p w:rsidR="00C47A47" w:rsidRDefault="00C47A47" w:rsidP="00C47A47">
      <w:pPr>
        <w:pStyle w:val="Code"/>
      </w:pPr>
      <w:proofErr w:type="spellStart"/>
      <w:r>
        <w:t>Mime</w:t>
      </w:r>
      <w:proofErr w:type="gramStart"/>
      <w:r>
        <w:t>::</w:t>
      </w:r>
      <w:proofErr w:type="gramEnd"/>
      <w:r>
        <w:t>Type.register</w:t>
      </w:r>
      <w:proofErr w:type="spellEnd"/>
      <w:r>
        <w:t xml:space="preserve"> "text/plain", :text, [], %w(txt)</w:t>
      </w:r>
    </w:p>
    <w:p w:rsidR="00C47A47" w:rsidRDefault="00C47A47" w:rsidP="00C47A47">
      <w:pPr>
        <w:pStyle w:val="Code"/>
      </w:pPr>
      <w:proofErr w:type="spellStart"/>
      <w:r>
        <w:t>Mime</w:t>
      </w:r>
      <w:proofErr w:type="gramStart"/>
      <w:r>
        <w:t>::</w:t>
      </w:r>
      <w:proofErr w:type="gramEnd"/>
      <w:r>
        <w:t>Type.register</w:t>
      </w:r>
      <w:proofErr w:type="spellEnd"/>
      <w:r>
        <w:t xml:space="preserve"> "text/html", :html, %w( application/</w:t>
      </w:r>
      <w:proofErr w:type="spellStart"/>
      <w:r>
        <w:t>xhtml+xml</w:t>
      </w:r>
      <w:proofErr w:type="spellEnd"/>
      <w:r>
        <w:t xml:space="preserve"> ), %w( </w:t>
      </w:r>
      <w:proofErr w:type="spellStart"/>
      <w:r>
        <w:t>xhtml</w:t>
      </w:r>
      <w:proofErr w:type="spellEnd"/>
      <w:r>
        <w:t xml:space="preserve"> )</w:t>
      </w:r>
    </w:p>
    <w:p w:rsidR="00C47A47" w:rsidRDefault="00C47A47" w:rsidP="00C47A47">
      <w:pPr>
        <w:pStyle w:val="Code"/>
      </w:pPr>
      <w:proofErr w:type="spellStart"/>
      <w:r>
        <w:t>Mime</w:t>
      </w:r>
      <w:proofErr w:type="gramStart"/>
      <w:r>
        <w:t>::</w:t>
      </w:r>
      <w:proofErr w:type="gramEnd"/>
      <w:r>
        <w:t>Type.register</w:t>
      </w:r>
      <w:proofErr w:type="spellEnd"/>
      <w:r>
        <w:t xml:space="preserve"> "text/</w:t>
      </w:r>
      <w:proofErr w:type="spellStart"/>
      <w:r>
        <w:t>javascript</w:t>
      </w:r>
      <w:proofErr w:type="spellEnd"/>
      <w:r>
        <w:t>", :</w:t>
      </w:r>
      <w:proofErr w:type="spellStart"/>
      <w:r>
        <w:t>js</w:t>
      </w:r>
      <w:proofErr w:type="spellEnd"/>
      <w:r>
        <w:t>, %w( application/</w:t>
      </w:r>
      <w:proofErr w:type="spellStart"/>
      <w:r>
        <w:t>javascript</w:t>
      </w:r>
      <w:proofErr w:type="spellEnd"/>
      <w:r>
        <w:t xml:space="preserve"> application/x-</w:t>
      </w:r>
      <w:proofErr w:type="spellStart"/>
      <w:r>
        <w:t>javascript</w:t>
      </w:r>
      <w:proofErr w:type="spellEnd"/>
      <w:r>
        <w:t xml:space="preserve"> )</w:t>
      </w:r>
    </w:p>
    <w:p w:rsidR="00C47A47" w:rsidRDefault="00C47A47" w:rsidP="00C47A47">
      <w:pPr>
        <w:pStyle w:val="Code"/>
      </w:pPr>
      <w:proofErr w:type="spellStart"/>
      <w:r>
        <w:t>Mime</w:t>
      </w:r>
      <w:proofErr w:type="gramStart"/>
      <w:r>
        <w:t>::</w:t>
      </w:r>
      <w:proofErr w:type="gramEnd"/>
      <w:r>
        <w:t>Type.register</w:t>
      </w:r>
      <w:proofErr w:type="spellEnd"/>
      <w:r>
        <w:t xml:space="preserve"> "text/</w:t>
      </w:r>
      <w:proofErr w:type="spellStart"/>
      <w:r>
        <w:t>css</w:t>
      </w:r>
      <w:proofErr w:type="spellEnd"/>
      <w:r>
        <w:t>", :</w:t>
      </w:r>
      <w:proofErr w:type="spellStart"/>
      <w:r>
        <w:t>css</w:t>
      </w:r>
      <w:proofErr w:type="spellEnd"/>
    </w:p>
    <w:p w:rsidR="00C47A47" w:rsidRDefault="00C47A47" w:rsidP="00C47A47">
      <w:pPr>
        <w:pStyle w:val="Code"/>
      </w:pPr>
      <w:proofErr w:type="spellStart"/>
      <w:r>
        <w:t>Mime</w:t>
      </w:r>
      <w:proofErr w:type="gramStart"/>
      <w:r>
        <w:t>::</w:t>
      </w:r>
      <w:proofErr w:type="gramEnd"/>
      <w:r>
        <w:t>Type.register</w:t>
      </w:r>
      <w:proofErr w:type="spellEnd"/>
      <w:r>
        <w:t xml:space="preserve"> "text/calendar", :</w:t>
      </w:r>
      <w:proofErr w:type="spellStart"/>
      <w:r>
        <w:t>ics</w:t>
      </w:r>
      <w:proofErr w:type="spellEnd"/>
    </w:p>
    <w:p w:rsidR="00C47A47" w:rsidRDefault="00C47A47" w:rsidP="00C47A47">
      <w:pPr>
        <w:pStyle w:val="Code"/>
      </w:pPr>
      <w:proofErr w:type="spellStart"/>
      <w:r>
        <w:t>Mime</w:t>
      </w:r>
      <w:proofErr w:type="gramStart"/>
      <w:r>
        <w:t>::</w:t>
      </w:r>
      <w:proofErr w:type="gramEnd"/>
      <w:r>
        <w:t>Type.register</w:t>
      </w:r>
      <w:proofErr w:type="spellEnd"/>
      <w:r>
        <w:t xml:space="preserve"> "text/</w:t>
      </w:r>
      <w:proofErr w:type="spellStart"/>
      <w:r>
        <w:t>csv</w:t>
      </w:r>
      <w:proofErr w:type="spellEnd"/>
      <w:r>
        <w:t>", :</w:t>
      </w:r>
      <w:proofErr w:type="spellStart"/>
      <w:r>
        <w:t>csv</w:t>
      </w:r>
      <w:proofErr w:type="spellEnd"/>
    </w:p>
    <w:p w:rsidR="00C47A47" w:rsidRDefault="00C47A47" w:rsidP="00C47A47">
      <w:pPr>
        <w:pStyle w:val="Code"/>
      </w:pPr>
      <w:proofErr w:type="spellStart"/>
      <w:r>
        <w:t>Mime</w:t>
      </w:r>
      <w:proofErr w:type="gramStart"/>
      <w:r>
        <w:t>::</w:t>
      </w:r>
      <w:proofErr w:type="gramEnd"/>
      <w:r>
        <w:t>Type.register</w:t>
      </w:r>
      <w:proofErr w:type="spellEnd"/>
      <w:r>
        <w:t xml:space="preserve"> "application/xml", :xml, %w( text/xml application/x-xml )</w:t>
      </w:r>
    </w:p>
    <w:p w:rsidR="00C47A47" w:rsidRDefault="00C47A47" w:rsidP="00C47A47">
      <w:pPr>
        <w:pStyle w:val="Code"/>
      </w:pPr>
      <w:proofErr w:type="spellStart"/>
      <w:r>
        <w:t>Mime</w:t>
      </w:r>
      <w:proofErr w:type="gramStart"/>
      <w:r>
        <w:t>::</w:t>
      </w:r>
      <w:proofErr w:type="gramEnd"/>
      <w:r>
        <w:t>Type.register</w:t>
      </w:r>
      <w:proofErr w:type="spellEnd"/>
      <w:r>
        <w:t xml:space="preserve"> "application/</w:t>
      </w:r>
      <w:proofErr w:type="spellStart"/>
      <w:r>
        <w:t>rss+xml</w:t>
      </w:r>
      <w:proofErr w:type="spellEnd"/>
      <w:r>
        <w:t>", :</w:t>
      </w:r>
      <w:proofErr w:type="spellStart"/>
      <w:r>
        <w:t>rss</w:t>
      </w:r>
      <w:proofErr w:type="spellEnd"/>
    </w:p>
    <w:p w:rsidR="00C47A47" w:rsidRDefault="00C47A47" w:rsidP="00C47A47">
      <w:pPr>
        <w:pStyle w:val="Code"/>
      </w:pPr>
      <w:proofErr w:type="spellStart"/>
      <w:r>
        <w:t>Mime</w:t>
      </w:r>
      <w:proofErr w:type="gramStart"/>
      <w:r>
        <w:t>::</w:t>
      </w:r>
      <w:proofErr w:type="gramEnd"/>
      <w:r>
        <w:t>Type.register</w:t>
      </w:r>
      <w:proofErr w:type="spellEnd"/>
      <w:r>
        <w:t xml:space="preserve"> "application/</w:t>
      </w:r>
      <w:proofErr w:type="spellStart"/>
      <w:r>
        <w:t>atom+xml</w:t>
      </w:r>
      <w:proofErr w:type="spellEnd"/>
      <w:r>
        <w:t>", :atom</w:t>
      </w:r>
    </w:p>
    <w:p w:rsidR="00C47A47" w:rsidRDefault="00C47A47" w:rsidP="00C47A47">
      <w:pPr>
        <w:pStyle w:val="Code"/>
      </w:pPr>
      <w:proofErr w:type="spellStart"/>
      <w:r>
        <w:t>Mime</w:t>
      </w:r>
      <w:proofErr w:type="gramStart"/>
      <w:r>
        <w:t>::</w:t>
      </w:r>
      <w:proofErr w:type="gramEnd"/>
      <w:r>
        <w:t>Type.register</w:t>
      </w:r>
      <w:proofErr w:type="spellEnd"/>
      <w:r>
        <w:t xml:space="preserve"> "application/x-</w:t>
      </w:r>
      <w:proofErr w:type="spellStart"/>
      <w:r>
        <w:t>yaml</w:t>
      </w:r>
      <w:proofErr w:type="spellEnd"/>
      <w:r>
        <w:t>", :</w:t>
      </w:r>
      <w:proofErr w:type="spellStart"/>
      <w:r>
        <w:t>yaml</w:t>
      </w:r>
      <w:proofErr w:type="spellEnd"/>
      <w:r>
        <w:t>, %w( text/</w:t>
      </w:r>
      <w:proofErr w:type="spellStart"/>
      <w:r>
        <w:t>yaml</w:t>
      </w:r>
      <w:proofErr w:type="spellEnd"/>
      <w:r>
        <w:t xml:space="preserve"> )</w:t>
      </w:r>
    </w:p>
    <w:p w:rsidR="00C47A47" w:rsidRDefault="00C47A47" w:rsidP="00C47A47">
      <w:pPr>
        <w:pStyle w:val="Code"/>
      </w:pPr>
    </w:p>
    <w:p w:rsidR="00C47A47" w:rsidRDefault="00C47A47" w:rsidP="00C47A47">
      <w:pPr>
        <w:pStyle w:val="Code"/>
      </w:pPr>
      <w:proofErr w:type="spellStart"/>
      <w:r>
        <w:t>Mime</w:t>
      </w:r>
      <w:proofErr w:type="gramStart"/>
      <w:r>
        <w:t>::</w:t>
      </w:r>
      <w:proofErr w:type="gramEnd"/>
      <w:r>
        <w:t>Type.register</w:t>
      </w:r>
      <w:proofErr w:type="spellEnd"/>
      <w:r>
        <w:t xml:space="preserve"> "multipart/form-data", :</w:t>
      </w:r>
      <w:proofErr w:type="spellStart"/>
      <w:r>
        <w:t>multipart_form</w:t>
      </w:r>
      <w:proofErr w:type="spellEnd"/>
    </w:p>
    <w:p w:rsidR="00C47A47" w:rsidRDefault="00C47A47" w:rsidP="00C47A47">
      <w:pPr>
        <w:pStyle w:val="Code"/>
      </w:pPr>
      <w:proofErr w:type="spellStart"/>
      <w:r>
        <w:t>Mime</w:t>
      </w:r>
      <w:proofErr w:type="gramStart"/>
      <w:r>
        <w:t>::</w:t>
      </w:r>
      <w:proofErr w:type="gramEnd"/>
      <w:r>
        <w:t>Type.register</w:t>
      </w:r>
      <w:proofErr w:type="spellEnd"/>
      <w:r>
        <w:t xml:space="preserve"> "application/x-www-form-</w:t>
      </w:r>
      <w:proofErr w:type="spellStart"/>
      <w:r>
        <w:t>urlencoded</w:t>
      </w:r>
      <w:proofErr w:type="spellEnd"/>
      <w:r>
        <w:t>", :</w:t>
      </w:r>
      <w:proofErr w:type="spellStart"/>
      <w:r>
        <w:t>url_encoded_form</w:t>
      </w:r>
      <w:proofErr w:type="spellEnd"/>
    </w:p>
    <w:p w:rsidR="00C47A47" w:rsidRDefault="00C47A47" w:rsidP="00C47A47">
      <w:pPr>
        <w:pStyle w:val="Code"/>
      </w:pPr>
    </w:p>
    <w:p w:rsidR="00C47A47" w:rsidRDefault="00C47A47" w:rsidP="00C47A47">
      <w:pPr>
        <w:pStyle w:val="Code"/>
      </w:pPr>
      <w:r>
        <w:t># http://www.ietf.org/rfc/rfc4627.txt</w:t>
      </w:r>
    </w:p>
    <w:p w:rsidR="00C47A47" w:rsidRDefault="00C47A47" w:rsidP="00C47A47">
      <w:pPr>
        <w:pStyle w:val="Code"/>
      </w:pPr>
      <w:r>
        <w:t># http://www.json.org/JSONRequest.html</w:t>
      </w:r>
    </w:p>
    <w:p w:rsidR="0054564B" w:rsidRDefault="00C47A47" w:rsidP="00C47A47">
      <w:pPr>
        <w:pStyle w:val="Code"/>
      </w:pPr>
      <w:proofErr w:type="spellStart"/>
      <w:r>
        <w:t>Mime</w:t>
      </w:r>
      <w:proofErr w:type="gramStart"/>
      <w:r>
        <w:t>::</w:t>
      </w:r>
      <w:proofErr w:type="gramEnd"/>
      <w:r>
        <w:t>Type.register</w:t>
      </w:r>
      <w:proofErr w:type="spellEnd"/>
      <w:r>
        <w:t xml:space="preserve"> "application/</w:t>
      </w:r>
      <w:proofErr w:type="spellStart"/>
      <w:r>
        <w:t>json</w:t>
      </w:r>
      <w:proofErr w:type="spellEnd"/>
      <w:r>
        <w:t>", :</w:t>
      </w:r>
      <w:proofErr w:type="spellStart"/>
      <w:r>
        <w:t>json</w:t>
      </w:r>
      <w:proofErr w:type="spellEnd"/>
      <w:r>
        <w:t>, %w( text/x-</w:t>
      </w:r>
      <w:proofErr w:type="spellStart"/>
      <w:r>
        <w:t>json</w:t>
      </w:r>
      <w:proofErr w:type="spellEnd"/>
      <w:r>
        <w:t xml:space="preserve"> application/</w:t>
      </w:r>
      <w:proofErr w:type="spellStart"/>
      <w:r>
        <w:t>jsonrequest</w:t>
      </w:r>
      <w:proofErr w:type="spellEnd"/>
      <w:r>
        <w:t xml:space="preserve"> )</w:t>
      </w:r>
    </w:p>
    <w:p w:rsidR="0054564B" w:rsidRDefault="0054564B" w:rsidP="00C47A47">
      <w:pPr>
        <w:pStyle w:val="Code"/>
      </w:pPr>
    </w:p>
    <w:p w:rsidR="00BD2CD4" w:rsidRDefault="0054564B" w:rsidP="0054564B">
      <w:pPr>
        <w:pStyle w:val="Body"/>
        <w:rPr>
          <w:ins w:id="339" w:author="Lianna Wlasiuk" w:date="2009-10-10T14:21:00Z"/>
        </w:rPr>
      </w:pPr>
      <w:r>
        <w:t xml:space="preserve">The </w:t>
      </w:r>
      <w:proofErr w:type="spellStart"/>
      <w:r w:rsidRPr="00C86A9E">
        <w:rPr>
          <w:rStyle w:val="CodeinText"/>
        </w:rPr>
        <w:t>Mime</w:t>
      </w:r>
      <w:proofErr w:type="gramStart"/>
      <w:r w:rsidRPr="00C86A9E">
        <w:rPr>
          <w:rStyle w:val="CodeinText"/>
        </w:rPr>
        <w:t>::</w:t>
      </w:r>
      <w:proofErr w:type="gramEnd"/>
      <w:r w:rsidRPr="00C86A9E">
        <w:rPr>
          <w:rStyle w:val="CodeinText"/>
        </w:rPr>
        <w:t>Type.register</w:t>
      </w:r>
      <w:proofErr w:type="spellEnd"/>
      <w:r>
        <w:t xml:space="preserve"> method takes </w:t>
      </w:r>
      <w:ins w:id="340" w:author="Lianna Wlasiuk" w:date="2009-10-10T14:21:00Z">
        <w:r w:rsidR="00BD2CD4">
          <w:t xml:space="preserve">five </w:t>
        </w:r>
      </w:ins>
      <w:r>
        <w:t xml:space="preserve">arguments at most and the last </w:t>
      </w:r>
      <w:ins w:id="341" w:author="Lianna Wlasiuk" w:date="2009-10-10T14:21:00Z">
        <w:r w:rsidR="00BD2CD4">
          <w:t xml:space="preserve">three </w:t>
        </w:r>
      </w:ins>
      <w:r>
        <w:t xml:space="preserve">are optional. </w:t>
      </w:r>
    </w:p>
    <w:p w:rsidR="00B475A2" w:rsidRDefault="0054564B">
      <w:pPr>
        <w:pStyle w:val="ListBullet"/>
        <w:rPr>
          <w:ins w:id="342" w:author="Lianna Wlasiuk" w:date="2009-10-10T14:21:00Z"/>
        </w:rPr>
      </w:pPr>
      <w:r>
        <w:t xml:space="preserve">The first </w:t>
      </w:r>
      <w:ins w:id="343" w:author="Lianna Wlasiuk" w:date="2009-10-10T14:23:00Z">
        <w:r w:rsidR="00BD2CD4">
          <w:t xml:space="preserve">argument </w:t>
        </w:r>
      </w:ins>
      <w:r>
        <w:t>is the principal mime type</w:t>
      </w:r>
      <w:ins w:id="344" w:author="Lianna Wlasiuk" w:date="2009-10-10T14:22:00Z">
        <w:r w:rsidR="00BD2CD4">
          <w:t>.</w:t>
        </w:r>
      </w:ins>
    </w:p>
    <w:p w:rsidR="00B475A2" w:rsidRDefault="00BD2CD4">
      <w:pPr>
        <w:pStyle w:val="ListBullet"/>
        <w:rPr>
          <w:ins w:id="345" w:author="Lianna Wlasiuk" w:date="2009-10-10T14:21:00Z"/>
        </w:rPr>
      </w:pPr>
      <w:ins w:id="346" w:author="Lianna Wlasiuk" w:date="2009-10-10T14:22:00Z">
        <w:r>
          <w:t>T</w:t>
        </w:r>
      </w:ins>
      <w:r w:rsidR="0054564B">
        <w:t xml:space="preserve">he second argument is the extension of the file. </w:t>
      </w:r>
    </w:p>
    <w:p w:rsidR="00B475A2" w:rsidRDefault="0054564B">
      <w:pPr>
        <w:pStyle w:val="ListBullet"/>
        <w:rPr>
          <w:ins w:id="347" w:author="Lianna Wlasiuk" w:date="2009-10-10T14:21:00Z"/>
        </w:rPr>
      </w:pPr>
      <w:r>
        <w:t xml:space="preserve">The </w:t>
      </w:r>
      <w:ins w:id="348" w:author="Lianna Wlasiuk" w:date="2009-10-10T14:21:00Z">
        <w:r w:rsidR="00BD2CD4">
          <w:t xml:space="preserve">third </w:t>
        </w:r>
      </w:ins>
      <w:r>
        <w:t>argument</w:t>
      </w:r>
      <w:ins w:id="349" w:author="Lianna Wlasiuk" w:date="2009-10-10T14:22:00Z">
        <w:r w:rsidR="00BD2CD4">
          <w:t>,</w:t>
        </w:r>
      </w:ins>
      <w:r>
        <w:t xml:space="preserve"> optional</w:t>
      </w:r>
      <w:ins w:id="350" w:author="Lianna Wlasiuk" w:date="2009-10-10T14:22:00Z">
        <w:r w:rsidR="00BD2CD4">
          <w:t>,</w:t>
        </w:r>
      </w:ins>
      <w:r>
        <w:t xml:space="preserve"> is a collection of alternative mime-types for that extension. </w:t>
      </w:r>
    </w:p>
    <w:p w:rsidR="00B475A2" w:rsidRDefault="0054564B">
      <w:pPr>
        <w:pStyle w:val="ListBullet"/>
        <w:rPr>
          <w:ins w:id="351" w:author="Lianna Wlasiuk" w:date="2009-10-10T14:21:00Z"/>
        </w:rPr>
      </w:pPr>
      <w:r>
        <w:t xml:space="preserve">The </w:t>
      </w:r>
      <w:ins w:id="352" w:author="Lianna Wlasiuk" w:date="2009-10-10T14:21:00Z">
        <w:r w:rsidR="00BD2CD4">
          <w:t xml:space="preserve">fourth </w:t>
        </w:r>
      </w:ins>
      <w:r>
        <w:t>argument</w:t>
      </w:r>
      <w:ins w:id="353" w:author="Lianna Wlasiuk" w:date="2009-10-10T14:22:00Z">
        <w:r w:rsidR="00BD2CD4">
          <w:t>, optional,</w:t>
        </w:r>
      </w:ins>
      <w:r>
        <w:t xml:space="preserve"> is a collection of alternative extensions for the registered mime type. </w:t>
      </w:r>
    </w:p>
    <w:p w:rsidR="00B475A2" w:rsidRDefault="0054564B">
      <w:pPr>
        <w:pStyle w:val="ListBullet"/>
      </w:pPr>
      <w:r>
        <w:t>And the last argument</w:t>
      </w:r>
      <w:ins w:id="354" w:author="Lianna Wlasiuk" w:date="2009-10-10T14:23:00Z">
        <w:r w:rsidR="00BD2CD4">
          <w:t>, optional,</w:t>
        </w:r>
      </w:ins>
      <w:r>
        <w:t xml:space="preserve"> is a Boolean</w:t>
      </w:r>
      <w:ins w:id="355" w:author="Lianna Wlasiuk" w:date="2009-10-10T14:23:00Z">
        <w:r w:rsidR="00BD2CD4">
          <w:t>, which</w:t>
        </w:r>
      </w:ins>
      <w:r>
        <w:t xml:space="preserve"> indicat</w:t>
      </w:r>
      <w:ins w:id="356" w:author="Lianna Wlasiuk" w:date="2009-10-10T14:23:00Z">
        <w:r w:rsidR="00BD2CD4">
          <w:t>e</w:t>
        </w:r>
      </w:ins>
      <w:r>
        <w:t xml:space="preserve"> whether to look</w:t>
      </w:r>
      <w:ins w:id="357" w:author="Lianna Wlasiuk" w:date="2009-10-10T14:23:00Z">
        <w:r w:rsidR="00BD2CD4">
          <w:t xml:space="preserve"> </w:t>
        </w:r>
      </w:ins>
      <w:r>
        <w:t>up the mime type.</w:t>
      </w:r>
    </w:p>
    <w:p w:rsidR="0054564B" w:rsidRDefault="0054564B" w:rsidP="0054564B">
      <w:pPr>
        <w:pStyle w:val="Body"/>
      </w:pPr>
      <w:r>
        <w:t>Now that we know this</w:t>
      </w:r>
      <w:ins w:id="358" w:author="Lianna Wlasiuk" w:date="2009-10-10T14:20:00Z">
        <w:r w:rsidR="00BD2CD4">
          <w:t>,</w:t>
        </w:r>
      </w:ins>
      <w:r>
        <w:t xml:space="preserve"> we also know how we could potentially add other extensions like .</w:t>
      </w:r>
      <w:proofErr w:type="spellStart"/>
      <w:r>
        <w:t>pdf</w:t>
      </w:r>
      <w:proofErr w:type="spellEnd"/>
      <w:r>
        <w:t xml:space="preserve"> or .</w:t>
      </w:r>
      <w:proofErr w:type="spellStart"/>
      <w:r>
        <w:t>xls</w:t>
      </w:r>
      <w:proofErr w:type="spellEnd"/>
      <w:r>
        <w:t xml:space="preserve"> to be recognized and rendered by the controller.</w:t>
      </w:r>
    </w:p>
    <w:p w:rsidR="0054564B" w:rsidRDefault="00DC10DB" w:rsidP="0054564B">
      <w:pPr>
        <w:pStyle w:val="Head2"/>
      </w:pPr>
      <w:bookmarkStart w:id="359" w:name="_Toc242865000"/>
      <w:r>
        <w:t>7.</w:t>
      </w:r>
      <w:ins w:id="360" w:author="Ivan Porto Carrero" w:date="2009-10-11T17:28:00Z">
        <w:r w:rsidR="00B476B6">
          <w:t>4</w:t>
        </w:r>
      </w:ins>
      <w:r w:rsidR="0054564B">
        <w:t>.2. Reaching your actions through routing</w:t>
      </w:r>
      <w:bookmarkEnd w:id="359"/>
      <w:r w:rsidR="0054564B">
        <w:t xml:space="preserve"> </w:t>
      </w:r>
    </w:p>
    <w:p w:rsidR="00044100" w:rsidRDefault="0054564B" w:rsidP="0054564B">
      <w:pPr>
        <w:pStyle w:val="Body1"/>
      </w:pPr>
      <w:r>
        <w:t xml:space="preserve">A central piece of MVC is routing. Routing maps </w:t>
      </w:r>
      <w:proofErr w:type="spellStart"/>
      <w:r>
        <w:t>urls</w:t>
      </w:r>
      <w:proofErr w:type="spellEnd"/>
      <w:r>
        <w:t xml:space="preserve"> to controllers, actions and their parameters. If we have to get technical then you could possibly say that routing functions as a front controller</w:t>
      </w:r>
      <w:r w:rsidR="00322E0F">
        <w:t xml:space="preserve"> (</w:t>
      </w:r>
      <w:r w:rsidR="00322E0F" w:rsidRPr="00322E0F">
        <w:t>http://martinfowler.com/eaaCatalog/frontController.html</w:t>
      </w:r>
      <w:r w:rsidR="00322E0F">
        <w:t>)</w:t>
      </w:r>
      <w:r>
        <w:t xml:space="preserve">. This front controller decides which controller to instantiate and next which action to invoke on the controller by parsing the requested </w:t>
      </w:r>
      <w:proofErr w:type="spellStart"/>
      <w:proofErr w:type="gramStart"/>
      <w:r>
        <w:t>url</w:t>
      </w:r>
      <w:proofErr w:type="spellEnd"/>
      <w:proofErr w:type="gramEnd"/>
      <w:r>
        <w:t>.</w:t>
      </w:r>
      <w:r w:rsidR="00044100">
        <w:t xml:space="preserve"> It might be a good plan to first show you our routing file and then explaining what every line means etc.  Listing </w:t>
      </w:r>
      <w:r w:rsidR="00DC10DB">
        <w:t>7.</w:t>
      </w:r>
      <w:ins w:id="361" w:author="Ivan Porto Carrero" w:date="2009-10-12T11:29:00Z">
        <w:r w:rsidR="00B9569F">
          <w:t xml:space="preserve">17 </w:t>
        </w:r>
      </w:ins>
      <w:r w:rsidR="00044100">
        <w:t xml:space="preserve">shows the complete routing rules implementation. You can find the routes in a rails app in the folder </w:t>
      </w:r>
      <w:proofErr w:type="spellStart"/>
      <w:r w:rsidR="00044100">
        <w:t>config</w:t>
      </w:r>
      <w:proofErr w:type="spellEnd"/>
      <w:r w:rsidR="00044100">
        <w:t xml:space="preserve"> and the file </w:t>
      </w:r>
      <w:proofErr w:type="spellStart"/>
      <w:r w:rsidR="00044100">
        <w:t>routes.rb</w:t>
      </w:r>
      <w:proofErr w:type="spellEnd"/>
      <w:r w:rsidR="00044100">
        <w:t>.</w:t>
      </w:r>
    </w:p>
    <w:p w:rsidR="00044100" w:rsidRDefault="00044100" w:rsidP="00044100">
      <w:pPr>
        <w:pStyle w:val="CodeListingCaption"/>
      </w:pPr>
      <w:r>
        <w:t xml:space="preserve">Listing </w:t>
      </w:r>
      <w:r w:rsidR="00DC10DB">
        <w:t>7.</w:t>
      </w:r>
      <w:ins w:id="362" w:author="Ivan Porto Carrero" w:date="2009-10-12T11:29:00Z">
        <w:r w:rsidR="00B9569F">
          <w:t>17</w:t>
        </w:r>
      </w:ins>
      <w:r>
        <w:t xml:space="preserve">: </w:t>
      </w:r>
      <w:r w:rsidR="00F67462">
        <w:t>Defining the</w:t>
      </w:r>
      <w:r>
        <w:t xml:space="preserve"> route table for this application</w:t>
      </w:r>
    </w:p>
    <w:p w:rsidR="00044100" w:rsidRDefault="00044100" w:rsidP="00044100">
      <w:pPr>
        <w:pStyle w:val="Code"/>
      </w:pPr>
      <w:proofErr w:type="spellStart"/>
      <w:r>
        <w:t>ActionController</w:t>
      </w:r>
      <w:proofErr w:type="gramStart"/>
      <w:r>
        <w:t>::</w:t>
      </w:r>
      <w:proofErr w:type="gramEnd"/>
      <w:r>
        <w:t>Routing::Routes.draw</w:t>
      </w:r>
      <w:proofErr w:type="spellEnd"/>
      <w:r>
        <w:t xml:space="preserve"> do |map|</w:t>
      </w:r>
    </w:p>
    <w:p w:rsidR="00044100" w:rsidRDefault="00044100" w:rsidP="00044100">
      <w:pPr>
        <w:pStyle w:val="Code"/>
      </w:pPr>
      <w:r>
        <w:t xml:space="preserve">  </w:t>
      </w:r>
      <w:proofErr w:type="spellStart"/>
      <w:proofErr w:type="gramStart"/>
      <w:r>
        <w:t>map.resources</w:t>
      </w:r>
      <w:proofErr w:type="spellEnd"/>
      <w:proofErr w:type="gramEnd"/>
      <w:r>
        <w:t xml:space="preserve"> :statuses, :collection =&gt; {</w:t>
      </w:r>
    </w:p>
    <w:p w:rsidR="00044100" w:rsidRDefault="00044100" w:rsidP="00044100">
      <w:pPr>
        <w:pStyle w:val="Code"/>
      </w:pPr>
      <w:r>
        <w:t xml:space="preserve">                                            </w:t>
      </w:r>
      <w:proofErr w:type="gramStart"/>
      <w:r>
        <w:t>:</w:t>
      </w:r>
      <w:proofErr w:type="spellStart"/>
      <w:r>
        <w:t>friends</w:t>
      </w:r>
      <w:proofErr w:type="gramEnd"/>
      <w:r>
        <w:t>_timeline</w:t>
      </w:r>
      <w:proofErr w:type="spellEnd"/>
      <w:r>
        <w:t xml:space="preserve"> =&gt; :get,</w:t>
      </w:r>
    </w:p>
    <w:p w:rsidR="00044100" w:rsidRDefault="00044100" w:rsidP="00044100">
      <w:pPr>
        <w:pStyle w:val="Code"/>
      </w:pPr>
      <w:r>
        <w:t xml:space="preserve">                                            </w:t>
      </w:r>
      <w:proofErr w:type="gramStart"/>
      <w:r>
        <w:t>:</w:t>
      </w:r>
      <w:proofErr w:type="spellStart"/>
      <w:r>
        <w:t>user</w:t>
      </w:r>
      <w:proofErr w:type="gramEnd"/>
      <w:r>
        <w:t>_timeline</w:t>
      </w:r>
      <w:proofErr w:type="spellEnd"/>
      <w:r>
        <w:t xml:space="preserve"> =&gt; :get,</w:t>
      </w:r>
    </w:p>
    <w:p w:rsidR="00044100" w:rsidRDefault="00044100" w:rsidP="00044100">
      <w:pPr>
        <w:pStyle w:val="Code"/>
      </w:pPr>
      <w:r>
        <w:t xml:space="preserve">                                            </w:t>
      </w:r>
      <w:proofErr w:type="gramStart"/>
      <w:r>
        <w:t>:</w:t>
      </w:r>
      <w:proofErr w:type="spellStart"/>
      <w:r>
        <w:t>public</w:t>
      </w:r>
      <w:proofErr w:type="gramEnd"/>
      <w:r>
        <w:t>_timeline</w:t>
      </w:r>
      <w:proofErr w:type="spellEnd"/>
      <w:r>
        <w:t xml:space="preserve"> =&gt; :get,</w:t>
      </w:r>
    </w:p>
    <w:p w:rsidR="00044100" w:rsidRDefault="00044100" w:rsidP="00044100">
      <w:pPr>
        <w:pStyle w:val="Code"/>
      </w:pPr>
      <w:r>
        <w:t xml:space="preserve">                                            </w:t>
      </w:r>
      <w:proofErr w:type="gramStart"/>
      <w:r>
        <w:t>:replies</w:t>
      </w:r>
      <w:proofErr w:type="gramEnd"/>
      <w:r>
        <w:t xml:space="preserve"> =&gt; :get,</w:t>
      </w:r>
    </w:p>
    <w:p w:rsidR="00044100" w:rsidRDefault="00044100" w:rsidP="00044100">
      <w:pPr>
        <w:pStyle w:val="Code"/>
      </w:pPr>
      <w:r>
        <w:t xml:space="preserve">                                            </w:t>
      </w:r>
      <w:proofErr w:type="gramStart"/>
      <w:r>
        <w:t>:friends</w:t>
      </w:r>
      <w:proofErr w:type="gramEnd"/>
      <w:r>
        <w:t xml:space="preserve"> =&gt; :get,</w:t>
      </w:r>
    </w:p>
    <w:p w:rsidR="00044100" w:rsidRDefault="00044100" w:rsidP="00044100">
      <w:pPr>
        <w:pStyle w:val="Code"/>
      </w:pPr>
      <w:r>
        <w:t xml:space="preserve">                                            </w:t>
      </w:r>
      <w:proofErr w:type="gramStart"/>
      <w:r>
        <w:t>:followers</w:t>
      </w:r>
      <w:proofErr w:type="gramEnd"/>
      <w:r>
        <w:t xml:space="preserve"> =&gt; :get</w:t>
      </w:r>
    </w:p>
    <w:p w:rsidR="00044100" w:rsidRDefault="00044100" w:rsidP="00044100">
      <w:pPr>
        <w:pStyle w:val="Code"/>
      </w:pPr>
      <w:r>
        <w:t xml:space="preserve">                                          }</w:t>
      </w:r>
    </w:p>
    <w:p w:rsidR="00044100" w:rsidRDefault="00044100" w:rsidP="00044100">
      <w:pPr>
        <w:pStyle w:val="Code"/>
      </w:pPr>
    </w:p>
    <w:p w:rsidR="00044100" w:rsidRDefault="00044100" w:rsidP="00322E0F">
      <w:pPr>
        <w:pStyle w:val="Code"/>
      </w:pPr>
      <w:r>
        <w:t xml:space="preserve"> </w:t>
      </w:r>
      <w:r w:rsidR="00322E0F">
        <w:t xml:space="preserve"> </w:t>
      </w:r>
      <w:proofErr w:type="spellStart"/>
      <w:proofErr w:type="gramStart"/>
      <w:r>
        <w:t>map.resources</w:t>
      </w:r>
      <w:proofErr w:type="spellEnd"/>
      <w:proofErr w:type="gramEnd"/>
      <w:r>
        <w:t xml:space="preserve"> :users, :</w:t>
      </w:r>
      <w:proofErr w:type="spellStart"/>
      <w:r>
        <w:t>has_many</w:t>
      </w:r>
      <w:proofErr w:type="spellEnd"/>
      <w:r>
        <w:t xml:space="preserve"> =&gt; [:statuses]</w:t>
      </w:r>
    </w:p>
    <w:p w:rsidR="00322E0F" w:rsidRDefault="00044100" w:rsidP="00044100">
      <w:pPr>
        <w:pStyle w:val="Code"/>
      </w:pPr>
      <w:r>
        <w:t xml:space="preserve"> </w:t>
      </w:r>
      <w:r w:rsidR="00322E0F">
        <w:t xml:space="preserve"> </w:t>
      </w:r>
    </w:p>
    <w:p w:rsidR="00044100" w:rsidRDefault="00322E0F" w:rsidP="00044100">
      <w:pPr>
        <w:pStyle w:val="Code"/>
      </w:pPr>
      <w:r>
        <w:t xml:space="preserve">  </w:t>
      </w:r>
      <w:proofErr w:type="spellStart"/>
      <w:proofErr w:type="gramStart"/>
      <w:r w:rsidR="00044100">
        <w:t>map.connect</w:t>
      </w:r>
      <w:proofErr w:type="spellEnd"/>
      <w:proofErr w:type="gramEnd"/>
      <w:r w:rsidR="00044100">
        <w:t xml:space="preserve"> ':controller/:action/:id'</w:t>
      </w:r>
    </w:p>
    <w:p w:rsidR="00044100" w:rsidRDefault="00044100" w:rsidP="00044100">
      <w:pPr>
        <w:pStyle w:val="Code"/>
      </w:pPr>
      <w:r>
        <w:t xml:space="preserve">  </w:t>
      </w:r>
      <w:proofErr w:type="spellStart"/>
      <w:proofErr w:type="gramStart"/>
      <w:r>
        <w:t>map.connect</w:t>
      </w:r>
      <w:proofErr w:type="spellEnd"/>
      <w:proofErr w:type="gramEnd"/>
      <w:r>
        <w:t xml:space="preserve"> ':controller/:action/:</w:t>
      </w:r>
      <w:proofErr w:type="spellStart"/>
      <w:r>
        <w:t>id.:format</w:t>
      </w:r>
      <w:proofErr w:type="spellEnd"/>
      <w:r>
        <w:t>'</w:t>
      </w:r>
    </w:p>
    <w:p w:rsidR="00AC2CE4" w:rsidRDefault="00044100" w:rsidP="00044100">
      <w:pPr>
        <w:pStyle w:val="Code"/>
      </w:pPr>
      <w:r>
        <w:t xml:space="preserve">  </w:t>
      </w:r>
      <w:proofErr w:type="spellStart"/>
      <w:proofErr w:type="gramStart"/>
      <w:r>
        <w:t>map.root</w:t>
      </w:r>
      <w:proofErr w:type="spellEnd"/>
      <w:proofErr w:type="gramEnd"/>
      <w:r>
        <w:t xml:space="preserve"> :controller =&gt; "statuses", :action =&gt; "</w:t>
      </w:r>
      <w:proofErr w:type="spellStart"/>
      <w:r>
        <w:t>friends_timeline</w:t>
      </w:r>
      <w:proofErr w:type="spellEnd"/>
      <w:r>
        <w:t>"</w:t>
      </w:r>
    </w:p>
    <w:p w:rsidR="00044100" w:rsidRDefault="00044100" w:rsidP="00044100">
      <w:pPr>
        <w:pStyle w:val="Code"/>
      </w:pPr>
    </w:p>
    <w:p w:rsidR="00AC2CE4" w:rsidRDefault="00044100" w:rsidP="00044100">
      <w:pPr>
        <w:pStyle w:val="Code"/>
      </w:pPr>
      <w:proofErr w:type="gramStart"/>
      <w:r>
        <w:t>end</w:t>
      </w:r>
      <w:proofErr w:type="gramEnd"/>
    </w:p>
    <w:p w:rsidR="00AC2CE4" w:rsidRDefault="00AC2CE4" w:rsidP="00044100">
      <w:pPr>
        <w:pStyle w:val="Code"/>
      </w:pPr>
    </w:p>
    <w:p w:rsidR="00B475A2" w:rsidRDefault="00A15138">
      <w:pPr>
        <w:pStyle w:val="CodeAnnotation"/>
        <w:rPr>
          <w:ins w:id="363" w:author="Lianna Wlasiuk" w:date="2009-10-10T14:24:00Z"/>
        </w:rPr>
      </w:pPr>
      <w:ins w:id="364" w:author="Lianna Wlasiuk" w:date="2009-10-10T14:24:00Z">
        <w:r w:rsidRPr="00A15138">
          <w:t xml:space="preserve">1. </w:t>
        </w:r>
        <w:proofErr w:type="spellStart"/>
        <w:proofErr w:type="gramStart"/>
        <w:r w:rsidR="00E91C22" w:rsidRPr="00E91C22">
          <w:t>map.root</w:t>
        </w:r>
        <w:proofErr w:type="spellEnd"/>
        <w:proofErr w:type="gramEnd"/>
      </w:ins>
    </w:p>
    <w:p w:rsidR="00B475A2" w:rsidRDefault="00E91C22">
      <w:pPr>
        <w:pStyle w:val="CodeAnnotation"/>
        <w:rPr>
          <w:ins w:id="365" w:author="Lianna Wlasiuk" w:date="2009-10-10T14:25:00Z"/>
        </w:rPr>
      </w:pPr>
      <w:ins w:id="366" w:author="Lianna Wlasiuk" w:date="2009-10-10T14:24:00Z">
        <w:r w:rsidRPr="00E91C22">
          <w:t>2.</w:t>
        </w:r>
        <w:r w:rsidR="00A15138" w:rsidRPr="00A15138">
          <w:t>catch all mapping</w:t>
        </w:r>
      </w:ins>
    </w:p>
    <w:p w:rsidR="00AC2CE4" w:rsidRDefault="00AC2CE4" w:rsidP="00AC2CE4">
      <w:pPr>
        <w:pStyle w:val="Body"/>
      </w:pPr>
      <w:r>
        <w:t xml:space="preserve">Contrary to the intuitive </w:t>
      </w:r>
      <w:r w:rsidR="00C86A9E">
        <w:t>tendency</w:t>
      </w:r>
      <w:r>
        <w:t xml:space="preserve"> </w:t>
      </w:r>
      <w:r w:rsidR="00C86A9E">
        <w:t xml:space="preserve">to start </w:t>
      </w:r>
      <w:r>
        <w:t xml:space="preserve">at the top we will start our discussion at the bottom of this code listing. The last line </w:t>
      </w:r>
      <w:proofErr w:type="spellStart"/>
      <w:r w:rsidRPr="00AC2CE4">
        <w:rPr>
          <w:rStyle w:val="CodeinText"/>
        </w:rPr>
        <w:t>map.root</w:t>
      </w:r>
      <w:proofErr w:type="spellEnd"/>
      <w:r>
        <w:t xml:space="preserve"> maps the “/” </w:t>
      </w:r>
      <w:proofErr w:type="spellStart"/>
      <w:proofErr w:type="gramStart"/>
      <w:r>
        <w:t>url</w:t>
      </w:r>
      <w:proofErr w:type="spellEnd"/>
      <w:proofErr w:type="gramEnd"/>
      <w:r>
        <w:t xml:space="preserve"> </w:t>
      </w:r>
      <w:ins w:id="367" w:author="Ivan Porto Carrero" w:date="2009-10-12T11:09:00Z">
        <w:r w:rsidR="00875129">
          <w:t xml:space="preserve">#1 </w:t>
        </w:r>
      </w:ins>
      <w:r>
        <w:t>so that we can respond to a request for the root of our web application by using a controller and action method.</w:t>
      </w:r>
    </w:p>
    <w:p w:rsidR="00322E0F" w:rsidRDefault="00373317" w:rsidP="00AC2CE4">
      <w:pPr>
        <w:pStyle w:val="Body"/>
        <w:rPr>
          <w:ins w:id="368" w:author="Ivan Porto Carrero" w:date="2009-10-12T11:11:00Z"/>
        </w:rPr>
      </w:pPr>
      <w:r>
        <w:t xml:space="preserve">The next line is a </w:t>
      </w:r>
      <w:proofErr w:type="gramStart"/>
      <w:r>
        <w:t xml:space="preserve">catch </w:t>
      </w:r>
      <w:r w:rsidR="00AC2CE4">
        <w:t>all</w:t>
      </w:r>
      <w:proofErr w:type="gramEnd"/>
      <w:r w:rsidR="00AC2CE4">
        <w:t xml:space="preserve"> mapping</w:t>
      </w:r>
      <w:ins w:id="369" w:author="Ivan Porto Carrero" w:date="2009-10-12T11:10:00Z">
        <w:r w:rsidR="00875129">
          <w:t xml:space="preserve"> #2</w:t>
        </w:r>
      </w:ins>
      <w:r w:rsidR="00AC2CE4">
        <w:t xml:space="preserve"> that routes all requests to controllers and actions with the specified format. These parameters will also be available inside the controller in the </w:t>
      </w:r>
      <w:proofErr w:type="spellStart"/>
      <w:r w:rsidR="00AC2CE4">
        <w:t>params</w:t>
      </w:r>
      <w:proofErr w:type="spellEnd"/>
      <w:r w:rsidR="00AC2CE4">
        <w:t xml:space="preserve"> hash.</w:t>
      </w:r>
    </w:p>
    <w:p w:rsidR="00875129" w:rsidRDefault="00875129" w:rsidP="00875129">
      <w:pPr>
        <w:pStyle w:val="Head3"/>
        <w:numPr>
          <w:ins w:id="370" w:author="Ivan Porto Carrero" w:date="2009-10-12T11:11:00Z"/>
        </w:numPr>
      </w:pPr>
      <w:ins w:id="371" w:author="Ivan Porto Carrero" w:date="2009-10-12T11:11:00Z">
        <w:r>
          <w:t>Restful development</w:t>
        </w:r>
      </w:ins>
    </w:p>
    <w:p w:rsidR="00373317" w:rsidRDefault="00322E0F" w:rsidP="00AC2CE4">
      <w:pPr>
        <w:pStyle w:val="Body"/>
      </w:pPr>
      <w:r>
        <w:t>Next</w:t>
      </w:r>
      <w:ins w:id="372" w:author="Lianna Wlasiuk" w:date="2009-10-10T14:27:00Z">
        <w:r w:rsidR="00A15138">
          <w:t>,</w:t>
        </w:r>
      </w:ins>
      <w:r>
        <w:t xml:space="preserve"> we’ll start entering the realm of </w:t>
      </w:r>
      <w:proofErr w:type="spellStart"/>
      <w:r>
        <w:t>RESTful</w:t>
      </w:r>
      <w:proofErr w:type="spellEnd"/>
      <w:r>
        <w:t xml:space="preserve"> development. Where we talk about resources that we can manipulate by constructing a sentence. For example to request the list of all users one would have to construct the following phrase to send to the </w:t>
      </w:r>
      <w:proofErr w:type="spellStart"/>
      <w:r>
        <w:t>webserver</w:t>
      </w:r>
      <w:proofErr w:type="spellEnd"/>
      <w:r>
        <w:t xml:space="preserve">: “GET /users”, to update a user with id 3 you would construct the sentence: “PUT /users/3”.  In REST the HTTP verb plays an important role in telling the </w:t>
      </w:r>
      <w:proofErr w:type="spellStart"/>
      <w:r>
        <w:t>webserver</w:t>
      </w:r>
      <w:proofErr w:type="spellEnd"/>
      <w:r>
        <w:t xml:space="preserve"> what you want it to do. </w:t>
      </w:r>
    </w:p>
    <w:p w:rsidR="00373317" w:rsidRDefault="00373317" w:rsidP="00AC2CE4">
      <w:pPr>
        <w:pStyle w:val="Body"/>
      </w:pPr>
      <w:r>
        <w:t>When you use resources</w:t>
      </w:r>
      <w:ins w:id="373" w:author="Lianna Wlasiuk" w:date="2009-10-10T14:25:00Z">
        <w:r w:rsidR="00A15138">
          <w:t>,</w:t>
        </w:r>
      </w:ins>
      <w:r>
        <w:t xml:space="preserve"> Rails makes a couple of assumptions, which you can override </w:t>
      </w:r>
      <w:ins w:id="374" w:author="Lianna Wlasiuk" w:date="2009-10-10T14:25:00Z">
        <w:r w:rsidR="00A15138">
          <w:t xml:space="preserve">or </w:t>
        </w:r>
      </w:ins>
      <w:r>
        <w:t>change</w:t>
      </w:r>
      <w:ins w:id="375" w:author="Lianna Wlasiuk" w:date="2009-10-10T14:25:00Z">
        <w:r w:rsidR="00A15138">
          <w:t>,</w:t>
        </w:r>
      </w:ins>
      <w:r>
        <w:t xml:space="preserve"> of course. </w:t>
      </w:r>
      <w:proofErr w:type="gramStart"/>
      <w:r>
        <w:t>Rails assumes</w:t>
      </w:r>
      <w:proofErr w:type="gramEnd"/>
      <w:r>
        <w:t xml:space="preserve"> that you have a couple of actions defined on your container. The list of actions can be found in table </w:t>
      </w:r>
      <w:r w:rsidR="00DC10DB">
        <w:t>7.</w:t>
      </w:r>
      <w:ins w:id="376" w:author="Ivan Porto Carrero" w:date="2009-10-12T11:29:00Z">
        <w:r w:rsidR="00B9569F">
          <w:t>3</w:t>
        </w:r>
      </w:ins>
      <w:r>
        <w:t xml:space="preserve">. </w:t>
      </w:r>
    </w:p>
    <w:p w:rsidR="00373317" w:rsidRDefault="00373317" w:rsidP="00373317">
      <w:pPr>
        <w:pStyle w:val="TableCaption"/>
      </w:pPr>
      <w:r>
        <w:t xml:space="preserve">Table </w:t>
      </w:r>
      <w:r w:rsidR="00DC10DB">
        <w:t>7.</w:t>
      </w:r>
      <w:ins w:id="377" w:author="Ivan Porto Carrero" w:date="2009-10-12T11:29:00Z">
        <w:r w:rsidR="00B9569F">
          <w:t>3</w:t>
        </w:r>
      </w:ins>
      <w:r>
        <w:t xml:space="preserve">: The default actions for a </w:t>
      </w:r>
      <w:proofErr w:type="spellStart"/>
      <w:r>
        <w:t>RESTful</w:t>
      </w:r>
      <w:proofErr w:type="spellEnd"/>
      <w:r>
        <w:t xml:space="preserv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067"/>
        <w:gridCol w:w="2302"/>
        <w:gridCol w:w="4407"/>
      </w:tblGrid>
      <w:tr w:rsidR="00373317">
        <w:tc>
          <w:tcPr>
            <w:tcW w:w="1067" w:type="dxa"/>
          </w:tcPr>
          <w:p w:rsidR="00373317" w:rsidRDefault="00373317" w:rsidP="00373317">
            <w:pPr>
              <w:pStyle w:val="TableHead"/>
            </w:pPr>
            <w:r>
              <w:t>Action</w:t>
            </w:r>
          </w:p>
        </w:tc>
        <w:tc>
          <w:tcPr>
            <w:tcW w:w="2302" w:type="dxa"/>
          </w:tcPr>
          <w:p w:rsidR="00373317" w:rsidRDefault="00373317" w:rsidP="00373317">
            <w:pPr>
              <w:pStyle w:val="TableHead"/>
            </w:pPr>
            <w:r>
              <w:t>Verb</w:t>
            </w:r>
          </w:p>
        </w:tc>
        <w:tc>
          <w:tcPr>
            <w:tcW w:w="4407" w:type="dxa"/>
          </w:tcPr>
          <w:p w:rsidR="00373317" w:rsidRDefault="00373317" w:rsidP="00373317">
            <w:pPr>
              <w:pStyle w:val="TableHead"/>
            </w:pPr>
            <w:r>
              <w:t>Description</w:t>
            </w:r>
          </w:p>
        </w:tc>
      </w:tr>
      <w:tr w:rsidR="00373317">
        <w:tc>
          <w:tcPr>
            <w:tcW w:w="1067" w:type="dxa"/>
          </w:tcPr>
          <w:p w:rsidR="00373317" w:rsidRDefault="00373317" w:rsidP="00373317">
            <w:pPr>
              <w:pStyle w:val="TableBody"/>
            </w:pPr>
            <w:proofErr w:type="gramStart"/>
            <w:r>
              <w:t>index</w:t>
            </w:r>
            <w:proofErr w:type="gramEnd"/>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 xml:space="preserve">Returns a list of resources </w:t>
            </w:r>
          </w:p>
        </w:tc>
      </w:tr>
      <w:tr w:rsidR="00373317">
        <w:tc>
          <w:tcPr>
            <w:tcW w:w="1067" w:type="dxa"/>
          </w:tcPr>
          <w:p w:rsidR="00373317" w:rsidRDefault="00373317" w:rsidP="00373317">
            <w:pPr>
              <w:pStyle w:val="TableBody"/>
            </w:pPr>
            <w:proofErr w:type="gramStart"/>
            <w:r>
              <w:t>show</w:t>
            </w:r>
            <w:proofErr w:type="gramEnd"/>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Shows a resources</w:t>
            </w:r>
          </w:p>
        </w:tc>
      </w:tr>
      <w:tr w:rsidR="00373317">
        <w:tc>
          <w:tcPr>
            <w:tcW w:w="1067" w:type="dxa"/>
          </w:tcPr>
          <w:p w:rsidR="00373317" w:rsidRDefault="00373317" w:rsidP="00373317">
            <w:pPr>
              <w:pStyle w:val="TableBody"/>
            </w:pPr>
            <w:proofErr w:type="gramStart"/>
            <w:r>
              <w:t>new</w:t>
            </w:r>
            <w:proofErr w:type="gramEnd"/>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In</w:t>
            </w:r>
            <w:r w:rsidR="000958E0">
              <w:t>i</w:t>
            </w:r>
            <w:r>
              <w:t>tializes a new resource</w:t>
            </w:r>
          </w:p>
        </w:tc>
      </w:tr>
      <w:tr w:rsidR="00373317">
        <w:tc>
          <w:tcPr>
            <w:tcW w:w="1067" w:type="dxa"/>
          </w:tcPr>
          <w:p w:rsidR="00373317" w:rsidRDefault="00373317" w:rsidP="00373317">
            <w:pPr>
              <w:pStyle w:val="TableBody"/>
            </w:pPr>
            <w:proofErr w:type="gramStart"/>
            <w:r>
              <w:t>create</w:t>
            </w:r>
            <w:proofErr w:type="gramEnd"/>
          </w:p>
        </w:tc>
        <w:tc>
          <w:tcPr>
            <w:tcW w:w="2302" w:type="dxa"/>
          </w:tcPr>
          <w:p w:rsidR="00373317" w:rsidRDefault="00373317" w:rsidP="00373317">
            <w:pPr>
              <w:pStyle w:val="TableBody"/>
            </w:pPr>
            <w:r>
              <w:t>PUT</w:t>
            </w:r>
          </w:p>
        </w:tc>
        <w:tc>
          <w:tcPr>
            <w:tcW w:w="4407" w:type="dxa"/>
          </w:tcPr>
          <w:p w:rsidR="00373317" w:rsidRDefault="00373317" w:rsidP="00373317">
            <w:pPr>
              <w:pStyle w:val="TableBody"/>
            </w:pPr>
            <w:r>
              <w:t>Creates a new resource</w:t>
            </w:r>
          </w:p>
        </w:tc>
      </w:tr>
      <w:tr w:rsidR="00373317">
        <w:tc>
          <w:tcPr>
            <w:tcW w:w="1067" w:type="dxa"/>
          </w:tcPr>
          <w:p w:rsidR="00373317" w:rsidRDefault="00373317" w:rsidP="00373317">
            <w:pPr>
              <w:pStyle w:val="TableBody"/>
            </w:pPr>
            <w:proofErr w:type="gramStart"/>
            <w:r>
              <w:t>edit</w:t>
            </w:r>
            <w:proofErr w:type="gramEnd"/>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Shows a resource in edit mode</w:t>
            </w:r>
          </w:p>
        </w:tc>
      </w:tr>
      <w:tr w:rsidR="00373317">
        <w:tc>
          <w:tcPr>
            <w:tcW w:w="1067" w:type="dxa"/>
          </w:tcPr>
          <w:p w:rsidR="00373317" w:rsidRDefault="00373317" w:rsidP="00373317">
            <w:pPr>
              <w:pStyle w:val="TableBody"/>
            </w:pPr>
            <w:proofErr w:type="gramStart"/>
            <w:r>
              <w:t>update</w:t>
            </w:r>
            <w:proofErr w:type="gramEnd"/>
          </w:p>
        </w:tc>
        <w:tc>
          <w:tcPr>
            <w:tcW w:w="2302" w:type="dxa"/>
          </w:tcPr>
          <w:p w:rsidR="00373317" w:rsidRDefault="00373317" w:rsidP="00373317">
            <w:pPr>
              <w:pStyle w:val="TableBody"/>
            </w:pPr>
            <w:r>
              <w:t>PUT</w:t>
            </w:r>
          </w:p>
        </w:tc>
        <w:tc>
          <w:tcPr>
            <w:tcW w:w="4407" w:type="dxa"/>
          </w:tcPr>
          <w:p w:rsidR="00373317" w:rsidRDefault="00373317" w:rsidP="00373317">
            <w:pPr>
              <w:pStyle w:val="TableBody"/>
            </w:pPr>
            <w:r>
              <w:t>Updates an existing resource</w:t>
            </w:r>
          </w:p>
        </w:tc>
      </w:tr>
      <w:tr w:rsidR="00373317">
        <w:tc>
          <w:tcPr>
            <w:tcW w:w="1067" w:type="dxa"/>
          </w:tcPr>
          <w:p w:rsidR="00373317" w:rsidRDefault="00373317" w:rsidP="00373317">
            <w:pPr>
              <w:pStyle w:val="TableBody"/>
            </w:pPr>
            <w:proofErr w:type="gramStart"/>
            <w:r>
              <w:t>destroy</w:t>
            </w:r>
            <w:proofErr w:type="gramEnd"/>
          </w:p>
        </w:tc>
        <w:tc>
          <w:tcPr>
            <w:tcW w:w="2302" w:type="dxa"/>
          </w:tcPr>
          <w:p w:rsidR="00373317" w:rsidRDefault="00373317" w:rsidP="00373317">
            <w:pPr>
              <w:pStyle w:val="TableBody"/>
            </w:pPr>
            <w:r>
              <w:t>DELETE (in http</w:t>
            </w:r>
            <w:r w:rsidR="000958E0">
              <w:t xml:space="preserve"> that is a put)</w:t>
            </w:r>
          </w:p>
        </w:tc>
        <w:tc>
          <w:tcPr>
            <w:tcW w:w="4407" w:type="dxa"/>
          </w:tcPr>
          <w:p w:rsidR="00373317" w:rsidRDefault="00373317" w:rsidP="00373317">
            <w:pPr>
              <w:pStyle w:val="TableBody"/>
            </w:pPr>
            <w:r>
              <w:t>Deletes an existing resource</w:t>
            </w:r>
          </w:p>
        </w:tc>
      </w:tr>
    </w:tbl>
    <w:p w:rsidR="00373317" w:rsidRPr="00373317" w:rsidRDefault="00373317" w:rsidP="00373317"/>
    <w:p w:rsidR="000958E0" w:rsidRDefault="00373317" w:rsidP="00AC2CE4">
      <w:pPr>
        <w:pStyle w:val="Body"/>
      </w:pPr>
      <w:r>
        <w:t>So we define a resource for the users and we say that this resource has a relationship with the resource status</w:t>
      </w:r>
      <w:r w:rsidR="000958E0">
        <w:t>,</w:t>
      </w:r>
      <w:r>
        <w:t xml:space="preserve"> which we’ll define next. </w:t>
      </w:r>
      <w:r w:rsidR="000958E0">
        <w:t xml:space="preserve">You can define relations on resources in the form of has many or has one. This then gives you pretty logical </w:t>
      </w:r>
      <w:proofErr w:type="spellStart"/>
      <w:r w:rsidR="000958E0">
        <w:t>urls</w:t>
      </w:r>
      <w:proofErr w:type="spellEnd"/>
      <w:r w:rsidR="000958E0">
        <w:t xml:space="preserve"> that for developers are discoverable but I wouldn’t trust on the average user to master that structure. </w:t>
      </w:r>
    </w:p>
    <w:p w:rsidR="00EF249C" w:rsidRDefault="000958E0" w:rsidP="00AC2CE4">
      <w:pPr>
        <w:pStyle w:val="Body"/>
      </w:pPr>
      <w:r>
        <w:t>The status resource is the most complicated route definition</w:t>
      </w:r>
      <w:r w:rsidR="00C86A9E">
        <w:t xml:space="preserve"> that</w:t>
      </w:r>
      <w:r>
        <w:t xml:space="preserve"> we have to deal with</w:t>
      </w:r>
      <w:r w:rsidR="00C86A9E">
        <w:t xml:space="preserve"> in this application </w:t>
      </w:r>
      <w:r>
        <w:t xml:space="preserve">and that is because on the status controller we’ll define a couple more actions to </w:t>
      </w:r>
      <w:r w:rsidR="00EF249C">
        <w:t xml:space="preserve">comply with the twitter API.  So we </w:t>
      </w:r>
      <w:r w:rsidR="00ED58EE">
        <w:t>tell Rails</w:t>
      </w:r>
      <w:r w:rsidR="00EF249C">
        <w:t xml:space="preserve"> that for the statuses controller</w:t>
      </w:r>
      <w:r w:rsidR="00ED58EE">
        <w:t xml:space="preserve"> we</w:t>
      </w:r>
      <w:r w:rsidR="00EF249C">
        <w:t xml:space="preserve"> want to have a couple more endpoints, and these endpoints return a collection of statuses. And that’s it for our routes.</w:t>
      </w:r>
    </w:p>
    <w:p w:rsidR="00875129" w:rsidRDefault="00875129" w:rsidP="00875129">
      <w:pPr>
        <w:pStyle w:val="Head3"/>
        <w:numPr>
          <w:ins w:id="378" w:author="Ivan Porto Carrero" w:date="2009-10-12T11:12:00Z"/>
        </w:numPr>
        <w:rPr>
          <w:ins w:id="379" w:author="Ivan Porto Carrero" w:date="2009-10-12T11:12:00Z"/>
        </w:rPr>
      </w:pPr>
      <w:ins w:id="380" w:author="Ivan Porto Carrero" w:date="2009-10-12T11:12:00Z">
        <w:r>
          <w:t>Printing the routes table</w:t>
        </w:r>
      </w:ins>
    </w:p>
    <w:p w:rsidR="00F67462" w:rsidRDefault="00F67462" w:rsidP="00AC2CE4">
      <w:pPr>
        <w:pStyle w:val="Body"/>
      </w:pPr>
      <w:r>
        <w:t xml:space="preserve">There is one last thing I want to bring to your attention about routing. If you want to figure out what the names are for your routes then you can do so by asking rake to print out your route table for you by executing the command </w:t>
      </w:r>
      <w:proofErr w:type="spellStart"/>
      <w:r w:rsidRPr="00F67462">
        <w:rPr>
          <w:rStyle w:val="CodeinText"/>
        </w:rPr>
        <w:t>irake</w:t>
      </w:r>
      <w:proofErr w:type="spellEnd"/>
      <w:r w:rsidRPr="00F67462">
        <w:rPr>
          <w:rStyle w:val="CodeinText"/>
        </w:rPr>
        <w:t xml:space="preserve"> routes</w:t>
      </w:r>
      <w:r>
        <w:t xml:space="preserve">.  Listing </w:t>
      </w:r>
      <w:r w:rsidR="00DC10DB">
        <w:t>7.</w:t>
      </w:r>
      <w:r>
        <w:t>1</w:t>
      </w:r>
      <w:ins w:id="381" w:author="Ivan Porto Carrero" w:date="2009-10-12T11:29:00Z">
        <w:r w:rsidR="005543A5">
          <w:t>8</w:t>
        </w:r>
      </w:ins>
      <w:r>
        <w:t xml:space="preserve"> shows a snippet of the output of this command, if you’re curious for the full output I invite you to execute the command yourself in the root directory of the rails application.</w:t>
      </w:r>
    </w:p>
    <w:p w:rsidR="00EF249C" w:rsidRDefault="00F67462" w:rsidP="00F67462">
      <w:pPr>
        <w:pStyle w:val="CodeListingCaption"/>
      </w:pPr>
      <w:r>
        <w:t xml:space="preserve">Listing </w:t>
      </w:r>
      <w:r w:rsidR="00DC10DB">
        <w:t>7.</w:t>
      </w:r>
      <w:ins w:id="382" w:author="Ivan Porto Carrero" w:date="2009-10-12T11:29:00Z">
        <w:r w:rsidR="005543A5">
          <w:t>18</w:t>
        </w:r>
      </w:ins>
      <w:r>
        <w:t xml:space="preserve">: The route table for the application </w:t>
      </w:r>
    </w:p>
    <w:p w:rsidR="00F67462" w:rsidRDefault="00EF249C" w:rsidP="00F67462">
      <w:pPr>
        <w:pStyle w:val="Code"/>
      </w:pPr>
      <w:r>
        <w:t xml:space="preserve"> </w:t>
      </w:r>
      <w:proofErr w:type="spellStart"/>
      <w:proofErr w:type="gramStart"/>
      <w:r w:rsidR="00F67462">
        <w:t>friends</w:t>
      </w:r>
      <w:proofErr w:type="gramEnd"/>
      <w:r w:rsidR="00F67462">
        <w:t>_timeline_statuses</w:t>
      </w:r>
      <w:proofErr w:type="spellEnd"/>
      <w:r w:rsidR="00F67462">
        <w:t xml:space="preserve"> GET    /statuses/</w:t>
      </w:r>
      <w:proofErr w:type="spellStart"/>
      <w:r w:rsidR="00F67462">
        <w:t>friends_timeline</w:t>
      </w:r>
      <w:proofErr w:type="spellEnd"/>
      <w:r w:rsidR="00F67462">
        <w:t xml:space="preserve">                {:controller=&gt;"statuses", :action=&gt;"</w:t>
      </w:r>
      <w:proofErr w:type="spellStart"/>
      <w:r w:rsidR="00F67462">
        <w:t>friends_timeline</w:t>
      </w:r>
      <w:proofErr w:type="spellEnd"/>
      <w:r w:rsidR="00F67462">
        <w:t>"}</w:t>
      </w:r>
    </w:p>
    <w:p w:rsidR="00F67462" w:rsidRDefault="00F67462" w:rsidP="00F67462">
      <w:pPr>
        <w:pStyle w:val="Code"/>
      </w:pPr>
      <w:proofErr w:type="spellStart"/>
      <w:proofErr w:type="gramStart"/>
      <w:r>
        <w:t>formatted</w:t>
      </w:r>
      <w:proofErr w:type="gramEnd"/>
      <w:r>
        <w:t>_friends_timeline_statuses</w:t>
      </w:r>
      <w:proofErr w:type="spellEnd"/>
      <w:r>
        <w:t xml:space="preserve"> GET    /statuses/</w:t>
      </w:r>
      <w:proofErr w:type="spellStart"/>
      <w:r>
        <w:t>friends_timeline.:format</w:t>
      </w:r>
      <w:proofErr w:type="spellEnd"/>
      <w:r>
        <w:t xml:space="preserve">        {:controller=&gt;"statuses", :action=&gt;"</w:t>
      </w:r>
      <w:proofErr w:type="spellStart"/>
      <w:r>
        <w:t>friends_timeline</w:t>
      </w:r>
      <w:proofErr w:type="spellEnd"/>
      <w:r>
        <w:t>"}</w:t>
      </w:r>
    </w:p>
    <w:p w:rsidR="00F67462" w:rsidRDefault="00F67462" w:rsidP="00F67462">
      <w:pPr>
        <w:pStyle w:val="Code"/>
      </w:pPr>
      <w:r>
        <w:t xml:space="preserve">             </w:t>
      </w:r>
      <w:proofErr w:type="spellStart"/>
      <w:proofErr w:type="gramStart"/>
      <w:r>
        <w:t>user</w:t>
      </w:r>
      <w:proofErr w:type="gramEnd"/>
      <w:r>
        <w:t>_timeline_statuses</w:t>
      </w:r>
      <w:proofErr w:type="spellEnd"/>
      <w:r>
        <w:t xml:space="preserve"> GET    /statuses/</w:t>
      </w:r>
      <w:proofErr w:type="spellStart"/>
      <w:r>
        <w:t>user_timeline</w:t>
      </w:r>
      <w:proofErr w:type="spellEnd"/>
      <w:r>
        <w:t xml:space="preserve">                   {:controller=&gt;"statuses", :action=&gt;"</w:t>
      </w:r>
      <w:proofErr w:type="spellStart"/>
      <w:r>
        <w:t>user_timeline</w:t>
      </w:r>
      <w:proofErr w:type="spellEnd"/>
      <w:r>
        <w:t>"}</w:t>
      </w:r>
    </w:p>
    <w:p w:rsidR="00F67462" w:rsidRDefault="00F67462" w:rsidP="00F67462">
      <w:pPr>
        <w:pStyle w:val="Code"/>
      </w:pPr>
      <w:r>
        <w:t xml:space="preserve">   </w:t>
      </w:r>
      <w:proofErr w:type="spellStart"/>
      <w:proofErr w:type="gramStart"/>
      <w:r>
        <w:t>formatted</w:t>
      </w:r>
      <w:proofErr w:type="gramEnd"/>
      <w:r>
        <w:t>_user_timeline_statuses</w:t>
      </w:r>
      <w:proofErr w:type="spellEnd"/>
      <w:r>
        <w:t xml:space="preserve"> GET    /statuses/</w:t>
      </w:r>
      <w:proofErr w:type="spellStart"/>
      <w:r>
        <w:t>user_timeline.:format</w:t>
      </w:r>
      <w:proofErr w:type="spellEnd"/>
      <w:r>
        <w:t xml:space="preserve">           {:controller=&gt;"statuses", :action=&gt;"</w:t>
      </w:r>
      <w:proofErr w:type="spellStart"/>
      <w:r>
        <w:t>user_timeline</w:t>
      </w:r>
      <w:proofErr w:type="spellEnd"/>
      <w:r>
        <w:t>"}</w:t>
      </w:r>
    </w:p>
    <w:p w:rsidR="00F67462" w:rsidRDefault="00F67462" w:rsidP="00F67462">
      <w:pPr>
        <w:pStyle w:val="Code"/>
      </w:pPr>
      <w:r>
        <w:t xml:space="preserve">           </w:t>
      </w:r>
      <w:proofErr w:type="spellStart"/>
      <w:proofErr w:type="gramStart"/>
      <w:r>
        <w:t>public</w:t>
      </w:r>
      <w:proofErr w:type="gramEnd"/>
      <w:r>
        <w:t>_timeline_statuses</w:t>
      </w:r>
      <w:proofErr w:type="spellEnd"/>
      <w:r>
        <w:t xml:space="preserve"> GET    /statuses/</w:t>
      </w:r>
      <w:proofErr w:type="spellStart"/>
      <w:r>
        <w:t>public_timeline</w:t>
      </w:r>
      <w:proofErr w:type="spellEnd"/>
      <w:r>
        <w:t xml:space="preserve">                 {:controller=&gt;"statuses", :action=&gt;"</w:t>
      </w:r>
      <w:proofErr w:type="spellStart"/>
      <w:r>
        <w:t>public_timeline</w:t>
      </w:r>
      <w:proofErr w:type="spellEnd"/>
      <w:r>
        <w:t>"}</w:t>
      </w:r>
    </w:p>
    <w:p w:rsidR="00F67462" w:rsidRDefault="00F67462" w:rsidP="00F67462">
      <w:pPr>
        <w:pStyle w:val="Code"/>
      </w:pPr>
      <w:r>
        <w:t xml:space="preserve"> </w:t>
      </w:r>
      <w:proofErr w:type="spellStart"/>
      <w:proofErr w:type="gramStart"/>
      <w:r>
        <w:t>formatted</w:t>
      </w:r>
      <w:proofErr w:type="gramEnd"/>
      <w:r>
        <w:t>_public_timeline_statuses</w:t>
      </w:r>
      <w:proofErr w:type="spellEnd"/>
      <w:r>
        <w:t xml:space="preserve"> GET    /statuses/</w:t>
      </w:r>
      <w:proofErr w:type="spellStart"/>
      <w:r>
        <w:t>public_timeline.:format</w:t>
      </w:r>
      <w:proofErr w:type="spellEnd"/>
      <w:r>
        <w:t xml:space="preserve">         {:controller=&gt;"statuses", :action=&gt;"</w:t>
      </w:r>
      <w:proofErr w:type="spellStart"/>
      <w:r>
        <w:t>public_timeline</w:t>
      </w:r>
      <w:proofErr w:type="spellEnd"/>
      <w:r>
        <w:t>"}</w:t>
      </w:r>
    </w:p>
    <w:p w:rsidR="001A4B05" w:rsidRDefault="001A4B05" w:rsidP="00F67462">
      <w:pPr>
        <w:pStyle w:val="Code"/>
      </w:pPr>
    </w:p>
    <w:p w:rsidR="001A4B05" w:rsidRDefault="001A4B05" w:rsidP="001A4B05">
      <w:pPr>
        <w:pStyle w:val="Body"/>
      </w:pPr>
      <w:r>
        <w:t xml:space="preserve">Unfortunately the output of this command is too wide so the layout of the snippet is completely messed up. </w:t>
      </w:r>
      <w:r w:rsidR="004516E2">
        <w:t>Now we know how a request actually figures out which controller to use we can start looking at implementing this controller.</w:t>
      </w:r>
    </w:p>
    <w:p w:rsidR="00916967" w:rsidRDefault="00DC10DB" w:rsidP="001A4B05">
      <w:pPr>
        <w:pStyle w:val="Head2"/>
      </w:pPr>
      <w:bookmarkStart w:id="383" w:name="_Toc242865001"/>
      <w:r>
        <w:t>7.</w:t>
      </w:r>
      <w:ins w:id="384" w:author="Ivan Porto Carrero" w:date="2009-10-11T17:28:00Z">
        <w:r w:rsidR="00B476B6">
          <w:t>4</w:t>
        </w:r>
      </w:ins>
      <w:r w:rsidR="001A4B05">
        <w:t xml:space="preserve">.3 </w:t>
      </w:r>
      <w:proofErr w:type="spellStart"/>
      <w:r w:rsidR="001A4B05">
        <w:t>Glu</w:t>
      </w:r>
      <w:ins w:id="385" w:author="Ivan Porto Carrero" w:date="2009-10-12T11:07:00Z">
        <w:r w:rsidR="00320A65">
          <w:t>e</w:t>
        </w:r>
      </w:ins>
      <w:r w:rsidR="001A4B05">
        <w:t>ing</w:t>
      </w:r>
      <w:proofErr w:type="spellEnd"/>
      <w:r w:rsidR="001A4B05">
        <w:t xml:space="preserve"> views and models together with a controller</w:t>
      </w:r>
      <w:bookmarkEnd w:id="383"/>
    </w:p>
    <w:p w:rsidR="002151CC" w:rsidRDefault="00916967" w:rsidP="002151CC">
      <w:pPr>
        <w:pStyle w:val="Body1"/>
      </w:pPr>
      <w:r>
        <w:t>As you know the controller is the central piece of the MVC architecture that mediates the communication between the view and the model and vice versa.</w:t>
      </w:r>
      <w:r w:rsidR="006800F7">
        <w:t xml:space="preserve">  We will discuss the view later and we’ve already got some idea of what to do with models. Because our primary interest is the </w:t>
      </w:r>
      <w:r w:rsidR="009C2B70">
        <w:t>API</w:t>
      </w:r>
      <w:r w:rsidR="006800F7">
        <w:t xml:space="preserve"> side of the twitter application</w:t>
      </w:r>
      <w:r w:rsidR="009C2B70">
        <w:t>,</w:t>
      </w:r>
      <w:r w:rsidR="006800F7">
        <w:t xml:space="preserve"> we’ll make sure that the </w:t>
      </w:r>
      <w:r w:rsidR="004516E2">
        <w:t>controller</w:t>
      </w:r>
      <w:r w:rsidR="006800F7">
        <w:t xml:space="preserve"> responds to </w:t>
      </w:r>
      <w:r w:rsidR="004516E2">
        <w:t>XML</w:t>
      </w:r>
      <w:r w:rsidR="006800F7">
        <w:t xml:space="preserve"> and </w:t>
      </w:r>
      <w:r w:rsidR="004516E2">
        <w:t>JSON</w:t>
      </w:r>
      <w:r w:rsidR="006800F7">
        <w:t xml:space="preserve"> for all the </w:t>
      </w:r>
      <w:r w:rsidR="004516E2">
        <w:t>GET</w:t>
      </w:r>
      <w:r w:rsidR="006800F7">
        <w:t xml:space="preserve"> requests in addition to html. We know already which mechanism in rails is leveraged to make that happen.</w:t>
      </w:r>
    </w:p>
    <w:p w:rsidR="0059491A" w:rsidRDefault="002151CC" w:rsidP="002151CC">
      <w:pPr>
        <w:pStyle w:val="Body"/>
      </w:pPr>
      <w:r>
        <w:t xml:space="preserve">So your controller takes input from the user. This input can be </w:t>
      </w:r>
      <w:r w:rsidR="00DF42D9">
        <w:t xml:space="preserve">obtained from a number of different sources. It can come from the server variables, it may be defined in the routing table, </w:t>
      </w:r>
      <w:r w:rsidR="0059491A">
        <w:t>and it</w:t>
      </w:r>
      <w:r w:rsidR="00DF42D9">
        <w:t xml:space="preserve"> may</w:t>
      </w:r>
      <w:r w:rsidR="009C2B70" w:rsidRPr="009C2B70">
        <w:t xml:space="preserve"> </w:t>
      </w:r>
      <w:r w:rsidR="009C2B70">
        <w:t>even</w:t>
      </w:r>
      <w:r w:rsidR="00DF42D9">
        <w:t xml:space="preserve"> come from a query</w:t>
      </w:r>
      <w:r w:rsidR="009C2B70">
        <w:t xml:space="preserve"> </w:t>
      </w:r>
      <w:r w:rsidR="00DF42D9">
        <w:t>string or</w:t>
      </w:r>
      <w:r w:rsidR="0059491A">
        <w:t xml:space="preserve"> </w:t>
      </w:r>
      <w:r w:rsidR="00DF42D9">
        <w:t>form values.</w:t>
      </w:r>
      <w:r w:rsidR="00432EB0">
        <w:t xml:space="preserve"> So the </w:t>
      </w:r>
      <w:proofErr w:type="spellStart"/>
      <w:r w:rsidR="00432EB0">
        <w:t>params</w:t>
      </w:r>
      <w:proofErr w:type="spellEnd"/>
      <w:r w:rsidR="00432EB0">
        <w:t xml:space="preserve"> hash holds values from all these sources.</w:t>
      </w:r>
    </w:p>
    <w:p w:rsidR="00D24EAF" w:rsidRDefault="0059491A" w:rsidP="002151CC">
      <w:pPr>
        <w:pStyle w:val="Body"/>
      </w:pPr>
      <w:r>
        <w:t>The implementation for our controllers is going to be pretty simple because we need to respond to a login request. We also need to allow for sending status updates and retrieving status</w:t>
      </w:r>
      <w:r w:rsidR="009C2B70">
        <w:t xml:space="preserve"> updates</w:t>
      </w:r>
      <w:r>
        <w:t xml:space="preserve"> for the currently logged on user and his friends.</w:t>
      </w:r>
      <w:r w:rsidR="00134700">
        <w:t xml:space="preserve"> </w:t>
      </w:r>
      <w:r>
        <w:t>All in all not such</w:t>
      </w:r>
      <w:r w:rsidR="00E71F3B">
        <w:t xml:space="preserve"> a big chun</w:t>
      </w:r>
      <w:r>
        <w:t xml:space="preserve">k of functionality but enough for the sample application from chapter 4 to work without an active </w:t>
      </w:r>
      <w:proofErr w:type="gramStart"/>
      <w:r>
        <w:t>internet</w:t>
      </w:r>
      <w:proofErr w:type="gramEnd"/>
      <w:r>
        <w:t xml:space="preserve"> connection.</w:t>
      </w:r>
    </w:p>
    <w:p w:rsidR="003D7B00" w:rsidRDefault="00D24EAF" w:rsidP="002151CC">
      <w:pPr>
        <w:pStyle w:val="Body"/>
      </w:pPr>
      <w:r>
        <w:t xml:space="preserve">We already have a controller that takes care of authenticating a user either through a form submitted by a user from a web browser or by using HTTP basic authentication for </w:t>
      </w:r>
      <w:r w:rsidR="00E71F3B">
        <w:t>API</w:t>
      </w:r>
      <w:r>
        <w:t xml:space="preserve"> users.  </w:t>
      </w:r>
      <w:r w:rsidR="009C2B70">
        <w:t>That piece of functionality was</w:t>
      </w:r>
      <w:r>
        <w:t xml:space="preserve"> already done when we generated the user model and session controller with restful authentication.</w:t>
      </w:r>
      <w:r w:rsidR="004F296E">
        <w:t xml:space="preserve"> That leaves us with implementing the </w:t>
      </w:r>
      <w:r w:rsidR="004F296E" w:rsidRPr="004F296E">
        <w:rPr>
          <w:rStyle w:val="CodeinText"/>
        </w:rPr>
        <w:t>update</w:t>
      </w:r>
      <w:r w:rsidR="004F296E">
        <w:t xml:space="preserve"> and </w:t>
      </w:r>
      <w:proofErr w:type="spellStart"/>
      <w:r w:rsidR="004F296E" w:rsidRPr="004F296E">
        <w:rPr>
          <w:rStyle w:val="CodeinText"/>
        </w:rPr>
        <w:t>friends_timeline</w:t>
      </w:r>
      <w:proofErr w:type="spellEnd"/>
      <w:r w:rsidR="004F296E" w:rsidRPr="004F296E">
        <w:rPr>
          <w:rStyle w:val="CodeinText"/>
        </w:rPr>
        <w:t xml:space="preserve"> </w:t>
      </w:r>
      <w:r w:rsidR="004F296E">
        <w:t>controller action.</w:t>
      </w:r>
      <w:r w:rsidR="003D7B00">
        <w:t xml:space="preserve">  We’ll first have to generate a </w:t>
      </w:r>
      <w:proofErr w:type="spellStart"/>
      <w:r w:rsidR="003D7B00" w:rsidRPr="003D7B00">
        <w:rPr>
          <w:rStyle w:val="CodeinText"/>
        </w:rPr>
        <w:t>StatusController</w:t>
      </w:r>
      <w:proofErr w:type="spellEnd"/>
      <w:r w:rsidR="003D7B00">
        <w:t xml:space="preserve"> to implement this functionality.  To do this we’re going to run a generate command, because we’re using </w:t>
      </w:r>
      <w:proofErr w:type="spellStart"/>
      <w:r w:rsidR="003D7B00">
        <w:t>RSpec</w:t>
      </w:r>
      <w:proofErr w:type="spellEnd"/>
      <w:r w:rsidR="003D7B00">
        <w:t xml:space="preserve"> for testing and I want to take a head start o</w:t>
      </w:r>
      <w:r w:rsidR="009C2B70">
        <w:t>n the specs we’ve got to write we</w:t>
      </w:r>
      <w:r w:rsidR="003D7B00">
        <w:t xml:space="preserve">’ll use their variant of a scaffold. A scaffold is a great starting place but it’s definitely not something you can put in production. So we’re going to run the following command: </w:t>
      </w:r>
      <w:proofErr w:type="spellStart"/>
      <w:r w:rsidR="003D7B00" w:rsidRPr="003D7B00">
        <w:rPr>
          <w:rStyle w:val="CodeinText"/>
        </w:rPr>
        <w:t>ir</w:t>
      </w:r>
      <w:proofErr w:type="spellEnd"/>
      <w:r w:rsidR="003D7B00" w:rsidRPr="003D7B00">
        <w:rPr>
          <w:rStyle w:val="CodeinText"/>
        </w:rPr>
        <w:t xml:space="preserve"> script/generate </w:t>
      </w:r>
      <w:proofErr w:type="spellStart"/>
      <w:r w:rsidR="003D7B00" w:rsidRPr="003D7B00">
        <w:rPr>
          <w:rStyle w:val="CodeinText"/>
        </w:rPr>
        <w:t>rspec_scaffold</w:t>
      </w:r>
      <w:proofErr w:type="spellEnd"/>
      <w:r w:rsidR="003D7B00" w:rsidRPr="003D7B00">
        <w:rPr>
          <w:rStyle w:val="CodeinText"/>
        </w:rPr>
        <w:t xml:space="preserve"> status </w:t>
      </w:r>
      <w:proofErr w:type="spellStart"/>
      <w:r w:rsidR="003D7B00" w:rsidRPr="003D7B00">
        <w:rPr>
          <w:rStyle w:val="CodeinText"/>
        </w:rPr>
        <w:t>text</w:t>
      </w:r>
      <w:proofErr w:type="gramStart"/>
      <w:r w:rsidR="003D7B00" w:rsidRPr="003D7B00">
        <w:rPr>
          <w:rStyle w:val="CodeinText"/>
        </w:rPr>
        <w:t>:string</w:t>
      </w:r>
      <w:proofErr w:type="spellEnd"/>
      <w:proofErr w:type="gramEnd"/>
      <w:r w:rsidR="003D7B00" w:rsidRPr="003D7B00">
        <w:rPr>
          <w:rStyle w:val="CodeinText"/>
        </w:rPr>
        <w:t xml:space="preserve"> --skip --skip-migration</w:t>
      </w:r>
      <w:r w:rsidR="003D7B00">
        <w:t xml:space="preserve">.   That will create our controller for us without touching any of the files we already created and it will create some </w:t>
      </w:r>
      <w:proofErr w:type="spellStart"/>
      <w:r w:rsidR="003D7B00">
        <w:t>rhtml</w:t>
      </w:r>
      <w:proofErr w:type="spellEnd"/>
      <w:r w:rsidR="003D7B00">
        <w:t xml:space="preserve"> files that contain a field for the text attribute of our status model.</w:t>
      </w:r>
    </w:p>
    <w:p w:rsidR="002433F8" w:rsidRDefault="003D7B00" w:rsidP="000834DB">
      <w:pPr>
        <w:pStyle w:val="Body"/>
      </w:pPr>
      <w:r>
        <w:t xml:space="preserve">If you want you can take a look in the files the generator created and at the specs that have been generated. You can also run </w:t>
      </w:r>
      <w:proofErr w:type="spellStart"/>
      <w:r w:rsidRPr="003D7B00">
        <w:rPr>
          <w:rStyle w:val="CodeinText"/>
        </w:rPr>
        <w:t>irake</w:t>
      </w:r>
      <w:proofErr w:type="spellEnd"/>
      <w:r w:rsidRPr="003D7B00">
        <w:rPr>
          <w:rStyle w:val="CodeinText"/>
        </w:rPr>
        <w:t xml:space="preserve"> spec</w:t>
      </w:r>
      <w:r>
        <w:t xml:space="preserve"> to check if everything is still working. At this point we’re ready to start coding again.  We’re going to start with the specs for the update functionality. Oh right </w:t>
      </w:r>
      <w:r>
        <w:sym w:font="Wingdings" w:char="F04A"/>
      </w:r>
      <w:r>
        <w:t xml:space="preserve"> we used a scaffold that means that</w:t>
      </w:r>
      <w:r w:rsidR="00415945">
        <w:t xml:space="preserve"> that piece of</w:t>
      </w:r>
      <w:r>
        <w:t xml:space="preserve"> controller functionality is already done. </w:t>
      </w:r>
    </w:p>
    <w:p w:rsidR="000834DB" w:rsidRDefault="003D7B00" w:rsidP="000834DB">
      <w:pPr>
        <w:pStyle w:val="Body"/>
      </w:pPr>
      <w:r>
        <w:t xml:space="preserve">The only thing we need to do is make sure it responds to </w:t>
      </w:r>
      <w:r w:rsidR="001D62D2">
        <w:t>JSON</w:t>
      </w:r>
      <w:r>
        <w:t xml:space="preserve"> requests too and that’s only for </w:t>
      </w:r>
      <w:r w:rsidR="009E2DA5">
        <w:t>compliancy with the twitter API</w:t>
      </w:r>
      <w:r>
        <w:t>.</w:t>
      </w:r>
      <w:r w:rsidR="000834DB">
        <w:t xml:space="preserve"> We will need to add the JSON format in all the actions that return some form of output. To do this in a DRY way we’ll introduce a private method </w:t>
      </w:r>
      <w:proofErr w:type="spellStart"/>
      <w:r w:rsidR="000834DB" w:rsidRPr="007C742C">
        <w:rPr>
          <w:rStyle w:val="CodeinText"/>
        </w:rPr>
        <w:t>render_for_api</w:t>
      </w:r>
      <w:proofErr w:type="spellEnd"/>
      <w:r w:rsidR="000834DB">
        <w:t xml:space="preserve"> and replace the </w:t>
      </w:r>
      <w:proofErr w:type="spellStart"/>
      <w:r w:rsidR="000834DB" w:rsidRPr="007C742C">
        <w:rPr>
          <w:rStyle w:val="CodeinText"/>
        </w:rPr>
        <w:t>respond_to</w:t>
      </w:r>
      <w:proofErr w:type="spellEnd"/>
      <w:r w:rsidR="000834DB">
        <w:t xml:space="preserve"> block with a call to that private method. Listing </w:t>
      </w:r>
      <w:r w:rsidR="00DC10DB">
        <w:t>7.</w:t>
      </w:r>
      <w:ins w:id="386" w:author="Ivan Porto Carrero" w:date="2009-10-12T11:29:00Z">
        <w:r w:rsidR="005543A5" w:rsidDel="005543A5">
          <w:t xml:space="preserve"> </w:t>
        </w:r>
        <w:r w:rsidR="005543A5">
          <w:t>19</w:t>
        </w:r>
      </w:ins>
      <w:r w:rsidR="000834DB">
        <w:t xml:space="preserve"> </w:t>
      </w:r>
      <w:proofErr w:type="gramStart"/>
      <w:r w:rsidR="000834DB">
        <w:t>shows</w:t>
      </w:r>
      <w:proofErr w:type="gramEnd"/>
      <w:r w:rsidR="000834DB">
        <w:t xml:space="preserve"> the code for that private method and the code for the </w:t>
      </w:r>
      <w:r w:rsidR="000834DB" w:rsidRPr="007C742C">
        <w:rPr>
          <w:rStyle w:val="CodeinText"/>
        </w:rPr>
        <w:t>index</w:t>
      </w:r>
      <w:r w:rsidR="000834DB">
        <w:t xml:space="preserve"> action.</w:t>
      </w:r>
      <w:r w:rsidR="002433F8">
        <w:t xml:space="preserve">  Notice that I haven’t talked about writing specs first. You can just assume we already did </w:t>
      </w:r>
      <w:r w:rsidR="009E2DA5">
        <w:t>that part;</w:t>
      </w:r>
      <w:r w:rsidR="002433F8">
        <w:t xml:space="preserve"> they are available in the sample code that comes with this book but including it here would make this too </w:t>
      </w:r>
      <w:r w:rsidR="009E2DA5">
        <w:t>lengthy</w:t>
      </w:r>
      <w:r w:rsidR="002433F8">
        <w:t>.</w:t>
      </w:r>
    </w:p>
    <w:p w:rsidR="000834DB" w:rsidRDefault="000834DB" w:rsidP="000834DB">
      <w:pPr>
        <w:pStyle w:val="CodeListingCaption"/>
      </w:pPr>
      <w:r>
        <w:t xml:space="preserve">Listing </w:t>
      </w:r>
      <w:r w:rsidR="00DC10DB">
        <w:t>7.</w:t>
      </w:r>
      <w:ins w:id="387" w:author="Ivan Porto Carrero" w:date="2009-10-12T11:30:00Z">
        <w:r w:rsidR="005543A5">
          <w:t>19</w:t>
        </w:r>
      </w:ins>
      <w:r>
        <w:t xml:space="preserve">: Rendering statuses </w:t>
      </w:r>
    </w:p>
    <w:p w:rsidR="000834DB" w:rsidRDefault="000834DB" w:rsidP="000834DB">
      <w:pPr>
        <w:pStyle w:val="Code"/>
      </w:pPr>
      <w:proofErr w:type="gramStart"/>
      <w:r>
        <w:t>private</w:t>
      </w:r>
      <w:proofErr w:type="gramEnd"/>
    </w:p>
    <w:p w:rsidR="000834DB" w:rsidRDefault="000834DB" w:rsidP="000834DB">
      <w:pPr>
        <w:pStyle w:val="Code"/>
      </w:pPr>
    </w:p>
    <w:p w:rsidR="000834DB" w:rsidRDefault="000834DB" w:rsidP="000834DB">
      <w:pPr>
        <w:pStyle w:val="Code"/>
      </w:pPr>
      <w:r>
        <w:t xml:space="preserve">  </w:t>
      </w:r>
      <w:proofErr w:type="gramStart"/>
      <w:r>
        <w:t>def</w:t>
      </w:r>
      <w:proofErr w:type="gramEnd"/>
      <w:r>
        <w:t xml:space="preserve"> </w:t>
      </w:r>
      <w:proofErr w:type="spellStart"/>
      <w:r>
        <w:t>render_for_api</w:t>
      </w:r>
      <w:proofErr w:type="spellEnd"/>
      <w:r>
        <w:t>(</w:t>
      </w:r>
      <w:proofErr w:type="spellStart"/>
      <w:r>
        <w:t>param</w:t>
      </w:r>
      <w:proofErr w:type="spellEnd"/>
      <w:r>
        <w:t>)</w:t>
      </w:r>
    </w:p>
    <w:p w:rsidR="000834DB" w:rsidRDefault="000834DB" w:rsidP="000834DB">
      <w:pPr>
        <w:pStyle w:val="Code"/>
      </w:pPr>
      <w:r>
        <w:t xml:space="preserve">    </w:t>
      </w:r>
      <w:proofErr w:type="spellStart"/>
      <w:proofErr w:type="gramStart"/>
      <w:r>
        <w:t>respond</w:t>
      </w:r>
      <w:proofErr w:type="gramEnd"/>
      <w:r>
        <w:t>_to</w:t>
      </w:r>
      <w:proofErr w:type="spellEnd"/>
      <w:r>
        <w:t xml:space="preserve"> do |format|</w:t>
      </w:r>
    </w:p>
    <w:p w:rsidR="000834DB" w:rsidRDefault="000834DB" w:rsidP="000834DB">
      <w:pPr>
        <w:pStyle w:val="Code"/>
      </w:pPr>
      <w:r>
        <w:t xml:space="preserve">      </w:t>
      </w:r>
      <w:proofErr w:type="gramStart"/>
      <w:r>
        <w:t>format.html</w:t>
      </w:r>
      <w:proofErr w:type="gramEnd"/>
    </w:p>
    <w:p w:rsidR="000834DB" w:rsidRDefault="000834DB" w:rsidP="000834DB">
      <w:pPr>
        <w:pStyle w:val="Code"/>
      </w:pPr>
      <w:r>
        <w:t xml:space="preserve">      </w:t>
      </w:r>
      <w:proofErr w:type="spellStart"/>
      <w:proofErr w:type="gramStart"/>
      <w:r>
        <w:t>format.xml</w:t>
      </w:r>
      <w:proofErr w:type="spellEnd"/>
      <w:proofErr w:type="gramEnd"/>
      <w:r>
        <w:t xml:space="preserve"> { render :xml =&gt; </w:t>
      </w:r>
      <w:proofErr w:type="spellStart"/>
      <w:r>
        <w:t>param.to_xml</w:t>
      </w:r>
      <w:proofErr w:type="spellEnd"/>
      <w:r>
        <w:t>(</w:t>
      </w:r>
      <w:proofErr w:type="spellStart"/>
      <w:r>
        <w:t>Status.default_serialization_options</w:t>
      </w:r>
      <w:proofErr w:type="spellEnd"/>
      <w:r>
        <w:t>) }</w:t>
      </w:r>
    </w:p>
    <w:p w:rsidR="000834DB" w:rsidRDefault="000834DB" w:rsidP="000834DB">
      <w:pPr>
        <w:pStyle w:val="Code"/>
      </w:pPr>
      <w:r>
        <w:t xml:space="preserve">      </w:t>
      </w:r>
      <w:proofErr w:type="spellStart"/>
      <w:proofErr w:type="gramStart"/>
      <w:r>
        <w:t>format.json</w:t>
      </w:r>
      <w:proofErr w:type="spellEnd"/>
      <w:proofErr w:type="gramEnd"/>
      <w:r>
        <w:t xml:space="preserve"> { render :</w:t>
      </w:r>
      <w:proofErr w:type="spellStart"/>
      <w:r>
        <w:t>json</w:t>
      </w:r>
      <w:proofErr w:type="spellEnd"/>
      <w:r>
        <w:t xml:space="preserve"> =&gt; </w:t>
      </w:r>
      <w:proofErr w:type="spellStart"/>
      <w:r>
        <w:t>param.to_json</w:t>
      </w:r>
      <w:proofErr w:type="spellEnd"/>
      <w:r>
        <w:t>(</w:t>
      </w:r>
      <w:proofErr w:type="spellStart"/>
      <w:r>
        <w:t>Status.default_serialization_options</w:t>
      </w:r>
      <w:proofErr w:type="spellEnd"/>
      <w:r>
        <w:t>) }</w:t>
      </w:r>
    </w:p>
    <w:p w:rsidR="000834DB" w:rsidRDefault="000834DB" w:rsidP="000834DB">
      <w:pPr>
        <w:pStyle w:val="Code"/>
      </w:pPr>
      <w:r>
        <w:t xml:space="preserve">    </w:t>
      </w:r>
      <w:proofErr w:type="gramStart"/>
      <w:r>
        <w:t>end</w:t>
      </w:r>
      <w:proofErr w:type="gramEnd"/>
    </w:p>
    <w:p w:rsidR="00415945" w:rsidRPr="000834DB" w:rsidRDefault="000834DB" w:rsidP="000834DB">
      <w:pPr>
        <w:pStyle w:val="Code"/>
      </w:pPr>
      <w:r>
        <w:t xml:space="preserve">  </w:t>
      </w:r>
      <w:proofErr w:type="gramStart"/>
      <w:r>
        <w:t>end</w:t>
      </w:r>
      <w:proofErr w:type="gramEnd"/>
    </w:p>
    <w:p w:rsidR="003D7B00" w:rsidRDefault="003D7B00" w:rsidP="002151CC">
      <w:pPr>
        <w:pStyle w:val="Body"/>
      </w:pPr>
    </w:p>
    <w:p w:rsidR="00790476" w:rsidRDefault="003D7B00" w:rsidP="00C92D01">
      <w:pPr>
        <w:pStyle w:val="Body"/>
      </w:pPr>
      <w:r>
        <w:t xml:space="preserve"> </w:t>
      </w:r>
      <w:r w:rsidR="00C92D01">
        <w:t xml:space="preserve">Our method </w:t>
      </w:r>
      <w:proofErr w:type="spellStart"/>
      <w:r w:rsidR="00C92D01" w:rsidRPr="007C742C">
        <w:rPr>
          <w:rStyle w:val="CodeinText"/>
        </w:rPr>
        <w:t>render_for_api</w:t>
      </w:r>
      <w:proofErr w:type="spellEnd"/>
      <w:r w:rsidR="00C92D01">
        <w:t xml:space="preserve"> takes one parameter and the first thing it does is call the </w:t>
      </w:r>
      <w:proofErr w:type="spellStart"/>
      <w:r w:rsidR="00C92D01" w:rsidRPr="007C742C">
        <w:rPr>
          <w:rStyle w:val="CodeinText"/>
        </w:rPr>
        <w:t>respond_to</w:t>
      </w:r>
      <w:proofErr w:type="spellEnd"/>
      <w:r w:rsidR="00C92D01">
        <w:t xml:space="preserve"> method that will figure out which format to pick. When it’s html we don’t have to do anything. But when it’s xml we can see that we call the </w:t>
      </w:r>
      <w:proofErr w:type="spellStart"/>
      <w:r w:rsidR="00C92D01" w:rsidRPr="007C742C">
        <w:rPr>
          <w:rStyle w:val="CodeinText"/>
        </w:rPr>
        <w:t>to_xml</w:t>
      </w:r>
      <w:proofErr w:type="spellEnd"/>
      <w:r w:rsidR="00C92D01">
        <w:t xml:space="preserve"> method on the </w:t>
      </w:r>
      <w:proofErr w:type="spellStart"/>
      <w:r w:rsidR="00C92D01" w:rsidRPr="007C742C">
        <w:rPr>
          <w:rStyle w:val="CodeinText"/>
        </w:rPr>
        <w:t>param</w:t>
      </w:r>
      <w:proofErr w:type="spellEnd"/>
      <w:r w:rsidR="00C92D01">
        <w:t xml:space="preserve"> parameter and we pass that </w:t>
      </w:r>
      <w:proofErr w:type="spellStart"/>
      <w:r w:rsidR="00C92D01" w:rsidRPr="007C742C">
        <w:rPr>
          <w:rStyle w:val="CodeinText"/>
        </w:rPr>
        <w:t>Status.default_serialization_options</w:t>
      </w:r>
      <w:proofErr w:type="spellEnd"/>
      <w:r w:rsidR="00C92D01">
        <w:t>.</w:t>
      </w:r>
      <w:r w:rsidR="00790476">
        <w:t xml:space="preserve">  The </w:t>
      </w:r>
      <w:proofErr w:type="spellStart"/>
      <w:r w:rsidR="00790476" w:rsidRPr="007C742C">
        <w:rPr>
          <w:rStyle w:val="CodeinText"/>
        </w:rPr>
        <w:t>to_xml</w:t>
      </w:r>
      <w:proofErr w:type="spellEnd"/>
      <w:r w:rsidR="00790476">
        <w:t xml:space="preserve"> method takes a hash with options to customize the way the xml is rendered. Since this isn’t knowledge a controller should have but it belongs to the model we’ve defined it as a class method on the Status model. Listing </w:t>
      </w:r>
      <w:r w:rsidR="00DC10DB">
        <w:t>7.</w:t>
      </w:r>
      <w:ins w:id="388" w:author="Ivan Porto Carrero" w:date="2009-10-12T11:30:00Z">
        <w:r w:rsidR="005543A5">
          <w:t xml:space="preserve">20 </w:t>
        </w:r>
      </w:ins>
      <w:r w:rsidR="00790476">
        <w:t xml:space="preserve">shows the code for the </w:t>
      </w:r>
      <w:proofErr w:type="spellStart"/>
      <w:r w:rsidR="00790476" w:rsidRPr="007C742C">
        <w:rPr>
          <w:rStyle w:val="CodeinText"/>
        </w:rPr>
        <w:t>default_serialization_options</w:t>
      </w:r>
      <w:proofErr w:type="spellEnd"/>
      <w:r w:rsidR="00790476">
        <w:t xml:space="preserve"> method.</w:t>
      </w:r>
    </w:p>
    <w:p w:rsidR="00790476" w:rsidRDefault="00790476" w:rsidP="00790476">
      <w:pPr>
        <w:pStyle w:val="CodeListingCaption"/>
      </w:pPr>
      <w:r>
        <w:t xml:space="preserve">Listing </w:t>
      </w:r>
      <w:r w:rsidR="00DC10DB">
        <w:t>7.</w:t>
      </w:r>
      <w:ins w:id="389" w:author="Ivan Porto Carrero" w:date="2009-10-12T11:30:00Z">
        <w:r w:rsidR="005543A5">
          <w:t>20</w:t>
        </w:r>
      </w:ins>
      <w:r>
        <w:t>: The default serialization options for the Status model</w:t>
      </w:r>
    </w:p>
    <w:p w:rsidR="00790476" w:rsidRDefault="00790476" w:rsidP="00790476">
      <w:pPr>
        <w:pStyle w:val="Code"/>
      </w:pPr>
      <w:proofErr w:type="gramStart"/>
      <w:r>
        <w:t>def</w:t>
      </w:r>
      <w:proofErr w:type="gramEnd"/>
      <w:r>
        <w:t xml:space="preserve"> </w:t>
      </w:r>
      <w:proofErr w:type="spellStart"/>
      <w:r>
        <w:t>default_serialization_options</w:t>
      </w:r>
      <w:proofErr w:type="spellEnd"/>
    </w:p>
    <w:p w:rsidR="00790476" w:rsidRDefault="00790476" w:rsidP="00790476">
      <w:pPr>
        <w:pStyle w:val="Code"/>
      </w:pPr>
      <w:r>
        <w:t xml:space="preserve">  </w:t>
      </w:r>
      <w:proofErr w:type="gramStart"/>
      <w:r>
        <w:t>{ :</w:t>
      </w:r>
      <w:proofErr w:type="gramEnd"/>
      <w:r>
        <w:t xml:space="preserve">include =&gt; [:user] }   </w:t>
      </w:r>
    </w:p>
    <w:p w:rsidR="00790476" w:rsidRDefault="00790476" w:rsidP="00790476">
      <w:pPr>
        <w:pStyle w:val="Code"/>
      </w:pPr>
      <w:proofErr w:type="gramStart"/>
      <w:r>
        <w:t>end</w:t>
      </w:r>
      <w:proofErr w:type="gramEnd"/>
    </w:p>
    <w:p w:rsidR="00790476" w:rsidRDefault="00790476" w:rsidP="00790476">
      <w:pPr>
        <w:pStyle w:val="Body"/>
      </w:pPr>
    </w:p>
    <w:p w:rsidR="00790476" w:rsidRDefault="00790476" w:rsidP="00790476">
      <w:pPr>
        <w:pStyle w:val="Body"/>
      </w:pPr>
      <w:r>
        <w:t xml:space="preserve">All this method does is tell the xml </w:t>
      </w:r>
      <w:proofErr w:type="spellStart"/>
      <w:r>
        <w:t>serializer</w:t>
      </w:r>
      <w:proofErr w:type="spellEnd"/>
      <w:r>
        <w:t xml:space="preserve"> that we want to include the user relationship in the xml too so if there is one it should be serialized too.</w:t>
      </w:r>
    </w:p>
    <w:p w:rsidR="007C742C" w:rsidRDefault="002433F8" w:rsidP="00790476">
      <w:pPr>
        <w:pStyle w:val="Body"/>
      </w:pPr>
      <w:r>
        <w:t xml:space="preserve">The </w:t>
      </w:r>
      <w:proofErr w:type="spellStart"/>
      <w:r w:rsidRPr="007C742C">
        <w:rPr>
          <w:rStyle w:val="CodeinText"/>
        </w:rPr>
        <w:t>to_json</w:t>
      </w:r>
      <w:proofErr w:type="spellEnd"/>
      <w:r>
        <w:t xml:space="preserve"> method on an </w:t>
      </w:r>
      <w:proofErr w:type="spellStart"/>
      <w:r w:rsidRPr="007C742C">
        <w:rPr>
          <w:rStyle w:val="CodeinText"/>
        </w:rPr>
        <w:t>ActiveRecord</w:t>
      </w:r>
      <w:proofErr w:type="spellEnd"/>
      <w:r>
        <w:t xml:space="preserve"> model takes the same param</w:t>
      </w:r>
      <w:r w:rsidR="007C742C">
        <w:t>e</w:t>
      </w:r>
      <w:r>
        <w:t xml:space="preserve">ter hash as </w:t>
      </w:r>
      <w:proofErr w:type="spellStart"/>
      <w:r w:rsidRPr="007C742C">
        <w:rPr>
          <w:rStyle w:val="CodeinText"/>
        </w:rPr>
        <w:t>to_xml</w:t>
      </w:r>
      <w:proofErr w:type="spellEnd"/>
      <w:r>
        <w:t xml:space="preserve"> so we can just r</w:t>
      </w:r>
      <w:r w:rsidR="007C742C">
        <w:t xml:space="preserve">e-use that and be done with it. Listing </w:t>
      </w:r>
      <w:r w:rsidR="00DC10DB">
        <w:t>7.</w:t>
      </w:r>
      <w:ins w:id="390" w:author="Ivan Porto Carrero" w:date="2009-10-12T11:30:00Z">
        <w:r w:rsidR="005543A5">
          <w:t xml:space="preserve">21 </w:t>
        </w:r>
      </w:ins>
      <w:r w:rsidR="007C742C">
        <w:t xml:space="preserve">shows the code for the </w:t>
      </w:r>
      <w:proofErr w:type="spellStart"/>
      <w:r w:rsidR="007C742C" w:rsidRPr="0026190F">
        <w:rPr>
          <w:rStyle w:val="CodeinText"/>
        </w:rPr>
        <w:t>friends_timeline</w:t>
      </w:r>
      <w:proofErr w:type="spellEnd"/>
      <w:r w:rsidR="007C742C">
        <w:t xml:space="preserve"> action.</w:t>
      </w:r>
    </w:p>
    <w:p w:rsidR="007C742C" w:rsidRDefault="007C742C" w:rsidP="007C742C">
      <w:pPr>
        <w:pStyle w:val="CodeListingCaption"/>
      </w:pPr>
      <w:r>
        <w:t xml:space="preserve">Listing </w:t>
      </w:r>
      <w:r w:rsidR="00DC10DB">
        <w:t>7.</w:t>
      </w:r>
      <w:ins w:id="391" w:author="Ivan Porto Carrero" w:date="2009-10-12T11:30:00Z">
        <w:r w:rsidR="005543A5">
          <w:t>21</w:t>
        </w:r>
      </w:ins>
      <w:r>
        <w:t xml:space="preserve">: The </w:t>
      </w:r>
      <w:proofErr w:type="spellStart"/>
      <w:r>
        <w:t>friends_timeline</w:t>
      </w:r>
      <w:proofErr w:type="spellEnd"/>
      <w:r>
        <w:t xml:space="preserve"> controller action</w:t>
      </w:r>
    </w:p>
    <w:p w:rsidR="007C742C" w:rsidRDefault="007C742C" w:rsidP="007C742C">
      <w:pPr>
        <w:pStyle w:val="Code"/>
      </w:pPr>
      <w:proofErr w:type="gramStart"/>
      <w:r>
        <w:t>def</w:t>
      </w:r>
      <w:proofErr w:type="gramEnd"/>
      <w:r>
        <w:t xml:space="preserve"> </w:t>
      </w:r>
      <w:proofErr w:type="spellStart"/>
      <w:r>
        <w:t>friends_timeline</w:t>
      </w:r>
      <w:proofErr w:type="spellEnd"/>
    </w:p>
    <w:p w:rsidR="007C742C" w:rsidRDefault="007C742C" w:rsidP="007C742C">
      <w:pPr>
        <w:pStyle w:val="Code"/>
      </w:pPr>
      <w:r>
        <w:t xml:space="preserve">  @</w:t>
      </w:r>
      <w:proofErr w:type="gramStart"/>
      <w:r>
        <w:t>status</w:t>
      </w:r>
      <w:proofErr w:type="gramEnd"/>
      <w:r>
        <w:t xml:space="preserve"> = </w:t>
      </w:r>
      <w:proofErr w:type="spellStart"/>
      <w:r>
        <w:t>Status.new</w:t>
      </w:r>
      <w:proofErr w:type="spellEnd"/>
    </w:p>
    <w:p w:rsidR="007C742C" w:rsidRDefault="007C742C" w:rsidP="007C742C">
      <w:pPr>
        <w:pStyle w:val="Code"/>
      </w:pPr>
      <w:r>
        <w:t xml:space="preserve">  @</w:t>
      </w:r>
      <w:proofErr w:type="gramStart"/>
      <w:r>
        <w:t>user</w:t>
      </w:r>
      <w:proofErr w:type="gramEnd"/>
      <w:r>
        <w:t xml:space="preserve"> = </w:t>
      </w:r>
      <w:proofErr w:type="spellStart"/>
      <w:r>
        <w:t>current_user</w:t>
      </w:r>
      <w:proofErr w:type="spellEnd"/>
    </w:p>
    <w:p w:rsidR="007C742C" w:rsidRDefault="007C742C" w:rsidP="007C742C">
      <w:pPr>
        <w:pStyle w:val="Code"/>
      </w:pPr>
      <w:r>
        <w:t xml:space="preserve">  </w:t>
      </w:r>
      <w:proofErr w:type="gramStart"/>
      <w:r>
        <w:t>opts</w:t>
      </w:r>
      <w:proofErr w:type="gramEnd"/>
      <w:r>
        <w:t xml:space="preserve"> = conditions</w:t>
      </w:r>
    </w:p>
    <w:p w:rsidR="007C742C" w:rsidRDefault="007C742C" w:rsidP="007C742C">
      <w:pPr>
        <w:pStyle w:val="Code"/>
      </w:pPr>
      <w:r>
        <w:t xml:space="preserve">  </w:t>
      </w:r>
      <w:proofErr w:type="gramStart"/>
      <w:r>
        <w:t>opts</w:t>
      </w:r>
      <w:proofErr w:type="gramEnd"/>
      <w:r>
        <w:t>[:</w:t>
      </w:r>
      <w:proofErr w:type="spellStart"/>
      <w:r>
        <w:t>user_id</w:t>
      </w:r>
      <w:proofErr w:type="spellEnd"/>
      <w:r>
        <w:t>] = @</w:t>
      </w:r>
      <w:proofErr w:type="spellStart"/>
      <w:r>
        <w:t>user.id</w:t>
      </w:r>
      <w:proofErr w:type="spellEnd"/>
    </w:p>
    <w:p w:rsidR="007C742C" w:rsidRDefault="007C742C" w:rsidP="007C742C">
      <w:pPr>
        <w:pStyle w:val="Code"/>
      </w:pPr>
      <w:r>
        <w:t xml:space="preserve">  @</w:t>
      </w:r>
      <w:proofErr w:type="gramStart"/>
      <w:r>
        <w:t>statuses</w:t>
      </w:r>
      <w:proofErr w:type="gramEnd"/>
      <w:r>
        <w:t xml:space="preserve"> = </w:t>
      </w:r>
      <w:proofErr w:type="spellStart"/>
      <w:r>
        <w:t>Status.timeline_with_friends_for</w:t>
      </w:r>
      <w:proofErr w:type="spellEnd"/>
      <w:r>
        <w:t xml:space="preserve"> opts </w:t>
      </w:r>
    </w:p>
    <w:p w:rsidR="007C742C" w:rsidRDefault="007C742C" w:rsidP="007C742C">
      <w:pPr>
        <w:pStyle w:val="Code"/>
      </w:pPr>
      <w:r>
        <w:t xml:space="preserve">  </w:t>
      </w:r>
      <w:proofErr w:type="spellStart"/>
      <w:proofErr w:type="gramStart"/>
      <w:r>
        <w:t>render</w:t>
      </w:r>
      <w:proofErr w:type="gramEnd"/>
      <w:r>
        <w:t>_for_api</w:t>
      </w:r>
      <w:proofErr w:type="spellEnd"/>
      <w:r>
        <w:t>(@statuses)</w:t>
      </w:r>
    </w:p>
    <w:p w:rsidR="007C742C" w:rsidRDefault="007C742C" w:rsidP="007C742C">
      <w:pPr>
        <w:pStyle w:val="Code"/>
      </w:pPr>
      <w:proofErr w:type="gramStart"/>
      <w:r>
        <w:t>end</w:t>
      </w:r>
      <w:proofErr w:type="gramEnd"/>
    </w:p>
    <w:p w:rsidR="007C742C" w:rsidRDefault="007C742C" w:rsidP="007C742C">
      <w:pPr>
        <w:pStyle w:val="Code"/>
      </w:pPr>
    </w:p>
    <w:p w:rsidR="007C742C" w:rsidRDefault="007C742C" w:rsidP="007C742C">
      <w:pPr>
        <w:pStyle w:val="Body"/>
      </w:pPr>
      <w:r>
        <w:t xml:space="preserve">This action starts with providing an empty status to the </w:t>
      </w:r>
      <w:r w:rsidRPr="0026190F">
        <w:rPr>
          <w:rStyle w:val="CodeinText"/>
        </w:rPr>
        <w:t>@status</w:t>
      </w:r>
      <w:r>
        <w:t xml:space="preserve"> instance variable. Next we get the currently logged on user by calling the </w:t>
      </w:r>
      <w:proofErr w:type="spellStart"/>
      <w:r w:rsidRPr="007C742C">
        <w:rPr>
          <w:rStyle w:val="CodeinText"/>
        </w:rPr>
        <w:t>current_user</w:t>
      </w:r>
      <w:proofErr w:type="spellEnd"/>
      <w:r>
        <w:t xml:space="preserve"> method that is provide</w:t>
      </w:r>
      <w:r w:rsidR="0026190F">
        <w:t>d by the restful-authentication plug-in</w:t>
      </w:r>
      <w:r>
        <w:t xml:space="preserve">. </w:t>
      </w:r>
      <w:r w:rsidR="0026190F">
        <w:t>W</w:t>
      </w:r>
      <w:r>
        <w:t>e</w:t>
      </w:r>
      <w:r w:rsidR="0026190F">
        <w:t xml:space="preserve"> then</w:t>
      </w:r>
      <w:r>
        <w:t xml:space="preserve"> get the parameter hash, the code for that method is provided in </w:t>
      </w:r>
      <w:r w:rsidR="0026190F">
        <w:t>l</w:t>
      </w:r>
      <w:r>
        <w:t xml:space="preserve">isting </w:t>
      </w:r>
      <w:r w:rsidR="00DC10DB">
        <w:t>7.</w:t>
      </w:r>
      <w:ins w:id="392" w:author="Ivan Porto Carrero" w:date="2009-10-12T11:31:00Z">
        <w:r w:rsidR="005543A5">
          <w:t>22</w:t>
        </w:r>
      </w:ins>
      <w:r w:rsidR="0026190F">
        <w:t>, and strip</w:t>
      </w:r>
      <w:r>
        <w:t xml:space="preserve"> the parameter hash from the </w:t>
      </w:r>
      <w:r w:rsidRPr="007C742C">
        <w:rPr>
          <w:rStyle w:val="CodeinText"/>
        </w:rPr>
        <w:t>controller</w:t>
      </w:r>
      <w:r>
        <w:t xml:space="preserve">, </w:t>
      </w:r>
      <w:r w:rsidRPr="007C742C">
        <w:rPr>
          <w:rStyle w:val="CodeinText"/>
        </w:rPr>
        <w:t>action</w:t>
      </w:r>
      <w:r>
        <w:t xml:space="preserve"> and </w:t>
      </w:r>
      <w:r w:rsidRPr="007C742C">
        <w:rPr>
          <w:rStyle w:val="CodeinText"/>
        </w:rPr>
        <w:t>format</w:t>
      </w:r>
      <w:r>
        <w:t xml:space="preserve"> keys so that we only have the values we’re actually interested in.</w:t>
      </w:r>
      <w:r w:rsidR="00446DD7">
        <w:t xml:space="preserve"> In addition to stripping out the controller parameter keys it’s also checks a header </w:t>
      </w:r>
      <w:r w:rsidR="00446DD7" w:rsidRPr="00446DD7">
        <w:rPr>
          <w:rStyle w:val="CodeinText"/>
        </w:rPr>
        <w:t>If-Modified-Since</w:t>
      </w:r>
      <w:r w:rsidR="00446DD7">
        <w:t xml:space="preserve"> or a hash key </w:t>
      </w:r>
      <w:r w:rsidR="00446DD7" w:rsidRPr="00446DD7">
        <w:rPr>
          <w:rStyle w:val="CodeinText"/>
        </w:rPr>
        <w:t>since</w:t>
      </w:r>
      <w:r w:rsidR="00446DD7">
        <w:t xml:space="preserve"> to implement the twitter API properly the requestor could ask to get the updates from a particular date by either setting this header or by providing a since parameter in the </w:t>
      </w:r>
      <w:proofErr w:type="spellStart"/>
      <w:r w:rsidR="00446DD7">
        <w:t>url</w:t>
      </w:r>
      <w:proofErr w:type="spellEnd"/>
      <w:r w:rsidR="00446DD7">
        <w:t>.</w:t>
      </w:r>
    </w:p>
    <w:p w:rsidR="00D13627" w:rsidRDefault="007C742C" w:rsidP="002151CC">
      <w:pPr>
        <w:pStyle w:val="Body"/>
      </w:pPr>
      <w:r>
        <w:t xml:space="preserve">Next we set the </w:t>
      </w:r>
      <w:proofErr w:type="spellStart"/>
      <w:r w:rsidRPr="007C742C">
        <w:rPr>
          <w:rStyle w:val="CodeinText"/>
        </w:rPr>
        <w:t>user_id</w:t>
      </w:r>
      <w:proofErr w:type="spellEnd"/>
      <w:r>
        <w:t xml:space="preserve"> </w:t>
      </w:r>
      <w:proofErr w:type="spellStart"/>
      <w:r>
        <w:t>paramter</w:t>
      </w:r>
      <w:proofErr w:type="spellEnd"/>
      <w:r>
        <w:t xml:space="preserve"> in the hash to the id of the currently logged on user and pass those parameters to the </w:t>
      </w:r>
      <w:proofErr w:type="spellStart"/>
      <w:r w:rsidRPr="007C742C">
        <w:rPr>
          <w:rStyle w:val="CodeinText"/>
        </w:rPr>
        <w:t>timeline_with_friends_for</w:t>
      </w:r>
      <w:proofErr w:type="spellEnd"/>
      <w:r>
        <w:t xml:space="preserve"> method on the </w:t>
      </w:r>
      <w:r w:rsidRPr="007C742C">
        <w:rPr>
          <w:rStyle w:val="CodeinText"/>
        </w:rPr>
        <w:t>Status</w:t>
      </w:r>
      <w:r>
        <w:t xml:space="preserve"> model that was shown in listing </w:t>
      </w:r>
      <w:r w:rsidR="00DC10DB">
        <w:t>7.</w:t>
      </w:r>
      <w:ins w:id="393" w:author="Ivan Porto Carrero" w:date="2009-10-12T11:30:00Z">
        <w:r w:rsidR="005543A5">
          <w:t>15</w:t>
        </w:r>
      </w:ins>
      <w:r>
        <w:t>.</w:t>
      </w:r>
      <w:ins w:id="394" w:author="Ivan Porto Carrero" w:date="2009-10-12T11:31:00Z">
        <w:r w:rsidR="005543A5">
          <w:t xml:space="preserve"> </w:t>
        </w:r>
      </w:ins>
      <w:r>
        <w:t xml:space="preserve">The result of that call is processed by </w:t>
      </w:r>
      <w:proofErr w:type="spellStart"/>
      <w:r w:rsidRPr="007C742C">
        <w:rPr>
          <w:rStyle w:val="CodeinText"/>
        </w:rPr>
        <w:t>render_for_api</w:t>
      </w:r>
      <w:proofErr w:type="spellEnd"/>
      <w:r>
        <w:t xml:space="preserve"> and is the result of our controller action.  This should give you an idea of how to display data from the database. We’ll take a look at the view that belongs to this action a little bit later. First we’ll check out how we’d go about saving input we get back from a view.</w:t>
      </w:r>
      <w:r w:rsidR="00D13627">
        <w:t xml:space="preserve">  </w:t>
      </w:r>
    </w:p>
    <w:p w:rsidR="0059491A" w:rsidRDefault="00D13627" w:rsidP="00D13627">
      <w:pPr>
        <w:pStyle w:val="CodeListingCaption"/>
      </w:pPr>
      <w:r>
        <w:t xml:space="preserve">Listing </w:t>
      </w:r>
      <w:r w:rsidR="00DC10DB">
        <w:t>7.</w:t>
      </w:r>
      <w:ins w:id="395" w:author="Ivan Porto Carrero" w:date="2009-10-12T11:31:00Z">
        <w:r w:rsidR="005543A5">
          <w:t xml:space="preserve">22 </w:t>
        </w:r>
      </w:ins>
      <w:proofErr w:type="gramStart"/>
      <w:r>
        <w:t>The</w:t>
      </w:r>
      <w:proofErr w:type="gramEnd"/>
      <w:r>
        <w:t xml:space="preserve"> conditions method on the </w:t>
      </w:r>
      <w:proofErr w:type="spellStart"/>
      <w:r>
        <w:t>ApplicationController</w:t>
      </w:r>
      <w:proofErr w:type="spellEnd"/>
    </w:p>
    <w:p w:rsidR="00D13627" w:rsidRDefault="00D13627" w:rsidP="000F64D6">
      <w:pPr>
        <w:pStyle w:val="Code"/>
      </w:pPr>
      <w:proofErr w:type="gramStart"/>
      <w:r>
        <w:t>def</w:t>
      </w:r>
      <w:proofErr w:type="gramEnd"/>
      <w:r>
        <w:t xml:space="preserve"> conditions</w:t>
      </w:r>
    </w:p>
    <w:p w:rsidR="00D13627" w:rsidRDefault="00D13627" w:rsidP="000F64D6">
      <w:pPr>
        <w:pStyle w:val="Code"/>
      </w:pPr>
      <w:r>
        <w:t xml:space="preserve">  </w:t>
      </w:r>
      <w:proofErr w:type="gramStart"/>
      <w:r>
        <w:t>result</w:t>
      </w:r>
      <w:proofErr w:type="gramEnd"/>
      <w:r>
        <w:t xml:space="preserve"> = </w:t>
      </w:r>
      <w:proofErr w:type="spellStart"/>
      <w:r>
        <w:t>params.reject</w:t>
      </w:r>
      <w:proofErr w:type="spellEnd"/>
      <w:r>
        <w:t xml:space="preserve"> {|k, v| [:controller, :action, :format].include? </w:t>
      </w:r>
      <w:proofErr w:type="spellStart"/>
      <w:r>
        <w:t>k.to_sym</w:t>
      </w:r>
      <w:proofErr w:type="spellEnd"/>
      <w:r>
        <w:t xml:space="preserve"> }</w:t>
      </w:r>
    </w:p>
    <w:p w:rsidR="00D13627" w:rsidRDefault="00D13627" w:rsidP="000F64D6">
      <w:pPr>
        <w:pStyle w:val="Code"/>
      </w:pPr>
      <w:r>
        <w:t xml:space="preserve">  </w:t>
      </w:r>
      <w:proofErr w:type="spellStart"/>
      <w:proofErr w:type="gramStart"/>
      <w:r>
        <w:t>result.symbolize</w:t>
      </w:r>
      <w:proofErr w:type="gramEnd"/>
      <w:r>
        <w:t>_keys</w:t>
      </w:r>
      <w:proofErr w:type="spellEnd"/>
      <w:r>
        <w:t>!</w:t>
      </w:r>
    </w:p>
    <w:p w:rsidR="00D13627" w:rsidRDefault="00D13627" w:rsidP="000F64D6">
      <w:pPr>
        <w:pStyle w:val="Code"/>
      </w:pPr>
      <w:r>
        <w:t xml:space="preserve">  </w:t>
      </w:r>
      <w:proofErr w:type="gramStart"/>
      <w:r>
        <w:t>since</w:t>
      </w:r>
      <w:proofErr w:type="gramEnd"/>
      <w:r>
        <w:t xml:space="preserve"> = headers['If-Modified-Since']||result[:since]</w:t>
      </w:r>
    </w:p>
    <w:p w:rsidR="00D13627" w:rsidRDefault="00D13627" w:rsidP="000F64D6">
      <w:pPr>
        <w:pStyle w:val="Code"/>
      </w:pPr>
      <w:r>
        <w:t xml:space="preserve">  </w:t>
      </w:r>
      <w:proofErr w:type="gramStart"/>
      <w:r>
        <w:t>result</w:t>
      </w:r>
      <w:proofErr w:type="gramEnd"/>
      <w:r>
        <w:t xml:space="preserve">[:since] = </w:t>
      </w:r>
      <w:proofErr w:type="spellStart"/>
      <w:r>
        <w:t>Time.parse</w:t>
      </w:r>
      <w:proofErr w:type="spellEnd"/>
      <w:r>
        <w:t xml:space="preserve">(since) unless </w:t>
      </w:r>
      <w:proofErr w:type="spellStart"/>
      <w:r>
        <w:t>since.nil</w:t>
      </w:r>
      <w:proofErr w:type="spellEnd"/>
      <w:r>
        <w:t>?</w:t>
      </w:r>
    </w:p>
    <w:p w:rsidR="00D13627" w:rsidRDefault="00D13627" w:rsidP="000F64D6">
      <w:pPr>
        <w:pStyle w:val="Code"/>
      </w:pPr>
      <w:r>
        <w:t xml:space="preserve">  </w:t>
      </w:r>
      <w:proofErr w:type="gramStart"/>
      <w:r>
        <w:t>result</w:t>
      </w:r>
      <w:proofErr w:type="gramEnd"/>
    </w:p>
    <w:p w:rsidR="00446DD7" w:rsidRDefault="00D13627" w:rsidP="000F64D6">
      <w:pPr>
        <w:pStyle w:val="Code"/>
      </w:pPr>
      <w:proofErr w:type="gramStart"/>
      <w:r>
        <w:t>end</w:t>
      </w:r>
      <w:proofErr w:type="gramEnd"/>
    </w:p>
    <w:p w:rsidR="00446DD7" w:rsidRDefault="00446DD7" w:rsidP="00D13627">
      <w:pPr>
        <w:pStyle w:val="Body"/>
      </w:pPr>
    </w:p>
    <w:p w:rsidR="00B71621" w:rsidRDefault="000F64D6" w:rsidP="00D13627">
      <w:pPr>
        <w:pStyle w:val="Body"/>
      </w:pPr>
      <w:r>
        <w:t xml:space="preserve">We’ll look at the code that was generated by the scaffold generator for the </w:t>
      </w:r>
      <w:r w:rsidR="00B71621" w:rsidRPr="00B71621">
        <w:rPr>
          <w:rStyle w:val="CodeinText"/>
        </w:rPr>
        <w:t>create</w:t>
      </w:r>
      <w:r>
        <w:t xml:space="preserve"> action</w:t>
      </w:r>
      <w:r w:rsidR="004A0DAA">
        <w:t xml:space="preserve">, shown in listing </w:t>
      </w:r>
      <w:r w:rsidR="00DC10DB">
        <w:t>7.</w:t>
      </w:r>
      <w:ins w:id="396" w:author="Ivan Porto Carrero" w:date="2009-10-12T11:31:00Z">
        <w:r w:rsidR="005543A5">
          <w:t>23</w:t>
        </w:r>
      </w:ins>
      <w:r w:rsidR="004A0DAA">
        <w:t xml:space="preserve">. </w:t>
      </w:r>
    </w:p>
    <w:p w:rsidR="00B71621" w:rsidRDefault="00B71621" w:rsidP="00B71621">
      <w:pPr>
        <w:pStyle w:val="CodeListingCaption"/>
      </w:pPr>
      <w:r>
        <w:t xml:space="preserve">Listing </w:t>
      </w:r>
      <w:r w:rsidR="00DC10DB">
        <w:t>7.</w:t>
      </w:r>
      <w:ins w:id="397" w:author="Ivan Porto Carrero" w:date="2009-10-12T11:31:00Z">
        <w:r w:rsidR="005543A5">
          <w:t>23</w:t>
        </w:r>
      </w:ins>
      <w:r>
        <w:t>: The create status action on the controller</w:t>
      </w:r>
    </w:p>
    <w:p w:rsidR="00B71621" w:rsidRDefault="00B71621" w:rsidP="00B71621">
      <w:pPr>
        <w:pStyle w:val="Code"/>
      </w:pPr>
      <w:proofErr w:type="gramStart"/>
      <w:r>
        <w:t>def</w:t>
      </w:r>
      <w:proofErr w:type="gramEnd"/>
      <w:r>
        <w:t xml:space="preserve"> create</w:t>
      </w:r>
    </w:p>
    <w:p w:rsidR="00B71621" w:rsidRDefault="00B71621" w:rsidP="00B71621">
      <w:pPr>
        <w:pStyle w:val="Code"/>
      </w:pPr>
      <w:r>
        <w:t xml:space="preserve">  @</w:t>
      </w:r>
      <w:proofErr w:type="gramStart"/>
      <w:r>
        <w:t>status</w:t>
      </w:r>
      <w:proofErr w:type="gramEnd"/>
      <w:r>
        <w:t xml:space="preserve"> = </w:t>
      </w:r>
      <w:proofErr w:type="spellStart"/>
      <w:r>
        <w:t>Status.new</w:t>
      </w:r>
      <w:proofErr w:type="spellEnd"/>
      <w:r>
        <w:t>(</w:t>
      </w:r>
      <w:proofErr w:type="spellStart"/>
      <w:r>
        <w:t>params</w:t>
      </w:r>
      <w:proofErr w:type="spellEnd"/>
      <w:r>
        <w:t>[:status])</w:t>
      </w:r>
    </w:p>
    <w:p w:rsidR="00B71621" w:rsidRDefault="00B71621" w:rsidP="00B71621">
      <w:pPr>
        <w:pStyle w:val="Code"/>
      </w:pPr>
      <w:r>
        <w:t xml:space="preserve">  @</w:t>
      </w:r>
      <w:proofErr w:type="spellStart"/>
      <w:proofErr w:type="gramStart"/>
      <w:r>
        <w:t>status.user</w:t>
      </w:r>
      <w:proofErr w:type="spellEnd"/>
      <w:proofErr w:type="gramEnd"/>
      <w:r>
        <w:t xml:space="preserve"> = </w:t>
      </w:r>
      <w:proofErr w:type="spellStart"/>
      <w:r>
        <w:t>current_user</w:t>
      </w:r>
      <w:proofErr w:type="spellEnd"/>
    </w:p>
    <w:p w:rsidR="00B71621" w:rsidRDefault="00B71621" w:rsidP="00B71621">
      <w:pPr>
        <w:pStyle w:val="Code"/>
      </w:pPr>
    </w:p>
    <w:p w:rsidR="00B71621" w:rsidRDefault="00B71621" w:rsidP="00B71621">
      <w:pPr>
        <w:pStyle w:val="Code"/>
      </w:pPr>
      <w:r>
        <w:t xml:space="preserve">  </w:t>
      </w:r>
      <w:proofErr w:type="spellStart"/>
      <w:proofErr w:type="gramStart"/>
      <w:r>
        <w:t>respond</w:t>
      </w:r>
      <w:proofErr w:type="gramEnd"/>
      <w:r>
        <w:t>_to</w:t>
      </w:r>
      <w:proofErr w:type="spellEnd"/>
      <w:r>
        <w:t xml:space="preserve"> do |format|</w:t>
      </w:r>
    </w:p>
    <w:p w:rsidR="00B71621" w:rsidRDefault="00B71621" w:rsidP="00B71621">
      <w:pPr>
        <w:pStyle w:val="Code"/>
      </w:pPr>
      <w:r>
        <w:t xml:space="preserve">    </w:t>
      </w:r>
      <w:proofErr w:type="gramStart"/>
      <w:r>
        <w:t>if</w:t>
      </w:r>
      <w:proofErr w:type="gramEnd"/>
      <w:r>
        <w:t xml:space="preserve"> @</w:t>
      </w:r>
      <w:proofErr w:type="spellStart"/>
      <w:r>
        <w:t>status.save</w:t>
      </w:r>
      <w:proofErr w:type="spellEnd"/>
    </w:p>
    <w:p w:rsidR="00B71621" w:rsidRDefault="00B71621" w:rsidP="00B71621">
      <w:pPr>
        <w:pStyle w:val="Code"/>
      </w:pPr>
      <w:r>
        <w:t xml:space="preserve">      </w:t>
      </w:r>
      <w:proofErr w:type="gramStart"/>
      <w:r>
        <w:t>flash</w:t>
      </w:r>
      <w:proofErr w:type="gramEnd"/>
      <w:r>
        <w:t>[:notice] = 'Status was successfully created.'</w:t>
      </w:r>
    </w:p>
    <w:p w:rsidR="00B71621" w:rsidRDefault="00B71621" w:rsidP="00B71621">
      <w:pPr>
        <w:pStyle w:val="Code"/>
      </w:pPr>
      <w:r>
        <w:t xml:space="preserve">      </w:t>
      </w:r>
      <w:proofErr w:type="gramStart"/>
      <w:r>
        <w:t>format.html</w:t>
      </w:r>
      <w:proofErr w:type="gramEnd"/>
      <w:r>
        <w:t xml:space="preserve"> { </w:t>
      </w:r>
      <w:proofErr w:type="spellStart"/>
      <w:r>
        <w:t>redirect_to</w:t>
      </w:r>
      <w:proofErr w:type="spellEnd"/>
      <w:r>
        <w:t>(@status) }</w:t>
      </w:r>
    </w:p>
    <w:p w:rsidR="00B71621" w:rsidRDefault="00B71621" w:rsidP="00B71621">
      <w:pPr>
        <w:pStyle w:val="Code"/>
      </w:pPr>
      <w:r>
        <w:t xml:space="preserve">      </w:t>
      </w:r>
      <w:proofErr w:type="spellStart"/>
      <w:proofErr w:type="gramStart"/>
      <w:r>
        <w:t>format.xml</w:t>
      </w:r>
      <w:proofErr w:type="spellEnd"/>
      <w:proofErr w:type="gramEnd"/>
      <w:r>
        <w:t xml:space="preserve">  { render :xml =&gt; @status, :status =&gt; :created, :location =&gt; @status }</w:t>
      </w:r>
    </w:p>
    <w:p w:rsidR="00B71621" w:rsidRDefault="00B71621" w:rsidP="00B71621">
      <w:pPr>
        <w:pStyle w:val="Code"/>
      </w:pPr>
      <w:r>
        <w:t xml:space="preserve">      </w:t>
      </w:r>
      <w:proofErr w:type="spellStart"/>
      <w:proofErr w:type="gramStart"/>
      <w:r>
        <w:t>format.json</w:t>
      </w:r>
      <w:proofErr w:type="spellEnd"/>
      <w:proofErr w:type="gramEnd"/>
      <w:r>
        <w:t xml:space="preserve"> { render :</w:t>
      </w:r>
      <w:proofErr w:type="spellStart"/>
      <w:r>
        <w:t>json</w:t>
      </w:r>
      <w:proofErr w:type="spellEnd"/>
      <w:r>
        <w:t xml:space="preserve"> =&gt; @status, :status =&gt; :created, :location =&gt; @status }</w:t>
      </w:r>
    </w:p>
    <w:p w:rsidR="00B71621" w:rsidRDefault="00B71621" w:rsidP="00B71621">
      <w:pPr>
        <w:pStyle w:val="Code"/>
      </w:pPr>
      <w:r>
        <w:t xml:space="preserve">    </w:t>
      </w:r>
      <w:proofErr w:type="gramStart"/>
      <w:r>
        <w:t>else</w:t>
      </w:r>
      <w:proofErr w:type="gramEnd"/>
    </w:p>
    <w:p w:rsidR="00B71621" w:rsidRDefault="00B71621" w:rsidP="00B71621">
      <w:pPr>
        <w:pStyle w:val="Code"/>
      </w:pPr>
      <w:r>
        <w:t xml:space="preserve">      </w:t>
      </w:r>
      <w:proofErr w:type="gramStart"/>
      <w:r>
        <w:t>format.html</w:t>
      </w:r>
      <w:proofErr w:type="gramEnd"/>
      <w:r>
        <w:t xml:space="preserve"> { render :action =&gt; "new" }</w:t>
      </w:r>
    </w:p>
    <w:p w:rsidR="00B71621" w:rsidRDefault="00B71621" w:rsidP="00B71621">
      <w:pPr>
        <w:pStyle w:val="Code"/>
      </w:pPr>
      <w:r>
        <w:t xml:space="preserve">      </w:t>
      </w:r>
      <w:proofErr w:type="spellStart"/>
      <w:proofErr w:type="gramStart"/>
      <w:r>
        <w:t>format.xml</w:t>
      </w:r>
      <w:proofErr w:type="spellEnd"/>
      <w:proofErr w:type="gramEnd"/>
      <w:r>
        <w:t xml:space="preserve">  { render :xml =&gt; @</w:t>
      </w:r>
      <w:proofErr w:type="spellStart"/>
      <w:r>
        <w:t>status.errors</w:t>
      </w:r>
      <w:proofErr w:type="spellEnd"/>
      <w:r>
        <w:t>, :status =&gt; :</w:t>
      </w:r>
      <w:proofErr w:type="spellStart"/>
      <w:r>
        <w:t>unprocessable_entity</w:t>
      </w:r>
      <w:proofErr w:type="spellEnd"/>
      <w:r>
        <w:t xml:space="preserve"> }</w:t>
      </w:r>
    </w:p>
    <w:p w:rsidR="00B71621" w:rsidRDefault="00B71621" w:rsidP="00B71621">
      <w:pPr>
        <w:pStyle w:val="Code"/>
      </w:pPr>
      <w:r>
        <w:t xml:space="preserve">      </w:t>
      </w:r>
      <w:proofErr w:type="spellStart"/>
      <w:proofErr w:type="gramStart"/>
      <w:r>
        <w:t>format.json</w:t>
      </w:r>
      <w:proofErr w:type="spellEnd"/>
      <w:proofErr w:type="gramEnd"/>
      <w:r>
        <w:t xml:space="preserve">  { render :</w:t>
      </w:r>
      <w:proofErr w:type="spellStart"/>
      <w:r>
        <w:t>json</w:t>
      </w:r>
      <w:proofErr w:type="spellEnd"/>
      <w:r>
        <w:t xml:space="preserve"> =&gt; @</w:t>
      </w:r>
      <w:proofErr w:type="spellStart"/>
      <w:r>
        <w:t>status.errors</w:t>
      </w:r>
      <w:proofErr w:type="spellEnd"/>
      <w:r>
        <w:t>, :status =&gt; :</w:t>
      </w:r>
      <w:proofErr w:type="spellStart"/>
      <w:r>
        <w:t>unprocessable_entity</w:t>
      </w:r>
      <w:proofErr w:type="spellEnd"/>
      <w:r>
        <w:t xml:space="preserve"> }</w:t>
      </w:r>
    </w:p>
    <w:p w:rsidR="00B71621" w:rsidRDefault="00B71621" w:rsidP="00B71621">
      <w:pPr>
        <w:pStyle w:val="Code"/>
      </w:pPr>
      <w:r>
        <w:t xml:space="preserve">    </w:t>
      </w:r>
      <w:proofErr w:type="gramStart"/>
      <w:r>
        <w:t>end</w:t>
      </w:r>
      <w:proofErr w:type="gramEnd"/>
    </w:p>
    <w:p w:rsidR="00B71621" w:rsidRDefault="00B71621" w:rsidP="00B71621">
      <w:pPr>
        <w:pStyle w:val="Code"/>
      </w:pPr>
      <w:r>
        <w:t xml:space="preserve">  </w:t>
      </w:r>
      <w:proofErr w:type="gramStart"/>
      <w:r>
        <w:t>end</w:t>
      </w:r>
      <w:proofErr w:type="gramEnd"/>
    </w:p>
    <w:p w:rsidR="00B71621" w:rsidRDefault="00B71621" w:rsidP="00B71621">
      <w:pPr>
        <w:pStyle w:val="Code"/>
      </w:pPr>
      <w:proofErr w:type="gramStart"/>
      <w:r>
        <w:t>end</w:t>
      </w:r>
      <w:proofErr w:type="gramEnd"/>
    </w:p>
    <w:p w:rsidR="00B71621" w:rsidRDefault="00B71621" w:rsidP="00B71621">
      <w:pPr>
        <w:pStyle w:val="Code"/>
      </w:pPr>
    </w:p>
    <w:p w:rsidR="00E974F8" w:rsidRDefault="00500319" w:rsidP="00B71621">
      <w:pPr>
        <w:pStyle w:val="Body"/>
      </w:pPr>
      <w:r>
        <w:t xml:space="preserve">In this method we first initialize a new </w:t>
      </w:r>
      <w:r w:rsidR="003A35E3" w:rsidRPr="003A35E3">
        <w:rPr>
          <w:rStyle w:val="CodeinText"/>
        </w:rPr>
        <w:t>Status</w:t>
      </w:r>
      <w:r>
        <w:t xml:space="preserve"> object with the input that is in the </w:t>
      </w:r>
      <w:proofErr w:type="spellStart"/>
      <w:r>
        <w:t>params</w:t>
      </w:r>
      <w:proofErr w:type="spellEnd"/>
      <w:r>
        <w:t xml:space="preserve"> hash. This system works because of a naming convention we’ll see a little bit later when we discuss the view. Then we set the user that owns this status to the current user. And after that we’re responding to the different formats we support. When the save is successful we either redirect to the details view and when we’re responding to </w:t>
      </w:r>
      <w:r w:rsidR="003A35E3">
        <w:t>XML</w:t>
      </w:r>
      <w:r>
        <w:t xml:space="preserve"> or </w:t>
      </w:r>
      <w:r w:rsidR="003A35E3">
        <w:t>JSON</w:t>
      </w:r>
      <w:r>
        <w:t xml:space="preserve"> we return a HTTP status code of 201</w:t>
      </w:r>
      <w:r w:rsidR="003A35E3">
        <w:t>,</w:t>
      </w:r>
      <w:r>
        <w:t xml:space="preserve"> which acknowledges</w:t>
      </w:r>
      <w:r w:rsidR="003A35E3">
        <w:t xml:space="preserve"> that</w:t>
      </w:r>
      <w:r>
        <w:t xml:space="preserve"> the create was successful and </w:t>
      </w:r>
      <w:r w:rsidR="00E974F8">
        <w:t>the new status is serialized.</w:t>
      </w:r>
    </w:p>
    <w:p w:rsidR="00E974F8" w:rsidRDefault="00E974F8" w:rsidP="00B71621">
      <w:pPr>
        <w:pStyle w:val="Body"/>
      </w:pPr>
      <w:r>
        <w:t>When there is an error for the html view we re-display the form but with some error messages and for the API calls to JSON or XML we send a HTTP status code of 422</w:t>
      </w:r>
      <w:r w:rsidR="003A35E3">
        <w:t>,</w:t>
      </w:r>
      <w:r>
        <w:t xml:space="preserve"> which indicates that there was a problem processing the PUT operation.  For more information on the HTTP status codes and their mapping table </w:t>
      </w:r>
      <w:r w:rsidR="00DC10DB">
        <w:t>7.</w:t>
      </w:r>
      <w:ins w:id="398" w:author="Ivan Porto Carrero" w:date="2009-10-12T11:31:00Z">
        <w:r w:rsidR="005543A5">
          <w:t xml:space="preserve">4 </w:t>
        </w:r>
      </w:ins>
      <w:r>
        <w:t>lists all the possible status codes and their symbol notation.</w:t>
      </w:r>
    </w:p>
    <w:p w:rsidR="00E974F8" w:rsidRDefault="00E974F8" w:rsidP="00B71621">
      <w:pPr>
        <w:pStyle w:val="Body"/>
      </w:pPr>
    </w:p>
    <w:p w:rsidR="00E974F8" w:rsidRDefault="00E974F8" w:rsidP="00E974F8">
      <w:pPr>
        <w:pStyle w:val="TableCaption"/>
      </w:pPr>
      <w:r>
        <w:t xml:space="preserve">Table </w:t>
      </w:r>
      <w:r w:rsidR="00DC10DB">
        <w:t>7.</w:t>
      </w:r>
      <w:ins w:id="399" w:author="Ivan Porto Carrero" w:date="2009-10-12T11:31:00Z">
        <w:r w:rsidR="005543A5">
          <w:t>4</w:t>
        </w:r>
      </w:ins>
      <w:r>
        <w:t>: The possible status codes and their mappings to symbols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433"/>
        <w:gridCol w:w="2964"/>
        <w:gridCol w:w="3379"/>
      </w:tblGrid>
      <w:tr w:rsidR="00E974F8" w:rsidRPr="00E974F8">
        <w:tc>
          <w:tcPr>
            <w:tcW w:w="1433" w:type="dxa"/>
          </w:tcPr>
          <w:p w:rsidR="00E974F8" w:rsidRPr="00E974F8" w:rsidRDefault="00E974F8" w:rsidP="00E974F8">
            <w:pPr>
              <w:pStyle w:val="TableHead"/>
            </w:pPr>
            <w:r>
              <w:t>Status code</w:t>
            </w:r>
          </w:p>
        </w:tc>
        <w:tc>
          <w:tcPr>
            <w:tcW w:w="2964" w:type="dxa"/>
          </w:tcPr>
          <w:p w:rsidR="00E974F8" w:rsidRPr="00E974F8" w:rsidRDefault="00E974F8" w:rsidP="00E974F8">
            <w:pPr>
              <w:pStyle w:val="TableHead"/>
            </w:pPr>
            <w:r>
              <w:t>Status message</w:t>
            </w:r>
          </w:p>
        </w:tc>
        <w:tc>
          <w:tcPr>
            <w:tcW w:w="3379" w:type="dxa"/>
          </w:tcPr>
          <w:p w:rsidR="00E974F8" w:rsidRPr="00E974F8" w:rsidRDefault="00E974F8" w:rsidP="00E974F8">
            <w:pPr>
              <w:pStyle w:val="TableHead"/>
            </w:pPr>
            <w:r>
              <w:t>Symbo</w:t>
            </w:r>
            <w:r w:rsidR="000F6EB6">
              <w:t>l</w:t>
            </w:r>
          </w:p>
        </w:tc>
      </w:tr>
      <w:tr w:rsidR="00E974F8" w:rsidRPr="00E974F8">
        <w:tc>
          <w:tcPr>
            <w:tcW w:w="7776" w:type="dxa"/>
            <w:gridSpan w:val="3"/>
          </w:tcPr>
          <w:p w:rsidR="00E974F8" w:rsidRPr="00C17128" w:rsidRDefault="00E974F8" w:rsidP="00E974F8">
            <w:pPr>
              <w:pStyle w:val="TableBody"/>
              <w:rPr>
                <w:rStyle w:val="Bold"/>
                <w:rFonts w:ascii="Times New Roman" w:hAnsi="Times New Roman"/>
                <w:bCs w:val="0"/>
                <w:sz w:val="20"/>
              </w:rPr>
            </w:pPr>
            <w:r w:rsidRPr="00C17128">
              <w:rPr>
                <w:rStyle w:val="Bold"/>
              </w:rPr>
              <w:t>1xx Informational</w:t>
            </w:r>
          </w:p>
        </w:tc>
      </w:tr>
      <w:tr w:rsidR="00E974F8" w:rsidRPr="00E974F8">
        <w:tc>
          <w:tcPr>
            <w:tcW w:w="1433" w:type="dxa"/>
          </w:tcPr>
          <w:p w:rsidR="00E974F8" w:rsidRPr="00E974F8" w:rsidRDefault="00E974F8" w:rsidP="00E974F8">
            <w:pPr>
              <w:pStyle w:val="TableBody"/>
            </w:pPr>
            <w:r>
              <w:t>100</w:t>
            </w:r>
          </w:p>
        </w:tc>
        <w:tc>
          <w:tcPr>
            <w:tcW w:w="2964" w:type="dxa"/>
          </w:tcPr>
          <w:p w:rsidR="00E974F8" w:rsidRPr="00E974F8" w:rsidRDefault="00E974F8" w:rsidP="00E974F8">
            <w:pPr>
              <w:pStyle w:val="TableBody"/>
            </w:pPr>
            <w:r>
              <w:t>Continue</w:t>
            </w:r>
          </w:p>
        </w:tc>
        <w:tc>
          <w:tcPr>
            <w:tcW w:w="3379" w:type="dxa"/>
          </w:tcPr>
          <w:p w:rsidR="00E974F8" w:rsidRPr="00E974F8" w:rsidRDefault="00E974F8" w:rsidP="00E974F8">
            <w:pPr>
              <w:pStyle w:val="TableBody"/>
              <w:rPr>
                <w:rStyle w:val="CodeinTable"/>
              </w:rPr>
            </w:pPr>
            <w:proofErr w:type="gramStart"/>
            <w:r w:rsidRPr="00E974F8">
              <w:rPr>
                <w:rStyle w:val="CodeinTable"/>
              </w:rPr>
              <w:t>:continue</w:t>
            </w:r>
            <w:proofErr w:type="gramEnd"/>
          </w:p>
        </w:tc>
      </w:tr>
      <w:tr w:rsidR="00E974F8" w:rsidRPr="00E974F8">
        <w:tc>
          <w:tcPr>
            <w:tcW w:w="1433" w:type="dxa"/>
          </w:tcPr>
          <w:p w:rsidR="00E974F8" w:rsidRPr="00E974F8" w:rsidRDefault="00E974F8" w:rsidP="00C17128">
            <w:pPr>
              <w:pStyle w:val="TableBody"/>
            </w:pPr>
            <w:r w:rsidRPr="00E974F8">
              <w:t>101</w:t>
            </w:r>
          </w:p>
        </w:tc>
        <w:tc>
          <w:tcPr>
            <w:tcW w:w="2964" w:type="dxa"/>
          </w:tcPr>
          <w:p w:rsidR="00E974F8" w:rsidRDefault="00E974F8" w:rsidP="00E974F8">
            <w:pPr>
              <w:pStyle w:val="TableBody"/>
            </w:pPr>
            <w:r w:rsidRPr="00E974F8">
              <w:t>Switching Protocols</w:t>
            </w:r>
          </w:p>
        </w:tc>
        <w:tc>
          <w:tcPr>
            <w:tcW w:w="3379" w:type="dxa"/>
          </w:tcPr>
          <w:p w:rsidR="00E974F8" w:rsidRPr="00E974F8" w:rsidRDefault="00E974F8" w:rsidP="00E974F8">
            <w:pPr>
              <w:pStyle w:val="TableBody"/>
              <w:rPr>
                <w:rStyle w:val="CodeinTable"/>
              </w:rPr>
            </w:pPr>
            <w:proofErr w:type="gramStart"/>
            <w:r w:rsidRPr="00E974F8">
              <w:rPr>
                <w:rStyle w:val="CodeinTable"/>
              </w:rPr>
              <w:t>:</w:t>
            </w:r>
            <w:proofErr w:type="spellStart"/>
            <w:r w:rsidRPr="00E974F8">
              <w:rPr>
                <w:rStyle w:val="CodeinTable"/>
              </w:rPr>
              <w:t>switching</w:t>
            </w:r>
            <w:proofErr w:type="gramEnd"/>
            <w:r w:rsidRPr="00E974F8">
              <w:rPr>
                <w:rStyle w:val="CodeinTable"/>
              </w:rPr>
              <w:t>_protocols</w:t>
            </w:r>
            <w:proofErr w:type="spellEnd"/>
          </w:p>
        </w:tc>
      </w:tr>
      <w:tr w:rsidR="00E974F8" w:rsidRPr="00E974F8">
        <w:tc>
          <w:tcPr>
            <w:tcW w:w="1433" w:type="dxa"/>
          </w:tcPr>
          <w:p w:rsidR="00E974F8" w:rsidRPr="00E974F8" w:rsidRDefault="00E974F8" w:rsidP="00E974F8">
            <w:pPr>
              <w:pStyle w:val="TableBody"/>
            </w:pPr>
            <w:r>
              <w:t>102</w:t>
            </w:r>
          </w:p>
        </w:tc>
        <w:tc>
          <w:tcPr>
            <w:tcW w:w="2964" w:type="dxa"/>
          </w:tcPr>
          <w:p w:rsidR="00E974F8" w:rsidRPr="00E974F8" w:rsidRDefault="00E974F8" w:rsidP="00E974F8">
            <w:pPr>
              <w:pStyle w:val="TableBody"/>
            </w:pPr>
            <w:r>
              <w:t>Processing</w:t>
            </w:r>
          </w:p>
        </w:tc>
        <w:tc>
          <w:tcPr>
            <w:tcW w:w="3379" w:type="dxa"/>
          </w:tcPr>
          <w:p w:rsidR="00E974F8" w:rsidRPr="00E974F8" w:rsidRDefault="00E974F8" w:rsidP="00E974F8">
            <w:pPr>
              <w:pStyle w:val="TableBody"/>
              <w:rPr>
                <w:rStyle w:val="CodeinTable"/>
              </w:rPr>
            </w:pPr>
            <w:proofErr w:type="gramStart"/>
            <w:r w:rsidRPr="00E974F8">
              <w:rPr>
                <w:rStyle w:val="CodeinTable"/>
              </w:rPr>
              <w:t>:processing</w:t>
            </w:r>
            <w:proofErr w:type="gramEnd"/>
          </w:p>
        </w:tc>
      </w:tr>
      <w:tr w:rsidR="00E974F8" w:rsidRPr="00E974F8">
        <w:tc>
          <w:tcPr>
            <w:tcW w:w="7776" w:type="dxa"/>
            <w:gridSpan w:val="3"/>
          </w:tcPr>
          <w:p w:rsidR="00E974F8" w:rsidRPr="00C17128" w:rsidRDefault="00E974F8" w:rsidP="00E974F8">
            <w:pPr>
              <w:pStyle w:val="TableBody"/>
              <w:rPr>
                <w:rStyle w:val="Bold"/>
                <w:rFonts w:ascii="Times New Roman" w:hAnsi="Times New Roman"/>
                <w:bCs w:val="0"/>
                <w:sz w:val="20"/>
              </w:rPr>
            </w:pPr>
            <w:r w:rsidRPr="00C17128">
              <w:rPr>
                <w:rStyle w:val="Bold"/>
              </w:rPr>
              <w:t>2xx Success</w:t>
            </w:r>
          </w:p>
        </w:tc>
      </w:tr>
      <w:tr w:rsidR="00E974F8" w:rsidRPr="00E974F8">
        <w:tc>
          <w:tcPr>
            <w:tcW w:w="1433" w:type="dxa"/>
          </w:tcPr>
          <w:p w:rsidR="00E974F8" w:rsidRDefault="00E974F8" w:rsidP="00E974F8">
            <w:pPr>
              <w:pStyle w:val="TableBody"/>
            </w:pPr>
            <w:r>
              <w:t>200</w:t>
            </w:r>
          </w:p>
        </w:tc>
        <w:tc>
          <w:tcPr>
            <w:tcW w:w="2964" w:type="dxa"/>
          </w:tcPr>
          <w:p w:rsidR="00E974F8" w:rsidRDefault="00E974F8" w:rsidP="00E974F8">
            <w:pPr>
              <w:pStyle w:val="TableBody"/>
            </w:pPr>
            <w:r>
              <w:t>OK</w:t>
            </w:r>
          </w:p>
        </w:tc>
        <w:tc>
          <w:tcPr>
            <w:tcW w:w="3379" w:type="dxa"/>
          </w:tcPr>
          <w:p w:rsidR="00E974F8" w:rsidRPr="000F6EB6" w:rsidRDefault="00E974F8" w:rsidP="00E974F8">
            <w:pPr>
              <w:pStyle w:val="TableBody"/>
              <w:rPr>
                <w:rStyle w:val="CodeinTable"/>
              </w:rPr>
            </w:pPr>
            <w:r w:rsidRPr="000F6EB6">
              <w:rPr>
                <w:rStyle w:val="CodeinTable"/>
              </w:rPr>
              <w:t>:o</w:t>
            </w:r>
            <w:proofErr w:type="gramStart"/>
            <w:r w:rsidRPr="000F6EB6">
              <w:rPr>
                <w:rStyle w:val="CodeinTable"/>
              </w:rPr>
              <w:t>k</w:t>
            </w:r>
            <w:proofErr w:type="gramEnd"/>
          </w:p>
        </w:tc>
      </w:tr>
      <w:tr w:rsidR="00E974F8" w:rsidRPr="00E974F8">
        <w:tc>
          <w:tcPr>
            <w:tcW w:w="1433" w:type="dxa"/>
          </w:tcPr>
          <w:p w:rsidR="00E974F8" w:rsidRDefault="00E974F8" w:rsidP="00E974F8">
            <w:pPr>
              <w:pStyle w:val="TableBody"/>
            </w:pPr>
            <w:r>
              <w:t>201</w:t>
            </w:r>
          </w:p>
        </w:tc>
        <w:tc>
          <w:tcPr>
            <w:tcW w:w="2964" w:type="dxa"/>
          </w:tcPr>
          <w:p w:rsidR="00E974F8" w:rsidRDefault="00E974F8" w:rsidP="00E974F8">
            <w:pPr>
              <w:pStyle w:val="TableBody"/>
            </w:pPr>
            <w:r>
              <w:t>Created</w:t>
            </w:r>
          </w:p>
        </w:tc>
        <w:tc>
          <w:tcPr>
            <w:tcW w:w="3379" w:type="dxa"/>
          </w:tcPr>
          <w:p w:rsidR="00E974F8" w:rsidRPr="000F6EB6" w:rsidRDefault="00E974F8" w:rsidP="00E974F8">
            <w:pPr>
              <w:pStyle w:val="TableBody"/>
              <w:rPr>
                <w:rStyle w:val="CodeinTable"/>
              </w:rPr>
            </w:pPr>
            <w:proofErr w:type="gramStart"/>
            <w:r w:rsidRPr="000F6EB6">
              <w:rPr>
                <w:rStyle w:val="CodeinTable"/>
              </w:rPr>
              <w:t>:created</w:t>
            </w:r>
            <w:proofErr w:type="gramEnd"/>
          </w:p>
        </w:tc>
      </w:tr>
      <w:tr w:rsidR="00E974F8" w:rsidRPr="00E974F8">
        <w:tc>
          <w:tcPr>
            <w:tcW w:w="1433" w:type="dxa"/>
          </w:tcPr>
          <w:p w:rsidR="00E974F8" w:rsidRDefault="00E974F8" w:rsidP="00E974F8">
            <w:pPr>
              <w:pStyle w:val="TableBody"/>
            </w:pPr>
            <w:r>
              <w:t>202</w:t>
            </w:r>
          </w:p>
        </w:tc>
        <w:tc>
          <w:tcPr>
            <w:tcW w:w="2964" w:type="dxa"/>
          </w:tcPr>
          <w:p w:rsidR="00E974F8" w:rsidRDefault="00E974F8" w:rsidP="00E974F8">
            <w:pPr>
              <w:pStyle w:val="TableBody"/>
            </w:pPr>
            <w:r>
              <w:t>Accepted</w:t>
            </w:r>
          </w:p>
        </w:tc>
        <w:tc>
          <w:tcPr>
            <w:tcW w:w="3379" w:type="dxa"/>
          </w:tcPr>
          <w:p w:rsidR="00E974F8" w:rsidRPr="000F6EB6" w:rsidRDefault="00E974F8" w:rsidP="00E974F8">
            <w:pPr>
              <w:pStyle w:val="TableBody"/>
              <w:rPr>
                <w:rStyle w:val="CodeinTable"/>
              </w:rPr>
            </w:pPr>
            <w:proofErr w:type="gramStart"/>
            <w:r w:rsidRPr="000F6EB6">
              <w:rPr>
                <w:rStyle w:val="CodeinTable"/>
              </w:rPr>
              <w:t>:accepted</w:t>
            </w:r>
            <w:proofErr w:type="gramEnd"/>
          </w:p>
        </w:tc>
      </w:tr>
      <w:tr w:rsidR="00E974F8" w:rsidRPr="00E974F8">
        <w:tc>
          <w:tcPr>
            <w:tcW w:w="1433" w:type="dxa"/>
          </w:tcPr>
          <w:p w:rsidR="00E974F8" w:rsidRDefault="00E974F8" w:rsidP="00E974F8">
            <w:pPr>
              <w:pStyle w:val="TableBody"/>
            </w:pPr>
            <w:r>
              <w:t>203</w:t>
            </w:r>
          </w:p>
        </w:tc>
        <w:tc>
          <w:tcPr>
            <w:tcW w:w="2964" w:type="dxa"/>
          </w:tcPr>
          <w:p w:rsidR="00E974F8" w:rsidRDefault="00E974F8" w:rsidP="00E974F8">
            <w:pPr>
              <w:pStyle w:val="TableBody"/>
            </w:pPr>
            <w:r>
              <w:t>Non-</w:t>
            </w:r>
            <w:proofErr w:type="spellStart"/>
            <w:r>
              <w:t>Authorative</w:t>
            </w:r>
            <w:proofErr w:type="spellEnd"/>
            <w:r>
              <w:t xml:space="preserve"> Information</w:t>
            </w:r>
          </w:p>
        </w:tc>
        <w:tc>
          <w:tcPr>
            <w:tcW w:w="3379" w:type="dxa"/>
          </w:tcPr>
          <w:p w:rsidR="00E974F8" w:rsidRPr="000F6EB6" w:rsidRDefault="00E974F8" w:rsidP="00E974F8">
            <w:pPr>
              <w:pStyle w:val="TableBody"/>
              <w:rPr>
                <w:rStyle w:val="CodeinTable"/>
              </w:rPr>
            </w:pPr>
            <w:proofErr w:type="gramStart"/>
            <w:r w:rsidRPr="000F6EB6">
              <w:rPr>
                <w:rStyle w:val="CodeinTable"/>
              </w:rPr>
              <w:t>:</w:t>
            </w:r>
            <w:proofErr w:type="spellStart"/>
            <w:r w:rsidRPr="000F6EB6">
              <w:rPr>
                <w:rStyle w:val="CodeinTable"/>
              </w:rPr>
              <w:t>non</w:t>
            </w:r>
            <w:proofErr w:type="gramEnd"/>
            <w:r w:rsidRPr="000F6EB6">
              <w:rPr>
                <w:rStyle w:val="CodeinTable"/>
              </w:rPr>
              <w:t>_authorative_information</w:t>
            </w:r>
            <w:proofErr w:type="spellEnd"/>
          </w:p>
        </w:tc>
      </w:tr>
      <w:tr w:rsidR="00E974F8" w:rsidRPr="00E974F8">
        <w:tc>
          <w:tcPr>
            <w:tcW w:w="1433" w:type="dxa"/>
          </w:tcPr>
          <w:p w:rsidR="00E974F8" w:rsidRDefault="00E974F8" w:rsidP="00E974F8">
            <w:pPr>
              <w:pStyle w:val="TableBody"/>
            </w:pPr>
            <w:r>
              <w:t>204</w:t>
            </w:r>
          </w:p>
        </w:tc>
        <w:tc>
          <w:tcPr>
            <w:tcW w:w="2964" w:type="dxa"/>
          </w:tcPr>
          <w:p w:rsidR="00E974F8" w:rsidRDefault="00E974F8" w:rsidP="00E974F8">
            <w:pPr>
              <w:pStyle w:val="TableBody"/>
            </w:pPr>
            <w:r>
              <w:t>No Content</w:t>
            </w:r>
          </w:p>
        </w:tc>
        <w:tc>
          <w:tcPr>
            <w:tcW w:w="3379" w:type="dxa"/>
          </w:tcPr>
          <w:p w:rsidR="00E974F8" w:rsidRPr="000F6EB6" w:rsidRDefault="00E974F8" w:rsidP="00E974F8">
            <w:pPr>
              <w:pStyle w:val="TableBody"/>
              <w:rPr>
                <w:rStyle w:val="CodeinTable"/>
              </w:rPr>
            </w:pPr>
            <w:proofErr w:type="gramStart"/>
            <w:r w:rsidRPr="000F6EB6">
              <w:rPr>
                <w:rStyle w:val="CodeinTable"/>
              </w:rPr>
              <w:t>:</w:t>
            </w:r>
            <w:proofErr w:type="spellStart"/>
            <w:r w:rsidRPr="000F6EB6">
              <w:rPr>
                <w:rStyle w:val="CodeinTable"/>
              </w:rPr>
              <w:t>no</w:t>
            </w:r>
            <w:proofErr w:type="gramEnd"/>
            <w:r w:rsidRPr="000F6EB6">
              <w:rPr>
                <w:rStyle w:val="CodeinTable"/>
              </w:rPr>
              <w:t>_content</w:t>
            </w:r>
            <w:proofErr w:type="spellEnd"/>
          </w:p>
        </w:tc>
      </w:tr>
      <w:tr w:rsidR="00E974F8" w:rsidRPr="00E974F8">
        <w:tc>
          <w:tcPr>
            <w:tcW w:w="1433" w:type="dxa"/>
          </w:tcPr>
          <w:p w:rsidR="00E974F8" w:rsidRDefault="00E974F8" w:rsidP="00E974F8">
            <w:pPr>
              <w:pStyle w:val="TableBody"/>
            </w:pPr>
            <w:r>
              <w:t xml:space="preserve">205 </w:t>
            </w:r>
          </w:p>
        </w:tc>
        <w:tc>
          <w:tcPr>
            <w:tcW w:w="2964" w:type="dxa"/>
          </w:tcPr>
          <w:p w:rsidR="00E974F8" w:rsidRDefault="00E974F8" w:rsidP="00E974F8">
            <w:pPr>
              <w:pStyle w:val="TableBody"/>
            </w:pPr>
            <w:r>
              <w:t>Reset Content</w:t>
            </w:r>
          </w:p>
        </w:tc>
        <w:tc>
          <w:tcPr>
            <w:tcW w:w="3379" w:type="dxa"/>
          </w:tcPr>
          <w:p w:rsidR="00E974F8" w:rsidRPr="000F6EB6" w:rsidRDefault="00E974F8" w:rsidP="00E974F8">
            <w:pPr>
              <w:pStyle w:val="TableBody"/>
              <w:rPr>
                <w:rStyle w:val="CodeinTable"/>
              </w:rPr>
            </w:pPr>
            <w:proofErr w:type="gramStart"/>
            <w:r w:rsidRPr="000F6EB6">
              <w:rPr>
                <w:rStyle w:val="CodeinTable"/>
              </w:rPr>
              <w:t>:</w:t>
            </w:r>
            <w:proofErr w:type="spellStart"/>
            <w:r w:rsidRPr="000F6EB6">
              <w:rPr>
                <w:rStyle w:val="CodeinTable"/>
              </w:rPr>
              <w:t>reset</w:t>
            </w:r>
            <w:proofErr w:type="gramEnd"/>
            <w:r w:rsidRPr="000F6EB6">
              <w:rPr>
                <w:rStyle w:val="CodeinTable"/>
              </w:rPr>
              <w:t>_content</w:t>
            </w:r>
            <w:proofErr w:type="spellEnd"/>
          </w:p>
        </w:tc>
      </w:tr>
      <w:tr w:rsidR="00E974F8" w:rsidRPr="00E974F8">
        <w:tc>
          <w:tcPr>
            <w:tcW w:w="1433" w:type="dxa"/>
          </w:tcPr>
          <w:p w:rsidR="00E974F8" w:rsidRDefault="000F6EB6" w:rsidP="00E974F8">
            <w:pPr>
              <w:pStyle w:val="TableBody"/>
            </w:pPr>
            <w:r>
              <w:t>206</w:t>
            </w:r>
          </w:p>
        </w:tc>
        <w:tc>
          <w:tcPr>
            <w:tcW w:w="2964" w:type="dxa"/>
          </w:tcPr>
          <w:p w:rsidR="00E974F8" w:rsidRDefault="000F6EB6" w:rsidP="00E974F8">
            <w:pPr>
              <w:pStyle w:val="TableBody"/>
            </w:pPr>
            <w:r>
              <w:t>Partial Content</w:t>
            </w:r>
          </w:p>
        </w:tc>
        <w:tc>
          <w:tcPr>
            <w:tcW w:w="3379" w:type="dxa"/>
          </w:tcPr>
          <w:p w:rsidR="00E974F8" w:rsidRPr="000F6EB6" w:rsidRDefault="000F6EB6" w:rsidP="00E974F8">
            <w:pPr>
              <w:pStyle w:val="TableBody"/>
              <w:rPr>
                <w:rStyle w:val="CodeinTable"/>
              </w:rPr>
            </w:pPr>
            <w:proofErr w:type="gramStart"/>
            <w:r w:rsidRPr="000F6EB6">
              <w:rPr>
                <w:rStyle w:val="CodeinTable"/>
              </w:rPr>
              <w:t>:</w:t>
            </w:r>
            <w:proofErr w:type="spellStart"/>
            <w:r w:rsidRPr="000F6EB6">
              <w:rPr>
                <w:rStyle w:val="CodeinTable"/>
              </w:rPr>
              <w:t>partial</w:t>
            </w:r>
            <w:proofErr w:type="gramEnd"/>
            <w:r w:rsidRPr="000F6EB6">
              <w:rPr>
                <w:rStyle w:val="CodeinTable"/>
              </w:rPr>
              <w:t>_content</w:t>
            </w:r>
            <w:proofErr w:type="spellEnd"/>
          </w:p>
        </w:tc>
      </w:tr>
      <w:tr w:rsidR="000F6EB6" w:rsidRPr="00E974F8">
        <w:tc>
          <w:tcPr>
            <w:tcW w:w="1433" w:type="dxa"/>
          </w:tcPr>
          <w:p w:rsidR="000F6EB6" w:rsidRDefault="000F6EB6" w:rsidP="00E974F8">
            <w:pPr>
              <w:pStyle w:val="TableBody"/>
            </w:pPr>
            <w:r>
              <w:t>207</w:t>
            </w:r>
          </w:p>
        </w:tc>
        <w:tc>
          <w:tcPr>
            <w:tcW w:w="2964" w:type="dxa"/>
          </w:tcPr>
          <w:p w:rsidR="000F6EB6" w:rsidRDefault="000F6EB6" w:rsidP="00E974F8">
            <w:pPr>
              <w:pStyle w:val="TableBody"/>
            </w:pPr>
            <w:r>
              <w:t>Multi-Status</w:t>
            </w:r>
          </w:p>
        </w:tc>
        <w:tc>
          <w:tcPr>
            <w:tcW w:w="3379" w:type="dxa"/>
          </w:tcPr>
          <w:p w:rsidR="000F6EB6" w:rsidRPr="000F6EB6" w:rsidRDefault="000F6EB6" w:rsidP="00E974F8">
            <w:pPr>
              <w:pStyle w:val="TableBody"/>
              <w:rPr>
                <w:rStyle w:val="CodeinTable"/>
              </w:rPr>
            </w:pPr>
            <w:proofErr w:type="gramStart"/>
            <w:r w:rsidRPr="000F6EB6">
              <w:rPr>
                <w:rStyle w:val="CodeinTable"/>
              </w:rPr>
              <w:t>:</w:t>
            </w:r>
            <w:proofErr w:type="spellStart"/>
            <w:r w:rsidRPr="000F6EB6">
              <w:rPr>
                <w:rStyle w:val="CodeinTable"/>
              </w:rPr>
              <w:t>multi</w:t>
            </w:r>
            <w:proofErr w:type="gramEnd"/>
            <w:r w:rsidRPr="000F6EB6">
              <w:rPr>
                <w:rStyle w:val="CodeinTable"/>
              </w:rPr>
              <w:t>_status</w:t>
            </w:r>
            <w:proofErr w:type="spellEnd"/>
          </w:p>
        </w:tc>
      </w:tr>
      <w:tr w:rsidR="000F6EB6" w:rsidRPr="00E974F8">
        <w:tc>
          <w:tcPr>
            <w:tcW w:w="1433" w:type="dxa"/>
          </w:tcPr>
          <w:p w:rsidR="000F6EB6" w:rsidRDefault="000F6EB6" w:rsidP="00E974F8">
            <w:pPr>
              <w:pStyle w:val="TableBody"/>
            </w:pPr>
            <w:r>
              <w:t>226</w:t>
            </w:r>
          </w:p>
        </w:tc>
        <w:tc>
          <w:tcPr>
            <w:tcW w:w="2964" w:type="dxa"/>
          </w:tcPr>
          <w:p w:rsidR="000F6EB6" w:rsidRDefault="000F6EB6" w:rsidP="00E974F8">
            <w:pPr>
              <w:pStyle w:val="TableBody"/>
            </w:pPr>
            <w:r>
              <w:t>IM Used</w:t>
            </w:r>
          </w:p>
        </w:tc>
        <w:tc>
          <w:tcPr>
            <w:tcW w:w="3379" w:type="dxa"/>
          </w:tcPr>
          <w:p w:rsidR="000F6EB6" w:rsidRPr="000F6EB6" w:rsidRDefault="000F6EB6" w:rsidP="00E974F8">
            <w:pPr>
              <w:pStyle w:val="TableBody"/>
              <w:rPr>
                <w:rStyle w:val="CodeinTable"/>
              </w:rPr>
            </w:pPr>
            <w:proofErr w:type="gramStart"/>
            <w:r w:rsidRPr="000F6EB6">
              <w:rPr>
                <w:rStyle w:val="CodeinTable"/>
              </w:rPr>
              <w:t>:</w:t>
            </w:r>
            <w:proofErr w:type="spellStart"/>
            <w:r w:rsidRPr="000F6EB6">
              <w:rPr>
                <w:rStyle w:val="CodeinTable"/>
              </w:rPr>
              <w:t>im</w:t>
            </w:r>
            <w:proofErr w:type="gramEnd"/>
            <w:r w:rsidRPr="000F6EB6">
              <w:rPr>
                <w:rStyle w:val="CodeinTable"/>
              </w:rPr>
              <w:t>_used</w:t>
            </w:r>
            <w:proofErr w:type="spellEnd"/>
          </w:p>
        </w:tc>
      </w:tr>
      <w:tr w:rsidR="000F6EB6" w:rsidRPr="00E974F8">
        <w:tc>
          <w:tcPr>
            <w:tcW w:w="7776" w:type="dxa"/>
            <w:gridSpan w:val="3"/>
          </w:tcPr>
          <w:p w:rsidR="000F6EB6" w:rsidRPr="00C17128" w:rsidRDefault="000F6EB6" w:rsidP="00E974F8">
            <w:pPr>
              <w:pStyle w:val="TableBody"/>
              <w:rPr>
                <w:rStyle w:val="Bold"/>
                <w:rFonts w:ascii="Times New Roman" w:hAnsi="Times New Roman"/>
                <w:bCs w:val="0"/>
                <w:sz w:val="20"/>
              </w:rPr>
            </w:pPr>
            <w:r w:rsidRPr="00C17128">
              <w:rPr>
                <w:rStyle w:val="Bold"/>
              </w:rPr>
              <w:t>3xx Redirection</w:t>
            </w:r>
          </w:p>
        </w:tc>
      </w:tr>
      <w:tr w:rsidR="000F6EB6" w:rsidRPr="00E974F8">
        <w:tc>
          <w:tcPr>
            <w:tcW w:w="1433" w:type="dxa"/>
          </w:tcPr>
          <w:p w:rsidR="000F6EB6" w:rsidRDefault="000F6EB6" w:rsidP="00E974F8">
            <w:pPr>
              <w:pStyle w:val="TableBody"/>
            </w:pPr>
            <w:r>
              <w:t>300</w:t>
            </w:r>
          </w:p>
        </w:tc>
        <w:tc>
          <w:tcPr>
            <w:tcW w:w="2964" w:type="dxa"/>
          </w:tcPr>
          <w:p w:rsidR="000F6EB6" w:rsidRDefault="000F6EB6" w:rsidP="00E974F8">
            <w:pPr>
              <w:pStyle w:val="TableBody"/>
            </w:pPr>
            <w:r>
              <w:t>Multiple choices</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multiple</w:t>
            </w:r>
            <w:proofErr w:type="gramEnd"/>
            <w:r w:rsidRPr="00C17128">
              <w:rPr>
                <w:rStyle w:val="CodeinTable"/>
              </w:rPr>
              <w:t>_choices</w:t>
            </w:r>
            <w:proofErr w:type="spellEnd"/>
          </w:p>
        </w:tc>
      </w:tr>
      <w:tr w:rsidR="000F6EB6" w:rsidRPr="00E974F8">
        <w:tc>
          <w:tcPr>
            <w:tcW w:w="1433" w:type="dxa"/>
          </w:tcPr>
          <w:p w:rsidR="000F6EB6" w:rsidRDefault="000F6EB6" w:rsidP="00E974F8">
            <w:pPr>
              <w:pStyle w:val="TableBody"/>
            </w:pPr>
            <w:r>
              <w:t>301</w:t>
            </w:r>
          </w:p>
        </w:tc>
        <w:tc>
          <w:tcPr>
            <w:tcW w:w="2964" w:type="dxa"/>
          </w:tcPr>
          <w:p w:rsidR="000F6EB6" w:rsidRDefault="000F6EB6" w:rsidP="00E974F8">
            <w:pPr>
              <w:pStyle w:val="TableBody"/>
            </w:pPr>
            <w:r>
              <w:t>Moved Permanently</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moved</w:t>
            </w:r>
            <w:proofErr w:type="gramEnd"/>
            <w:r w:rsidRPr="00C17128">
              <w:rPr>
                <w:rStyle w:val="CodeinTable"/>
              </w:rPr>
              <w:t>_permanently</w:t>
            </w:r>
            <w:proofErr w:type="spellEnd"/>
          </w:p>
        </w:tc>
      </w:tr>
      <w:tr w:rsidR="000F6EB6" w:rsidRPr="00E974F8">
        <w:tc>
          <w:tcPr>
            <w:tcW w:w="1433" w:type="dxa"/>
          </w:tcPr>
          <w:p w:rsidR="000F6EB6" w:rsidRDefault="000F6EB6" w:rsidP="00E974F8">
            <w:pPr>
              <w:pStyle w:val="TableBody"/>
            </w:pPr>
            <w:r>
              <w:t>302</w:t>
            </w:r>
          </w:p>
        </w:tc>
        <w:tc>
          <w:tcPr>
            <w:tcW w:w="2964" w:type="dxa"/>
          </w:tcPr>
          <w:p w:rsidR="000F6EB6" w:rsidRDefault="000F6EB6" w:rsidP="00E974F8">
            <w:pPr>
              <w:pStyle w:val="TableBody"/>
            </w:pPr>
            <w:r>
              <w:t>Found</w:t>
            </w:r>
          </w:p>
        </w:tc>
        <w:tc>
          <w:tcPr>
            <w:tcW w:w="3379" w:type="dxa"/>
          </w:tcPr>
          <w:p w:rsidR="000F6EB6" w:rsidRPr="00C17128" w:rsidRDefault="000F6EB6" w:rsidP="00E974F8">
            <w:pPr>
              <w:pStyle w:val="TableBody"/>
              <w:rPr>
                <w:rStyle w:val="CodeinTable"/>
              </w:rPr>
            </w:pPr>
            <w:proofErr w:type="gramStart"/>
            <w:r w:rsidRPr="00C17128">
              <w:rPr>
                <w:rStyle w:val="CodeinTable"/>
              </w:rPr>
              <w:t>:found</w:t>
            </w:r>
            <w:proofErr w:type="gramEnd"/>
          </w:p>
        </w:tc>
      </w:tr>
      <w:tr w:rsidR="000F6EB6" w:rsidRPr="00E974F8">
        <w:tc>
          <w:tcPr>
            <w:tcW w:w="1433" w:type="dxa"/>
          </w:tcPr>
          <w:p w:rsidR="000F6EB6" w:rsidRDefault="000F6EB6" w:rsidP="00E974F8">
            <w:pPr>
              <w:pStyle w:val="TableBody"/>
            </w:pPr>
            <w:r>
              <w:t>303</w:t>
            </w:r>
          </w:p>
        </w:tc>
        <w:tc>
          <w:tcPr>
            <w:tcW w:w="2964" w:type="dxa"/>
          </w:tcPr>
          <w:p w:rsidR="000F6EB6" w:rsidRDefault="000F6EB6" w:rsidP="00E974F8">
            <w:pPr>
              <w:pStyle w:val="TableBody"/>
            </w:pPr>
            <w:r>
              <w:t>See Other</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see</w:t>
            </w:r>
            <w:proofErr w:type="gramEnd"/>
            <w:r w:rsidRPr="00C17128">
              <w:rPr>
                <w:rStyle w:val="CodeinTable"/>
              </w:rPr>
              <w:t>_other</w:t>
            </w:r>
            <w:proofErr w:type="spellEnd"/>
          </w:p>
        </w:tc>
      </w:tr>
      <w:tr w:rsidR="000F6EB6" w:rsidRPr="00E974F8">
        <w:tc>
          <w:tcPr>
            <w:tcW w:w="1433" w:type="dxa"/>
          </w:tcPr>
          <w:p w:rsidR="000F6EB6" w:rsidRDefault="000F6EB6" w:rsidP="00E974F8">
            <w:pPr>
              <w:pStyle w:val="TableBody"/>
            </w:pPr>
            <w:r>
              <w:t>304</w:t>
            </w:r>
          </w:p>
        </w:tc>
        <w:tc>
          <w:tcPr>
            <w:tcW w:w="2964" w:type="dxa"/>
          </w:tcPr>
          <w:p w:rsidR="000F6EB6" w:rsidRDefault="000F6EB6" w:rsidP="00E974F8">
            <w:pPr>
              <w:pStyle w:val="TableBody"/>
            </w:pPr>
            <w:r>
              <w:t>Not Modified</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not</w:t>
            </w:r>
            <w:proofErr w:type="gramEnd"/>
            <w:r w:rsidRPr="00C17128">
              <w:rPr>
                <w:rStyle w:val="CodeinTable"/>
              </w:rPr>
              <w:t>_modified</w:t>
            </w:r>
            <w:proofErr w:type="spellEnd"/>
          </w:p>
        </w:tc>
      </w:tr>
      <w:tr w:rsidR="000F6EB6" w:rsidRPr="00E974F8">
        <w:tc>
          <w:tcPr>
            <w:tcW w:w="1433" w:type="dxa"/>
          </w:tcPr>
          <w:p w:rsidR="000F6EB6" w:rsidRDefault="000F6EB6" w:rsidP="00E974F8">
            <w:pPr>
              <w:pStyle w:val="TableBody"/>
            </w:pPr>
            <w:r>
              <w:t>305</w:t>
            </w:r>
          </w:p>
        </w:tc>
        <w:tc>
          <w:tcPr>
            <w:tcW w:w="2964" w:type="dxa"/>
          </w:tcPr>
          <w:p w:rsidR="000F6EB6" w:rsidRDefault="000F6EB6" w:rsidP="00E974F8">
            <w:pPr>
              <w:pStyle w:val="TableBody"/>
            </w:pPr>
            <w:r>
              <w:t>Use Proxy</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use</w:t>
            </w:r>
            <w:proofErr w:type="gramEnd"/>
            <w:r w:rsidRPr="00C17128">
              <w:rPr>
                <w:rStyle w:val="CodeinTable"/>
              </w:rPr>
              <w:t>_proxy</w:t>
            </w:r>
            <w:proofErr w:type="spellEnd"/>
          </w:p>
        </w:tc>
      </w:tr>
      <w:tr w:rsidR="000F6EB6" w:rsidRPr="00E974F8">
        <w:tc>
          <w:tcPr>
            <w:tcW w:w="1433" w:type="dxa"/>
          </w:tcPr>
          <w:p w:rsidR="000F6EB6" w:rsidRDefault="000F6EB6" w:rsidP="00E974F8">
            <w:pPr>
              <w:pStyle w:val="TableBody"/>
            </w:pPr>
            <w:r>
              <w:t>307</w:t>
            </w:r>
          </w:p>
        </w:tc>
        <w:tc>
          <w:tcPr>
            <w:tcW w:w="2964" w:type="dxa"/>
          </w:tcPr>
          <w:p w:rsidR="000F6EB6" w:rsidRDefault="000F6EB6" w:rsidP="00E974F8">
            <w:pPr>
              <w:pStyle w:val="TableBody"/>
            </w:pPr>
            <w:r>
              <w:t>Temporary Redirect</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temporary</w:t>
            </w:r>
            <w:proofErr w:type="gramEnd"/>
            <w:r w:rsidRPr="00C17128">
              <w:rPr>
                <w:rStyle w:val="CodeinTable"/>
              </w:rPr>
              <w:t>_redirect</w:t>
            </w:r>
            <w:proofErr w:type="spellEnd"/>
          </w:p>
        </w:tc>
      </w:tr>
      <w:tr w:rsidR="00D544AA" w:rsidRPr="00E974F8">
        <w:tc>
          <w:tcPr>
            <w:tcW w:w="7776" w:type="dxa"/>
            <w:gridSpan w:val="3"/>
          </w:tcPr>
          <w:p w:rsidR="00D544AA" w:rsidRPr="00C17128" w:rsidRDefault="00D544AA" w:rsidP="00E974F8">
            <w:pPr>
              <w:pStyle w:val="TableBody"/>
              <w:rPr>
                <w:b/>
              </w:rPr>
            </w:pPr>
            <w:r w:rsidRPr="00C17128">
              <w:rPr>
                <w:b/>
              </w:rPr>
              <w:t>4xx Client Error</w:t>
            </w:r>
          </w:p>
        </w:tc>
      </w:tr>
      <w:tr w:rsidR="000F6EB6" w:rsidRPr="00E974F8">
        <w:tc>
          <w:tcPr>
            <w:tcW w:w="1433" w:type="dxa"/>
          </w:tcPr>
          <w:p w:rsidR="000F6EB6" w:rsidRDefault="000F6EB6" w:rsidP="00E974F8">
            <w:pPr>
              <w:pStyle w:val="TableBody"/>
            </w:pPr>
            <w:r>
              <w:t>400</w:t>
            </w:r>
          </w:p>
        </w:tc>
        <w:tc>
          <w:tcPr>
            <w:tcW w:w="2964" w:type="dxa"/>
          </w:tcPr>
          <w:p w:rsidR="000F6EB6" w:rsidRDefault="000F6EB6" w:rsidP="00E974F8">
            <w:pPr>
              <w:pStyle w:val="TableBody"/>
            </w:pPr>
            <w:r>
              <w:t>Bad Request</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bad</w:t>
            </w:r>
            <w:proofErr w:type="gramEnd"/>
            <w:r w:rsidRPr="00C17128">
              <w:rPr>
                <w:rStyle w:val="CodeinTable"/>
              </w:rPr>
              <w:t>_request</w:t>
            </w:r>
            <w:proofErr w:type="spellEnd"/>
          </w:p>
        </w:tc>
      </w:tr>
      <w:tr w:rsidR="000F6EB6" w:rsidRPr="00E974F8">
        <w:tc>
          <w:tcPr>
            <w:tcW w:w="1433" w:type="dxa"/>
          </w:tcPr>
          <w:p w:rsidR="000F6EB6" w:rsidRDefault="000F6EB6" w:rsidP="00E974F8">
            <w:pPr>
              <w:pStyle w:val="TableBody"/>
            </w:pPr>
            <w:r>
              <w:t>401</w:t>
            </w:r>
          </w:p>
        </w:tc>
        <w:tc>
          <w:tcPr>
            <w:tcW w:w="2964" w:type="dxa"/>
          </w:tcPr>
          <w:p w:rsidR="000F6EB6" w:rsidRDefault="000F6EB6" w:rsidP="00E974F8">
            <w:pPr>
              <w:pStyle w:val="TableBody"/>
            </w:pPr>
            <w:proofErr w:type="spellStart"/>
            <w:r>
              <w:t>Unauhtorized</w:t>
            </w:r>
            <w:proofErr w:type="spellEnd"/>
          </w:p>
        </w:tc>
        <w:tc>
          <w:tcPr>
            <w:tcW w:w="3379" w:type="dxa"/>
          </w:tcPr>
          <w:p w:rsidR="000F6EB6" w:rsidRPr="00C17128" w:rsidRDefault="000F6EB6" w:rsidP="00E974F8">
            <w:pPr>
              <w:pStyle w:val="TableBody"/>
              <w:rPr>
                <w:rStyle w:val="CodeinTable"/>
              </w:rPr>
            </w:pPr>
            <w:proofErr w:type="gramStart"/>
            <w:r w:rsidRPr="00C17128">
              <w:rPr>
                <w:rStyle w:val="CodeinTable"/>
              </w:rPr>
              <w:t>:unauthorized</w:t>
            </w:r>
            <w:proofErr w:type="gramEnd"/>
          </w:p>
        </w:tc>
      </w:tr>
      <w:tr w:rsidR="000F6EB6" w:rsidRPr="00E974F8">
        <w:tc>
          <w:tcPr>
            <w:tcW w:w="1433" w:type="dxa"/>
          </w:tcPr>
          <w:p w:rsidR="000F6EB6" w:rsidRDefault="000F6EB6" w:rsidP="00E974F8">
            <w:pPr>
              <w:pStyle w:val="TableBody"/>
            </w:pPr>
            <w:r>
              <w:t>402</w:t>
            </w:r>
          </w:p>
        </w:tc>
        <w:tc>
          <w:tcPr>
            <w:tcW w:w="2964" w:type="dxa"/>
          </w:tcPr>
          <w:p w:rsidR="000F6EB6" w:rsidRDefault="000F6EB6" w:rsidP="00E974F8">
            <w:pPr>
              <w:pStyle w:val="TableBody"/>
            </w:pPr>
            <w:r>
              <w:t>Payment Required</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payment</w:t>
            </w:r>
            <w:proofErr w:type="gramEnd"/>
            <w:r w:rsidRPr="00C17128">
              <w:rPr>
                <w:rStyle w:val="CodeinTable"/>
              </w:rPr>
              <w:t>_required</w:t>
            </w:r>
            <w:proofErr w:type="spellEnd"/>
          </w:p>
        </w:tc>
      </w:tr>
      <w:tr w:rsidR="000F6EB6" w:rsidRPr="00E974F8">
        <w:tc>
          <w:tcPr>
            <w:tcW w:w="1433" w:type="dxa"/>
          </w:tcPr>
          <w:p w:rsidR="000F6EB6" w:rsidRDefault="000F6EB6" w:rsidP="00E974F8">
            <w:pPr>
              <w:pStyle w:val="TableBody"/>
            </w:pPr>
            <w:r>
              <w:t>403</w:t>
            </w:r>
          </w:p>
        </w:tc>
        <w:tc>
          <w:tcPr>
            <w:tcW w:w="2964" w:type="dxa"/>
          </w:tcPr>
          <w:p w:rsidR="000F6EB6" w:rsidRDefault="000F6EB6" w:rsidP="00E974F8">
            <w:pPr>
              <w:pStyle w:val="TableBody"/>
            </w:pPr>
            <w:r>
              <w:t>Forbidden</w:t>
            </w:r>
          </w:p>
        </w:tc>
        <w:tc>
          <w:tcPr>
            <w:tcW w:w="3379" w:type="dxa"/>
          </w:tcPr>
          <w:p w:rsidR="000F6EB6" w:rsidRPr="00C17128" w:rsidRDefault="000F6EB6" w:rsidP="00E974F8">
            <w:pPr>
              <w:pStyle w:val="TableBody"/>
              <w:rPr>
                <w:rStyle w:val="CodeinTable"/>
              </w:rPr>
            </w:pPr>
            <w:proofErr w:type="gramStart"/>
            <w:r w:rsidRPr="00C17128">
              <w:rPr>
                <w:rStyle w:val="CodeinTable"/>
              </w:rPr>
              <w:t>:forbidden</w:t>
            </w:r>
            <w:proofErr w:type="gramEnd"/>
          </w:p>
        </w:tc>
      </w:tr>
      <w:tr w:rsidR="000F6EB6" w:rsidRPr="00E974F8">
        <w:tc>
          <w:tcPr>
            <w:tcW w:w="1433" w:type="dxa"/>
          </w:tcPr>
          <w:p w:rsidR="000F6EB6" w:rsidRDefault="000F6EB6" w:rsidP="00E974F8">
            <w:pPr>
              <w:pStyle w:val="TableBody"/>
            </w:pPr>
            <w:r>
              <w:t>404</w:t>
            </w:r>
          </w:p>
        </w:tc>
        <w:tc>
          <w:tcPr>
            <w:tcW w:w="2964" w:type="dxa"/>
          </w:tcPr>
          <w:p w:rsidR="000F6EB6" w:rsidRDefault="000F6EB6" w:rsidP="00E974F8">
            <w:pPr>
              <w:pStyle w:val="TableBody"/>
            </w:pPr>
            <w:r>
              <w:t>Not Found</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not</w:t>
            </w:r>
            <w:proofErr w:type="gramEnd"/>
            <w:r w:rsidRPr="00C17128">
              <w:rPr>
                <w:rStyle w:val="CodeinTable"/>
              </w:rPr>
              <w:t>_found</w:t>
            </w:r>
            <w:proofErr w:type="spellEnd"/>
          </w:p>
        </w:tc>
      </w:tr>
      <w:tr w:rsidR="000F6EB6" w:rsidRPr="00E974F8">
        <w:tc>
          <w:tcPr>
            <w:tcW w:w="1433" w:type="dxa"/>
          </w:tcPr>
          <w:p w:rsidR="000F6EB6" w:rsidRDefault="000F6EB6" w:rsidP="00E974F8">
            <w:pPr>
              <w:pStyle w:val="TableBody"/>
            </w:pPr>
            <w:r>
              <w:t>405</w:t>
            </w:r>
          </w:p>
        </w:tc>
        <w:tc>
          <w:tcPr>
            <w:tcW w:w="2964" w:type="dxa"/>
          </w:tcPr>
          <w:p w:rsidR="000F6EB6" w:rsidRDefault="000F6EB6" w:rsidP="00E974F8">
            <w:pPr>
              <w:pStyle w:val="TableBody"/>
            </w:pPr>
            <w:r>
              <w:t>Method Not Allowed</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method</w:t>
            </w:r>
            <w:proofErr w:type="gramEnd"/>
            <w:r w:rsidRPr="00C17128">
              <w:rPr>
                <w:rStyle w:val="CodeinTable"/>
              </w:rPr>
              <w:t>_not_allowed</w:t>
            </w:r>
            <w:proofErr w:type="spellEnd"/>
          </w:p>
        </w:tc>
      </w:tr>
      <w:tr w:rsidR="000F6EB6" w:rsidRPr="00E974F8">
        <w:tc>
          <w:tcPr>
            <w:tcW w:w="1433" w:type="dxa"/>
          </w:tcPr>
          <w:p w:rsidR="000F6EB6" w:rsidRDefault="000F6EB6" w:rsidP="00E974F8">
            <w:pPr>
              <w:pStyle w:val="TableBody"/>
            </w:pPr>
            <w:r>
              <w:t>406</w:t>
            </w:r>
          </w:p>
        </w:tc>
        <w:tc>
          <w:tcPr>
            <w:tcW w:w="2964" w:type="dxa"/>
          </w:tcPr>
          <w:p w:rsidR="000F6EB6" w:rsidRDefault="000F6EB6" w:rsidP="00E974F8">
            <w:pPr>
              <w:pStyle w:val="TableBody"/>
            </w:pPr>
            <w:r>
              <w:t>Not Acceptable</w:t>
            </w:r>
          </w:p>
        </w:tc>
        <w:tc>
          <w:tcPr>
            <w:tcW w:w="3379" w:type="dxa"/>
          </w:tcPr>
          <w:p w:rsidR="000F6EB6" w:rsidRPr="00C17128" w:rsidRDefault="000F6EB6" w:rsidP="00E974F8">
            <w:pPr>
              <w:pStyle w:val="TableBody"/>
              <w:rPr>
                <w:rStyle w:val="CodeinTable"/>
              </w:rPr>
            </w:pPr>
            <w:proofErr w:type="gramStart"/>
            <w:r w:rsidRPr="00C17128">
              <w:rPr>
                <w:rStyle w:val="CodeinTable"/>
              </w:rPr>
              <w:t>:</w:t>
            </w:r>
            <w:proofErr w:type="spellStart"/>
            <w:r w:rsidRPr="00C17128">
              <w:rPr>
                <w:rStyle w:val="CodeinTable"/>
              </w:rPr>
              <w:t>not</w:t>
            </w:r>
            <w:proofErr w:type="gramEnd"/>
            <w:r w:rsidRPr="00C17128">
              <w:rPr>
                <w:rStyle w:val="CodeinTable"/>
              </w:rPr>
              <w:t>_acceptable</w:t>
            </w:r>
            <w:proofErr w:type="spellEnd"/>
          </w:p>
        </w:tc>
      </w:tr>
      <w:tr w:rsidR="000F6EB6" w:rsidRPr="00E974F8">
        <w:tc>
          <w:tcPr>
            <w:tcW w:w="1433" w:type="dxa"/>
          </w:tcPr>
          <w:p w:rsidR="000F6EB6" w:rsidRDefault="00D544AA" w:rsidP="00E974F8">
            <w:pPr>
              <w:pStyle w:val="TableBody"/>
            </w:pPr>
            <w:r>
              <w:t>407</w:t>
            </w:r>
          </w:p>
        </w:tc>
        <w:tc>
          <w:tcPr>
            <w:tcW w:w="2964" w:type="dxa"/>
          </w:tcPr>
          <w:p w:rsidR="000F6EB6" w:rsidRDefault="00D544AA" w:rsidP="00E974F8">
            <w:pPr>
              <w:pStyle w:val="TableBody"/>
            </w:pPr>
            <w:r>
              <w:t>Proxy Authentication Required</w:t>
            </w:r>
          </w:p>
        </w:tc>
        <w:tc>
          <w:tcPr>
            <w:tcW w:w="3379" w:type="dxa"/>
          </w:tcPr>
          <w:p w:rsidR="000F6EB6"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proxy</w:t>
            </w:r>
            <w:proofErr w:type="gramEnd"/>
            <w:r w:rsidRPr="00C17128">
              <w:rPr>
                <w:rStyle w:val="CodeinTable"/>
              </w:rPr>
              <w:t>_authentication_required</w:t>
            </w:r>
            <w:proofErr w:type="spellEnd"/>
          </w:p>
        </w:tc>
      </w:tr>
      <w:tr w:rsidR="00D544AA" w:rsidRPr="00E974F8">
        <w:tc>
          <w:tcPr>
            <w:tcW w:w="1433" w:type="dxa"/>
          </w:tcPr>
          <w:p w:rsidR="00D544AA" w:rsidRDefault="00D544AA" w:rsidP="00E974F8">
            <w:pPr>
              <w:pStyle w:val="TableBody"/>
            </w:pPr>
            <w:r>
              <w:t xml:space="preserve">408 </w:t>
            </w:r>
          </w:p>
        </w:tc>
        <w:tc>
          <w:tcPr>
            <w:tcW w:w="2964" w:type="dxa"/>
          </w:tcPr>
          <w:p w:rsidR="00D544AA" w:rsidRDefault="00D544AA" w:rsidP="00E974F8">
            <w:pPr>
              <w:pStyle w:val="TableBody"/>
            </w:pPr>
            <w:r>
              <w:t>Request Timeout</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request</w:t>
            </w:r>
            <w:proofErr w:type="gramEnd"/>
            <w:r w:rsidRPr="00C17128">
              <w:rPr>
                <w:rStyle w:val="CodeinTable"/>
              </w:rPr>
              <w:t>_timeout</w:t>
            </w:r>
            <w:proofErr w:type="spellEnd"/>
          </w:p>
        </w:tc>
      </w:tr>
      <w:tr w:rsidR="00D544AA" w:rsidRPr="00E974F8">
        <w:tc>
          <w:tcPr>
            <w:tcW w:w="1433" w:type="dxa"/>
          </w:tcPr>
          <w:p w:rsidR="00D544AA" w:rsidRDefault="00D544AA" w:rsidP="00E974F8">
            <w:pPr>
              <w:pStyle w:val="TableBody"/>
            </w:pPr>
            <w:r>
              <w:t>409</w:t>
            </w:r>
          </w:p>
        </w:tc>
        <w:tc>
          <w:tcPr>
            <w:tcW w:w="2964" w:type="dxa"/>
          </w:tcPr>
          <w:p w:rsidR="00D544AA" w:rsidRDefault="00D544AA" w:rsidP="00E974F8">
            <w:pPr>
              <w:pStyle w:val="TableBody"/>
            </w:pPr>
            <w:r>
              <w:t>Conflict</w:t>
            </w:r>
          </w:p>
        </w:tc>
        <w:tc>
          <w:tcPr>
            <w:tcW w:w="3379" w:type="dxa"/>
          </w:tcPr>
          <w:p w:rsidR="00D544AA" w:rsidRPr="00C17128" w:rsidRDefault="00D544AA" w:rsidP="00E974F8">
            <w:pPr>
              <w:pStyle w:val="TableBody"/>
              <w:rPr>
                <w:rStyle w:val="CodeinTable"/>
              </w:rPr>
            </w:pPr>
            <w:proofErr w:type="gramStart"/>
            <w:r w:rsidRPr="00C17128">
              <w:rPr>
                <w:rStyle w:val="CodeinTable"/>
              </w:rPr>
              <w:t>:conflict</w:t>
            </w:r>
            <w:proofErr w:type="gramEnd"/>
          </w:p>
        </w:tc>
      </w:tr>
      <w:tr w:rsidR="00D544AA" w:rsidRPr="00E974F8">
        <w:tc>
          <w:tcPr>
            <w:tcW w:w="1433" w:type="dxa"/>
          </w:tcPr>
          <w:p w:rsidR="00D544AA" w:rsidRDefault="00D544AA" w:rsidP="00E974F8">
            <w:pPr>
              <w:pStyle w:val="TableBody"/>
            </w:pPr>
            <w:r>
              <w:t>410</w:t>
            </w:r>
          </w:p>
        </w:tc>
        <w:tc>
          <w:tcPr>
            <w:tcW w:w="2964" w:type="dxa"/>
          </w:tcPr>
          <w:p w:rsidR="00D544AA" w:rsidRDefault="00D544AA" w:rsidP="00E974F8">
            <w:pPr>
              <w:pStyle w:val="TableBody"/>
            </w:pPr>
            <w:r>
              <w:t>Gone</w:t>
            </w:r>
          </w:p>
        </w:tc>
        <w:tc>
          <w:tcPr>
            <w:tcW w:w="3379" w:type="dxa"/>
          </w:tcPr>
          <w:p w:rsidR="00D544AA" w:rsidRPr="00C17128" w:rsidRDefault="00D544AA" w:rsidP="00E974F8">
            <w:pPr>
              <w:pStyle w:val="TableBody"/>
              <w:rPr>
                <w:rStyle w:val="CodeinTable"/>
              </w:rPr>
            </w:pPr>
            <w:proofErr w:type="gramStart"/>
            <w:r w:rsidRPr="00C17128">
              <w:rPr>
                <w:rStyle w:val="CodeinTable"/>
              </w:rPr>
              <w:t>:gone</w:t>
            </w:r>
            <w:proofErr w:type="gramEnd"/>
          </w:p>
        </w:tc>
      </w:tr>
      <w:tr w:rsidR="00D544AA" w:rsidRPr="00E974F8">
        <w:tc>
          <w:tcPr>
            <w:tcW w:w="1433" w:type="dxa"/>
          </w:tcPr>
          <w:p w:rsidR="00D544AA" w:rsidRDefault="00D544AA" w:rsidP="00E974F8">
            <w:pPr>
              <w:pStyle w:val="TableBody"/>
            </w:pPr>
            <w:r>
              <w:t>411</w:t>
            </w:r>
          </w:p>
        </w:tc>
        <w:tc>
          <w:tcPr>
            <w:tcW w:w="2964" w:type="dxa"/>
          </w:tcPr>
          <w:p w:rsidR="00D544AA" w:rsidRDefault="00D544AA" w:rsidP="00E974F8">
            <w:pPr>
              <w:pStyle w:val="TableBody"/>
            </w:pPr>
            <w:r>
              <w:t>Length Required</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length</w:t>
            </w:r>
            <w:proofErr w:type="gramEnd"/>
            <w:r w:rsidRPr="00C17128">
              <w:rPr>
                <w:rStyle w:val="CodeinTable"/>
              </w:rPr>
              <w:t>_required</w:t>
            </w:r>
            <w:proofErr w:type="spellEnd"/>
          </w:p>
        </w:tc>
      </w:tr>
      <w:tr w:rsidR="00D544AA" w:rsidRPr="00E974F8">
        <w:tc>
          <w:tcPr>
            <w:tcW w:w="1433" w:type="dxa"/>
          </w:tcPr>
          <w:p w:rsidR="00D544AA" w:rsidRDefault="00D544AA" w:rsidP="00E974F8">
            <w:pPr>
              <w:pStyle w:val="TableBody"/>
            </w:pPr>
            <w:r>
              <w:t>412</w:t>
            </w:r>
          </w:p>
        </w:tc>
        <w:tc>
          <w:tcPr>
            <w:tcW w:w="2964" w:type="dxa"/>
          </w:tcPr>
          <w:p w:rsidR="00D544AA" w:rsidRDefault="00D544AA" w:rsidP="00E974F8">
            <w:pPr>
              <w:pStyle w:val="TableBody"/>
            </w:pPr>
            <w:r>
              <w:t>Precondition Failed</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precondition</w:t>
            </w:r>
            <w:proofErr w:type="gramEnd"/>
            <w:r w:rsidRPr="00C17128">
              <w:rPr>
                <w:rStyle w:val="CodeinTable"/>
              </w:rPr>
              <w:t>_failed</w:t>
            </w:r>
            <w:proofErr w:type="spellEnd"/>
          </w:p>
        </w:tc>
      </w:tr>
      <w:tr w:rsidR="00D544AA" w:rsidRPr="00E974F8">
        <w:tc>
          <w:tcPr>
            <w:tcW w:w="1433" w:type="dxa"/>
          </w:tcPr>
          <w:p w:rsidR="00D544AA" w:rsidRDefault="00D544AA" w:rsidP="00E974F8">
            <w:pPr>
              <w:pStyle w:val="TableBody"/>
            </w:pPr>
            <w:r>
              <w:t>413</w:t>
            </w:r>
          </w:p>
        </w:tc>
        <w:tc>
          <w:tcPr>
            <w:tcW w:w="2964" w:type="dxa"/>
          </w:tcPr>
          <w:p w:rsidR="00D544AA" w:rsidRDefault="00D544AA" w:rsidP="00E974F8">
            <w:pPr>
              <w:pStyle w:val="TableBody"/>
            </w:pPr>
            <w:r>
              <w:t>Request Entity Too Large</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request</w:t>
            </w:r>
            <w:proofErr w:type="gramEnd"/>
            <w:r w:rsidRPr="00C17128">
              <w:rPr>
                <w:rStyle w:val="CodeinTable"/>
              </w:rPr>
              <w:t>_entity_too_large</w:t>
            </w:r>
            <w:proofErr w:type="spellEnd"/>
          </w:p>
        </w:tc>
      </w:tr>
      <w:tr w:rsidR="00D544AA" w:rsidRPr="00E974F8">
        <w:tc>
          <w:tcPr>
            <w:tcW w:w="1433" w:type="dxa"/>
          </w:tcPr>
          <w:p w:rsidR="00D544AA" w:rsidRDefault="00D544AA" w:rsidP="00E974F8">
            <w:pPr>
              <w:pStyle w:val="TableBody"/>
            </w:pPr>
            <w:r>
              <w:t>414</w:t>
            </w:r>
          </w:p>
        </w:tc>
        <w:tc>
          <w:tcPr>
            <w:tcW w:w="2964" w:type="dxa"/>
          </w:tcPr>
          <w:p w:rsidR="00D544AA" w:rsidRDefault="00D544AA" w:rsidP="00E974F8">
            <w:pPr>
              <w:pStyle w:val="TableBody"/>
            </w:pPr>
            <w:r>
              <w:t>Request-URI Too Long</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request</w:t>
            </w:r>
            <w:proofErr w:type="gramEnd"/>
            <w:r w:rsidRPr="00C17128">
              <w:rPr>
                <w:rStyle w:val="CodeinTable"/>
              </w:rPr>
              <w:t>_uri_too_long</w:t>
            </w:r>
            <w:proofErr w:type="spellEnd"/>
          </w:p>
        </w:tc>
      </w:tr>
      <w:tr w:rsidR="00D544AA" w:rsidRPr="00E974F8">
        <w:tc>
          <w:tcPr>
            <w:tcW w:w="1433" w:type="dxa"/>
          </w:tcPr>
          <w:p w:rsidR="00D544AA" w:rsidRDefault="00D544AA" w:rsidP="00E974F8">
            <w:pPr>
              <w:pStyle w:val="TableBody"/>
            </w:pPr>
            <w:r>
              <w:t>415</w:t>
            </w:r>
          </w:p>
        </w:tc>
        <w:tc>
          <w:tcPr>
            <w:tcW w:w="2964" w:type="dxa"/>
          </w:tcPr>
          <w:p w:rsidR="00D544AA" w:rsidRDefault="00D544AA" w:rsidP="00E974F8">
            <w:pPr>
              <w:pStyle w:val="TableBody"/>
            </w:pPr>
            <w:r>
              <w:t>Unsupported Media Type</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unsupported</w:t>
            </w:r>
            <w:proofErr w:type="gramEnd"/>
            <w:r w:rsidRPr="00C17128">
              <w:rPr>
                <w:rStyle w:val="CodeinTable"/>
              </w:rPr>
              <w:t>_media_type</w:t>
            </w:r>
            <w:proofErr w:type="spellEnd"/>
          </w:p>
        </w:tc>
      </w:tr>
      <w:tr w:rsidR="00D544AA" w:rsidRPr="00E974F8">
        <w:tc>
          <w:tcPr>
            <w:tcW w:w="1433" w:type="dxa"/>
          </w:tcPr>
          <w:p w:rsidR="00D544AA" w:rsidRDefault="00D544AA" w:rsidP="00E974F8">
            <w:pPr>
              <w:pStyle w:val="TableBody"/>
            </w:pPr>
            <w:r>
              <w:t>416</w:t>
            </w:r>
          </w:p>
        </w:tc>
        <w:tc>
          <w:tcPr>
            <w:tcW w:w="2964" w:type="dxa"/>
          </w:tcPr>
          <w:p w:rsidR="00D544AA" w:rsidRDefault="00D544AA" w:rsidP="00E974F8">
            <w:pPr>
              <w:pStyle w:val="TableBody"/>
            </w:pPr>
            <w:r>
              <w:t xml:space="preserve">Request Range Not </w:t>
            </w:r>
            <w:proofErr w:type="spellStart"/>
            <w:r>
              <w:t>Satisfiable</w:t>
            </w:r>
            <w:proofErr w:type="spellEnd"/>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request</w:t>
            </w:r>
            <w:proofErr w:type="gramEnd"/>
            <w:r w:rsidRPr="00C17128">
              <w:rPr>
                <w:rStyle w:val="CodeinTable"/>
              </w:rPr>
              <w:t>_range_not_statisfiable</w:t>
            </w:r>
            <w:proofErr w:type="spellEnd"/>
          </w:p>
        </w:tc>
      </w:tr>
      <w:tr w:rsidR="00D544AA" w:rsidRPr="00E974F8">
        <w:tc>
          <w:tcPr>
            <w:tcW w:w="1433" w:type="dxa"/>
          </w:tcPr>
          <w:p w:rsidR="00D544AA" w:rsidRDefault="00D544AA" w:rsidP="00E974F8">
            <w:pPr>
              <w:pStyle w:val="TableBody"/>
            </w:pPr>
            <w:r>
              <w:t>417</w:t>
            </w:r>
          </w:p>
        </w:tc>
        <w:tc>
          <w:tcPr>
            <w:tcW w:w="2964" w:type="dxa"/>
          </w:tcPr>
          <w:p w:rsidR="00D544AA" w:rsidRDefault="00D544AA" w:rsidP="00E974F8">
            <w:pPr>
              <w:pStyle w:val="TableBody"/>
            </w:pPr>
            <w:r>
              <w:t>Expectation Failed</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expectation</w:t>
            </w:r>
            <w:proofErr w:type="gramEnd"/>
            <w:r w:rsidRPr="00C17128">
              <w:rPr>
                <w:rStyle w:val="CodeinTable"/>
              </w:rPr>
              <w:t>_failed</w:t>
            </w:r>
            <w:proofErr w:type="spellEnd"/>
          </w:p>
        </w:tc>
      </w:tr>
      <w:tr w:rsidR="00D544AA" w:rsidRPr="00E974F8">
        <w:tc>
          <w:tcPr>
            <w:tcW w:w="1433" w:type="dxa"/>
          </w:tcPr>
          <w:p w:rsidR="00D544AA" w:rsidRDefault="00D544AA" w:rsidP="00E974F8">
            <w:pPr>
              <w:pStyle w:val="TableBody"/>
            </w:pPr>
            <w:r>
              <w:t>422</w:t>
            </w:r>
          </w:p>
        </w:tc>
        <w:tc>
          <w:tcPr>
            <w:tcW w:w="2964" w:type="dxa"/>
          </w:tcPr>
          <w:p w:rsidR="00D544AA" w:rsidRDefault="00D544AA" w:rsidP="00E974F8">
            <w:pPr>
              <w:pStyle w:val="TableBody"/>
            </w:pPr>
            <w:proofErr w:type="spellStart"/>
            <w:r>
              <w:t>Unprocessable</w:t>
            </w:r>
            <w:proofErr w:type="spellEnd"/>
            <w:r>
              <w:t xml:space="preserve"> Entity</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unprocessable</w:t>
            </w:r>
            <w:proofErr w:type="gramEnd"/>
            <w:r w:rsidRPr="00C17128">
              <w:rPr>
                <w:rStyle w:val="CodeinTable"/>
              </w:rPr>
              <w:t>_entity</w:t>
            </w:r>
            <w:proofErr w:type="spellEnd"/>
          </w:p>
        </w:tc>
      </w:tr>
      <w:tr w:rsidR="00D544AA" w:rsidRPr="00E974F8">
        <w:tc>
          <w:tcPr>
            <w:tcW w:w="1433" w:type="dxa"/>
          </w:tcPr>
          <w:p w:rsidR="00D544AA" w:rsidRDefault="00D544AA" w:rsidP="00E974F8">
            <w:pPr>
              <w:pStyle w:val="TableBody"/>
            </w:pPr>
            <w:r>
              <w:t>423</w:t>
            </w:r>
          </w:p>
        </w:tc>
        <w:tc>
          <w:tcPr>
            <w:tcW w:w="2964" w:type="dxa"/>
          </w:tcPr>
          <w:p w:rsidR="00D544AA" w:rsidRDefault="00D544AA" w:rsidP="00E974F8">
            <w:pPr>
              <w:pStyle w:val="TableBody"/>
            </w:pPr>
            <w:r>
              <w:t>Locked</w:t>
            </w:r>
          </w:p>
        </w:tc>
        <w:tc>
          <w:tcPr>
            <w:tcW w:w="3379" w:type="dxa"/>
          </w:tcPr>
          <w:p w:rsidR="00D544AA" w:rsidRPr="00C17128" w:rsidRDefault="00D544AA" w:rsidP="00E974F8">
            <w:pPr>
              <w:pStyle w:val="TableBody"/>
              <w:rPr>
                <w:rStyle w:val="CodeinTable"/>
              </w:rPr>
            </w:pPr>
            <w:proofErr w:type="gramStart"/>
            <w:r w:rsidRPr="00C17128">
              <w:rPr>
                <w:rStyle w:val="CodeinTable"/>
              </w:rPr>
              <w:t>:locked</w:t>
            </w:r>
            <w:proofErr w:type="gramEnd"/>
          </w:p>
        </w:tc>
      </w:tr>
      <w:tr w:rsidR="00D544AA" w:rsidRPr="00E974F8">
        <w:tc>
          <w:tcPr>
            <w:tcW w:w="1433" w:type="dxa"/>
          </w:tcPr>
          <w:p w:rsidR="00D544AA" w:rsidRDefault="00D544AA" w:rsidP="00E974F8">
            <w:pPr>
              <w:pStyle w:val="TableBody"/>
            </w:pPr>
            <w:r>
              <w:t>424</w:t>
            </w:r>
          </w:p>
        </w:tc>
        <w:tc>
          <w:tcPr>
            <w:tcW w:w="2964" w:type="dxa"/>
          </w:tcPr>
          <w:p w:rsidR="00D544AA" w:rsidRDefault="00D544AA" w:rsidP="00E974F8">
            <w:pPr>
              <w:pStyle w:val="TableBody"/>
            </w:pPr>
            <w:r>
              <w:t>Failed Dependency</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failed</w:t>
            </w:r>
            <w:proofErr w:type="gramEnd"/>
            <w:r w:rsidRPr="00C17128">
              <w:rPr>
                <w:rStyle w:val="CodeinTable"/>
              </w:rPr>
              <w:t>_dependency</w:t>
            </w:r>
            <w:proofErr w:type="spellEnd"/>
          </w:p>
        </w:tc>
      </w:tr>
      <w:tr w:rsidR="00D544AA" w:rsidRPr="00E974F8">
        <w:tc>
          <w:tcPr>
            <w:tcW w:w="1433" w:type="dxa"/>
          </w:tcPr>
          <w:p w:rsidR="00D544AA" w:rsidRDefault="00D544AA" w:rsidP="00E974F8">
            <w:pPr>
              <w:pStyle w:val="TableBody"/>
            </w:pPr>
            <w:r>
              <w:t>426</w:t>
            </w:r>
          </w:p>
        </w:tc>
        <w:tc>
          <w:tcPr>
            <w:tcW w:w="2964" w:type="dxa"/>
          </w:tcPr>
          <w:p w:rsidR="00D544AA" w:rsidRDefault="00D544AA" w:rsidP="00E974F8">
            <w:pPr>
              <w:pStyle w:val="TableBody"/>
            </w:pPr>
            <w:r>
              <w:t>Upgrade Required</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upgrade</w:t>
            </w:r>
            <w:proofErr w:type="gramEnd"/>
            <w:r w:rsidRPr="00C17128">
              <w:rPr>
                <w:rStyle w:val="CodeinTable"/>
              </w:rPr>
              <w:t>_required</w:t>
            </w:r>
            <w:proofErr w:type="spellEnd"/>
          </w:p>
        </w:tc>
      </w:tr>
      <w:tr w:rsidR="00D544AA" w:rsidRPr="00E974F8">
        <w:tc>
          <w:tcPr>
            <w:tcW w:w="7776" w:type="dxa"/>
            <w:gridSpan w:val="3"/>
          </w:tcPr>
          <w:p w:rsidR="00D544AA" w:rsidRPr="00C17128" w:rsidRDefault="00D544AA" w:rsidP="00E974F8">
            <w:pPr>
              <w:pStyle w:val="TableBody"/>
              <w:rPr>
                <w:rStyle w:val="Bold"/>
                <w:rFonts w:ascii="Times New Roman" w:hAnsi="Times New Roman"/>
                <w:bCs w:val="0"/>
                <w:sz w:val="20"/>
              </w:rPr>
            </w:pPr>
            <w:proofErr w:type="gramStart"/>
            <w:r w:rsidRPr="00C17128">
              <w:rPr>
                <w:rStyle w:val="Bold"/>
              </w:rPr>
              <w:t>5xx  Server</w:t>
            </w:r>
            <w:proofErr w:type="gramEnd"/>
            <w:r w:rsidRPr="00C17128">
              <w:rPr>
                <w:rStyle w:val="Bold"/>
              </w:rPr>
              <w:t xml:space="preserve"> Error</w:t>
            </w:r>
          </w:p>
        </w:tc>
      </w:tr>
      <w:tr w:rsidR="00D544AA" w:rsidRPr="00E974F8">
        <w:tc>
          <w:tcPr>
            <w:tcW w:w="1433" w:type="dxa"/>
          </w:tcPr>
          <w:p w:rsidR="00D544AA" w:rsidRDefault="00D544AA" w:rsidP="00E974F8">
            <w:pPr>
              <w:pStyle w:val="TableBody"/>
            </w:pPr>
            <w:r>
              <w:t>500</w:t>
            </w:r>
          </w:p>
        </w:tc>
        <w:tc>
          <w:tcPr>
            <w:tcW w:w="2964" w:type="dxa"/>
          </w:tcPr>
          <w:p w:rsidR="00D544AA" w:rsidRDefault="00D544AA" w:rsidP="00E974F8">
            <w:pPr>
              <w:pStyle w:val="TableBody"/>
            </w:pPr>
            <w:r>
              <w:t>Internal Server Error</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internal</w:t>
            </w:r>
            <w:proofErr w:type="gramEnd"/>
            <w:r w:rsidRPr="00C17128">
              <w:rPr>
                <w:rStyle w:val="CodeinTable"/>
              </w:rPr>
              <w:t>_server_error</w:t>
            </w:r>
            <w:proofErr w:type="spellEnd"/>
          </w:p>
        </w:tc>
      </w:tr>
      <w:tr w:rsidR="00D544AA" w:rsidRPr="00E974F8">
        <w:tc>
          <w:tcPr>
            <w:tcW w:w="1433" w:type="dxa"/>
          </w:tcPr>
          <w:p w:rsidR="00D544AA" w:rsidRDefault="00D544AA" w:rsidP="00E974F8">
            <w:pPr>
              <w:pStyle w:val="TableBody"/>
            </w:pPr>
            <w:r>
              <w:t>501</w:t>
            </w:r>
          </w:p>
        </w:tc>
        <w:tc>
          <w:tcPr>
            <w:tcW w:w="2964" w:type="dxa"/>
          </w:tcPr>
          <w:p w:rsidR="00D544AA" w:rsidRDefault="00D544AA" w:rsidP="00E974F8">
            <w:pPr>
              <w:pStyle w:val="TableBody"/>
            </w:pPr>
            <w:r>
              <w:t>Not Implemented</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not</w:t>
            </w:r>
            <w:proofErr w:type="gramEnd"/>
            <w:r w:rsidRPr="00C17128">
              <w:rPr>
                <w:rStyle w:val="CodeinTable"/>
              </w:rPr>
              <w:t>_implemented</w:t>
            </w:r>
            <w:proofErr w:type="spellEnd"/>
          </w:p>
        </w:tc>
      </w:tr>
      <w:tr w:rsidR="00D544AA" w:rsidRPr="00E974F8">
        <w:tc>
          <w:tcPr>
            <w:tcW w:w="1433" w:type="dxa"/>
          </w:tcPr>
          <w:p w:rsidR="00D544AA" w:rsidRDefault="00D544AA" w:rsidP="00E974F8">
            <w:pPr>
              <w:pStyle w:val="TableBody"/>
            </w:pPr>
            <w:r>
              <w:t>502</w:t>
            </w:r>
          </w:p>
        </w:tc>
        <w:tc>
          <w:tcPr>
            <w:tcW w:w="2964" w:type="dxa"/>
          </w:tcPr>
          <w:p w:rsidR="00D544AA" w:rsidRDefault="00D544AA" w:rsidP="00E974F8">
            <w:pPr>
              <w:pStyle w:val="TableBody"/>
            </w:pPr>
            <w:r>
              <w:t>Bad Gateway</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bad</w:t>
            </w:r>
            <w:proofErr w:type="gramEnd"/>
            <w:r w:rsidRPr="00C17128">
              <w:rPr>
                <w:rStyle w:val="CodeinTable"/>
              </w:rPr>
              <w:t>_gateway</w:t>
            </w:r>
            <w:proofErr w:type="spellEnd"/>
          </w:p>
        </w:tc>
      </w:tr>
      <w:tr w:rsidR="00D544AA" w:rsidRPr="00E974F8">
        <w:tc>
          <w:tcPr>
            <w:tcW w:w="1433" w:type="dxa"/>
          </w:tcPr>
          <w:p w:rsidR="00D544AA" w:rsidRDefault="00D544AA" w:rsidP="00E974F8">
            <w:pPr>
              <w:pStyle w:val="TableBody"/>
            </w:pPr>
            <w:r>
              <w:t>503</w:t>
            </w:r>
          </w:p>
        </w:tc>
        <w:tc>
          <w:tcPr>
            <w:tcW w:w="2964" w:type="dxa"/>
          </w:tcPr>
          <w:p w:rsidR="00D544AA" w:rsidRDefault="00D544AA" w:rsidP="00E974F8">
            <w:pPr>
              <w:pStyle w:val="TableBody"/>
            </w:pPr>
            <w:r>
              <w:t>Service Unavailable</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service</w:t>
            </w:r>
            <w:proofErr w:type="gramEnd"/>
            <w:r w:rsidRPr="00C17128">
              <w:rPr>
                <w:rStyle w:val="CodeinTable"/>
              </w:rPr>
              <w:t>_unavailable</w:t>
            </w:r>
            <w:proofErr w:type="spellEnd"/>
          </w:p>
        </w:tc>
      </w:tr>
      <w:tr w:rsidR="00D544AA" w:rsidRPr="00E974F8">
        <w:tc>
          <w:tcPr>
            <w:tcW w:w="1433" w:type="dxa"/>
          </w:tcPr>
          <w:p w:rsidR="00D544AA" w:rsidRDefault="00D544AA" w:rsidP="00E974F8">
            <w:pPr>
              <w:pStyle w:val="TableBody"/>
            </w:pPr>
            <w:r>
              <w:t>504</w:t>
            </w:r>
          </w:p>
        </w:tc>
        <w:tc>
          <w:tcPr>
            <w:tcW w:w="2964" w:type="dxa"/>
          </w:tcPr>
          <w:p w:rsidR="00D544AA" w:rsidRDefault="00D544AA" w:rsidP="00E974F8">
            <w:pPr>
              <w:pStyle w:val="TableBody"/>
            </w:pPr>
            <w:r>
              <w:t>Gateway Timeout</w:t>
            </w:r>
          </w:p>
        </w:tc>
        <w:tc>
          <w:tcPr>
            <w:tcW w:w="3379" w:type="dxa"/>
          </w:tcPr>
          <w:p w:rsidR="00D544AA" w:rsidRPr="00C17128" w:rsidRDefault="00D544AA" w:rsidP="00E974F8">
            <w:pPr>
              <w:pStyle w:val="TableBody"/>
              <w:rPr>
                <w:rStyle w:val="CodeinTable"/>
              </w:rPr>
            </w:pPr>
            <w:proofErr w:type="gramStart"/>
            <w:r w:rsidRPr="00C17128">
              <w:rPr>
                <w:rStyle w:val="CodeinTable"/>
              </w:rPr>
              <w:t>:</w:t>
            </w:r>
            <w:proofErr w:type="spellStart"/>
            <w:r w:rsidRPr="00C17128">
              <w:rPr>
                <w:rStyle w:val="CodeinTable"/>
              </w:rPr>
              <w:t>gateway</w:t>
            </w:r>
            <w:proofErr w:type="gramEnd"/>
            <w:r w:rsidRPr="00C17128">
              <w:rPr>
                <w:rStyle w:val="CodeinTable"/>
              </w:rPr>
              <w:t>_timeout</w:t>
            </w:r>
            <w:proofErr w:type="spellEnd"/>
          </w:p>
        </w:tc>
      </w:tr>
      <w:tr w:rsidR="00D544AA" w:rsidRPr="00E974F8">
        <w:tc>
          <w:tcPr>
            <w:tcW w:w="1433" w:type="dxa"/>
          </w:tcPr>
          <w:p w:rsidR="00D544AA" w:rsidRDefault="00604CE2" w:rsidP="00E974F8">
            <w:pPr>
              <w:pStyle w:val="TableBody"/>
            </w:pPr>
            <w:r>
              <w:t>505</w:t>
            </w:r>
          </w:p>
        </w:tc>
        <w:tc>
          <w:tcPr>
            <w:tcW w:w="2964" w:type="dxa"/>
          </w:tcPr>
          <w:p w:rsidR="00D544AA" w:rsidRDefault="00604CE2" w:rsidP="00E974F8">
            <w:pPr>
              <w:pStyle w:val="TableBody"/>
            </w:pPr>
            <w:r>
              <w:t>HTTP Version Not Supported</w:t>
            </w:r>
          </w:p>
        </w:tc>
        <w:tc>
          <w:tcPr>
            <w:tcW w:w="3379" w:type="dxa"/>
          </w:tcPr>
          <w:p w:rsidR="00D544AA" w:rsidRPr="00C17128" w:rsidRDefault="00604CE2" w:rsidP="00E974F8">
            <w:pPr>
              <w:pStyle w:val="TableBody"/>
              <w:rPr>
                <w:rStyle w:val="CodeinTable"/>
              </w:rPr>
            </w:pPr>
            <w:proofErr w:type="gramStart"/>
            <w:r w:rsidRPr="00C17128">
              <w:rPr>
                <w:rStyle w:val="CodeinTable"/>
              </w:rPr>
              <w:t>:</w:t>
            </w:r>
            <w:proofErr w:type="spellStart"/>
            <w:r w:rsidRPr="00C17128">
              <w:rPr>
                <w:rStyle w:val="CodeinTable"/>
              </w:rPr>
              <w:t>http</w:t>
            </w:r>
            <w:proofErr w:type="gramEnd"/>
            <w:r w:rsidRPr="00C17128">
              <w:rPr>
                <w:rStyle w:val="CodeinTable"/>
              </w:rPr>
              <w:t>_version_not_supported</w:t>
            </w:r>
            <w:proofErr w:type="spellEnd"/>
          </w:p>
        </w:tc>
      </w:tr>
      <w:tr w:rsidR="00604CE2" w:rsidRPr="00E974F8">
        <w:tc>
          <w:tcPr>
            <w:tcW w:w="1433" w:type="dxa"/>
          </w:tcPr>
          <w:p w:rsidR="00604CE2" w:rsidRDefault="00604CE2" w:rsidP="00E974F8">
            <w:pPr>
              <w:pStyle w:val="TableBody"/>
            </w:pPr>
            <w:r>
              <w:t>507</w:t>
            </w:r>
          </w:p>
        </w:tc>
        <w:tc>
          <w:tcPr>
            <w:tcW w:w="2964" w:type="dxa"/>
          </w:tcPr>
          <w:p w:rsidR="00604CE2" w:rsidRDefault="00604CE2" w:rsidP="00E974F8">
            <w:pPr>
              <w:pStyle w:val="TableBody"/>
            </w:pPr>
            <w:r>
              <w:t>Insufficient Storage</w:t>
            </w:r>
          </w:p>
        </w:tc>
        <w:tc>
          <w:tcPr>
            <w:tcW w:w="3379" w:type="dxa"/>
          </w:tcPr>
          <w:p w:rsidR="00604CE2" w:rsidRPr="00C17128" w:rsidRDefault="00604CE2" w:rsidP="00E974F8">
            <w:pPr>
              <w:pStyle w:val="TableBody"/>
              <w:rPr>
                <w:rStyle w:val="CodeinTable"/>
              </w:rPr>
            </w:pPr>
            <w:proofErr w:type="gramStart"/>
            <w:r w:rsidRPr="00C17128">
              <w:rPr>
                <w:rStyle w:val="CodeinTable"/>
              </w:rPr>
              <w:t>:</w:t>
            </w:r>
            <w:proofErr w:type="spellStart"/>
            <w:r w:rsidRPr="00C17128">
              <w:rPr>
                <w:rStyle w:val="CodeinTable"/>
              </w:rPr>
              <w:t>insufficient</w:t>
            </w:r>
            <w:proofErr w:type="gramEnd"/>
            <w:r w:rsidRPr="00C17128">
              <w:rPr>
                <w:rStyle w:val="CodeinTable"/>
              </w:rPr>
              <w:t>_storage</w:t>
            </w:r>
            <w:proofErr w:type="spellEnd"/>
          </w:p>
        </w:tc>
      </w:tr>
      <w:tr w:rsidR="00604CE2" w:rsidRPr="00E974F8">
        <w:tc>
          <w:tcPr>
            <w:tcW w:w="1433" w:type="dxa"/>
          </w:tcPr>
          <w:p w:rsidR="00604CE2" w:rsidRDefault="00604CE2" w:rsidP="00E974F8">
            <w:pPr>
              <w:pStyle w:val="TableBody"/>
            </w:pPr>
            <w:r>
              <w:t>510</w:t>
            </w:r>
          </w:p>
        </w:tc>
        <w:tc>
          <w:tcPr>
            <w:tcW w:w="2964" w:type="dxa"/>
          </w:tcPr>
          <w:p w:rsidR="00604CE2" w:rsidRDefault="00604CE2" w:rsidP="00E974F8">
            <w:pPr>
              <w:pStyle w:val="TableBody"/>
            </w:pPr>
            <w:r>
              <w:t>Not Extended</w:t>
            </w:r>
          </w:p>
        </w:tc>
        <w:tc>
          <w:tcPr>
            <w:tcW w:w="3379" w:type="dxa"/>
          </w:tcPr>
          <w:p w:rsidR="00604CE2" w:rsidRPr="00C17128" w:rsidRDefault="00604CE2" w:rsidP="00E974F8">
            <w:pPr>
              <w:pStyle w:val="TableBody"/>
              <w:rPr>
                <w:rStyle w:val="CodeinTable"/>
              </w:rPr>
            </w:pPr>
            <w:proofErr w:type="gramStart"/>
            <w:r w:rsidRPr="00C17128">
              <w:rPr>
                <w:rStyle w:val="CodeinTable"/>
              </w:rPr>
              <w:t>:</w:t>
            </w:r>
            <w:proofErr w:type="spellStart"/>
            <w:r w:rsidRPr="00C17128">
              <w:rPr>
                <w:rStyle w:val="CodeinTable"/>
              </w:rPr>
              <w:t>not</w:t>
            </w:r>
            <w:proofErr w:type="gramEnd"/>
            <w:r w:rsidRPr="00C17128">
              <w:rPr>
                <w:rStyle w:val="CodeinTable"/>
              </w:rPr>
              <w:t>_extended</w:t>
            </w:r>
            <w:proofErr w:type="spellEnd"/>
          </w:p>
        </w:tc>
      </w:tr>
    </w:tbl>
    <w:p w:rsidR="00030AD2" w:rsidRDefault="00030AD2" w:rsidP="00030AD2">
      <w:pPr>
        <w:pStyle w:val="Body"/>
      </w:pPr>
    </w:p>
    <w:p w:rsidR="006E3E9B" w:rsidRDefault="00030AD2" w:rsidP="00030AD2">
      <w:pPr>
        <w:pStyle w:val="Body"/>
        <w:rPr>
          <w:rStyle w:val="Bold"/>
        </w:rPr>
      </w:pPr>
      <w:r>
        <w:t>And with this table</w:t>
      </w:r>
      <w:ins w:id="400" w:author="Lianna Wlasiuk" w:date="2009-10-10T14:28:00Z">
        <w:r w:rsidR="00A15138">
          <w:t>,</w:t>
        </w:r>
      </w:ins>
      <w:r>
        <w:t xml:space="preserve"> we also conclude our discussion on controllers in Rails and move on to the last part of the </w:t>
      </w:r>
      <w:r w:rsidRPr="008A02B4">
        <w:rPr>
          <w:rStyle w:val="Bold"/>
          <w:b w:val="0"/>
        </w:rPr>
        <w:t>Model-</w:t>
      </w:r>
      <w:r w:rsidRPr="008A02B4">
        <w:rPr>
          <w:rStyle w:val="Bold"/>
        </w:rPr>
        <w:t>View</w:t>
      </w:r>
      <w:r>
        <w:rPr>
          <w:rStyle w:val="Bold"/>
          <w:b w:val="0"/>
        </w:rPr>
        <w:t>-</w:t>
      </w:r>
      <w:r w:rsidRPr="008A02B4">
        <w:rPr>
          <w:rStyle w:val="Bold"/>
          <w:b w:val="0"/>
        </w:rPr>
        <w:t>Controller</w:t>
      </w:r>
      <w:r>
        <w:rPr>
          <w:rStyle w:val="Bold"/>
          <w:b w:val="0"/>
        </w:rPr>
        <w:t xml:space="preserve"> implementation. The views that we’re going to build</w:t>
      </w:r>
      <w:r w:rsidR="006E3E9B">
        <w:rPr>
          <w:rStyle w:val="Bold"/>
          <w:b w:val="0"/>
        </w:rPr>
        <w:t xml:space="preserve"> </w:t>
      </w:r>
      <w:ins w:id="401" w:author="Lianna Wlasiuk" w:date="2009-10-10T14:28:00Z">
        <w:r w:rsidR="00A15138" w:rsidRPr="00A15138">
          <w:t>will allow us to</w:t>
        </w:r>
      </w:ins>
      <w:r>
        <w:rPr>
          <w:rStyle w:val="Bold"/>
          <w:b w:val="0"/>
        </w:rPr>
        <w:t xml:space="preserve"> have an html representation</w:t>
      </w:r>
      <w:ins w:id="402" w:author="Lianna Wlasiuk" w:date="2009-10-10T14:28:00Z">
        <w:r w:rsidR="00A15138">
          <w:rPr>
            <w:rStyle w:val="Bold"/>
          </w:rPr>
          <w:t>,</w:t>
        </w:r>
      </w:ins>
      <w:r w:rsidR="006E3E9B">
        <w:rPr>
          <w:rStyle w:val="Bold"/>
          <w:b w:val="0"/>
        </w:rPr>
        <w:t xml:space="preserve"> and </w:t>
      </w:r>
      <w:ins w:id="403" w:author="Lianna Wlasiuk" w:date="2009-10-10T14:28:00Z">
        <w:r w:rsidR="00A15138" w:rsidRPr="00A15138">
          <w:t>the ability to</w:t>
        </w:r>
      </w:ins>
      <w:r w:rsidR="006E3E9B">
        <w:rPr>
          <w:rStyle w:val="Bold"/>
          <w:b w:val="0"/>
        </w:rPr>
        <w:t xml:space="preserve"> respond to the html format as well as to API calls</w:t>
      </w:r>
      <w:r>
        <w:rPr>
          <w:rStyle w:val="Bold"/>
          <w:b w:val="0"/>
        </w:rPr>
        <w:t>.</w:t>
      </w:r>
    </w:p>
    <w:p w:rsidR="006E3E9B" w:rsidRDefault="00DC10DB" w:rsidP="006E3E9B">
      <w:pPr>
        <w:pStyle w:val="Head1"/>
        <w:rPr>
          <w:rStyle w:val="Bold"/>
          <w:rFonts w:ascii="Verdana" w:hAnsi="Verdana"/>
          <w:b/>
          <w:i w:val="0"/>
          <w:color w:val="000000"/>
          <w:sz w:val="16"/>
        </w:rPr>
      </w:pPr>
      <w:bookmarkStart w:id="404" w:name="_Toc242865002"/>
      <w:r>
        <w:rPr>
          <w:rStyle w:val="Bold"/>
          <w:b/>
        </w:rPr>
        <w:t>7.</w:t>
      </w:r>
      <w:ins w:id="405" w:author="Ivan Porto Carrero" w:date="2009-10-11T17:28:00Z">
        <w:r w:rsidR="00B476B6">
          <w:rPr>
            <w:rStyle w:val="Bold"/>
            <w:b/>
          </w:rPr>
          <w:t xml:space="preserve">5 </w:t>
        </w:r>
      </w:ins>
      <w:r w:rsidR="006E3E9B">
        <w:rPr>
          <w:rStyle w:val="Bold"/>
          <w:b/>
        </w:rPr>
        <w:t>Giving the user something tangible: a View!</w:t>
      </w:r>
      <w:bookmarkEnd w:id="404"/>
    </w:p>
    <w:p w:rsidR="00D402B5" w:rsidRDefault="00D402B5" w:rsidP="006E3E9B">
      <w:pPr>
        <w:pStyle w:val="Body1"/>
      </w:pPr>
      <w:r>
        <w:t>Up to this point</w:t>
      </w:r>
      <w:ins w:id="406" w:author="Lianna Wlasiuk" w:date="2009-10-10T14:29:00Z">
        <w:r w:rsidR="00A15138">
          <w:t>,</w:t>
        </w:r>
      </w:ins>
      <w:r>
        <w:t xml:space="preserve"> we’ve got a working application if the only clients we are supporting are machines. But if we want humans to be able to use our application we’re going to have to make it look somewhat </w:t>
      </w:r>
      <w:ins w:id="407" w:author="Lianna Wlasiuk" w:date="2009-10-10T14:29:00Z">
        <w:r w:rsidR="00A15138">
          <w:t xml:space="preserve">visually attractive </w:t>
        </w:r>
      </w:ins>
      <w:r>
        <w:t xml:space="preserve">and </w:t>
      </w:r>
      <w:ins w:id="408" w:author="Lianna Wlasiuk" w:date="2009-10-10T14:29:00Z">
        <w:r w:rsidR="00A15138">
          <w:t>prov</w:t>
        </w:r>
      </w:ins>
      <w:ins w:id="409" w:author="Ivan Porto Carrero" w:date="2009-10-11T16:34:00Z">
        <w:r w:rsidR="00AE4E9C">
          <w:t>i</w:t>
        </w:r>
      </w:ins>
      <w:ins w:id="410" w:author="Lianna Wlasiuk" w:date="2009-10-10T14:29:00Z">
        <w:r w:rsidR="00A15138">
          <w:t xml:space="preserve">de </w:t>
        </w:r>
      </w:ins>
      <w:r>
        <w:t xml:space="preserve">a </w:t>
      </w:r>
      <w:ins w:id="411" w:author="Ivan Porto Carrero" w:date="2009-10-11T16:34:00Z">
        <w:r w:rsidR="00AE4E9C">
          <w:t>graphical user</w:t>
        </w:r>
      </w:ins>
      <w:r>
        <w:t xml:space="preserve"> </w:t>
      </w:r>
      <w:ins w:id="412" w:author="Lianna Wlasiuk" w:date="2009-10-10T14:29:00Z">
        <w:r w:rsidR="00A15138">
          <w:t xml:space="preserve">interface </w:t>
        </w:r>
      </w:ins>
      <w:r>
        <w:t>that is easy to understand.</w:t>
      </w:r>
    </w:p>
    <w:p w:rsidR="00D402B5" w:rsidRDefault="00D402B5" w:rsidP="00D402B5">
      <w:pPr>
        <w:pStyle w:val="Body"/>
      </w:pPr>
      <w:r>
        <w:t>The Rails framework has a few different tools available to help you with this task and to assist you in reusing as much as possible.</w:t>
      </w:r>
    </w:p>
    <w:p w:rsidR="00D402B5" w:rsidRDefault="00DC10DB" w:rsidP="00D402B5">
      <w:pPr>
        <w:pStyle w:val="Head2"/>
      </w:pPr>
      <w:bookmarkStart w:id="413" w:name="_Toc242865003"/>
      <w:r>
        <w:t>7.</w:t>
      </w:r>
      <w:ins w:id="414" w:author="Ivan Porto Carrero" w:date="2009-10-11T17:28:00Z">
        <w:r w:rsidR="00B476B6">
          <w:t>5</w:t>
        </w:r>
      </w:ins>
      <w:r w:rsidR="00D402B5">
        <w:t xml:space="preserve">.1 </w:t>
      </w:r>
      <w:proofErr w:type="gramStart"/>
      <w:r w:rsidR="00D402B5">
        <w:t>The</w:t>
      </w:r>
      <w:proofErr w:type="gramEnd"/>
      <w:r w:rsidR="00D402B5">
        <w:t xml:space="preserve"> </w:t>
      </w:r>
      <w:proofErr w:type="spellStart"/>
      <w:r w:rsidR="00D402B5">
        <w:t>toolbelt</w:t>
      </w:r>
      <w:bookmarkEnd w:id="413"/>
      <w:proofErr w:type="spellEnd"/>
    </w:p>
    <w:p w:rsidR="008A02B4" w:rsidRDefault="00D402B5" w:rsidP="00D402B5">
      <w:pPr>
        <w:pStyle w:val="Body1"/>
      </w:pPr>
      <w:r>
        <w:t>In a web application</w:t>
      </w:r>
      <w:ins w:id="415" w:author="Lianna Wlasiuk" w:date="2009-10-10T14:30:00Z">
        <w:r w:rsidR="008B3075">
          <w:t>,</w:t>
        </w:r>
      </w:ins>
      <w:r>
        <w:t xml:space="preserve"> you typically have an overall look for your whole application or for different sections of your web application. It would probably be a good idea to not have to duplicate that standard layout for every form and view your going to create. In rails this is addressed by layouts. You save those in </w:t>
      </w:r>
      <w:r w:rsidR="008A02B4">
        <w:t>the app/views/layouts folder but we’ll discuss them a little bit later in this section.</w:t>
      </w:r>
    </w:p>
    <w:p w:rsidR="00AA2E82" w:rsidRDefault="008A02B4" w:rsidP="008A02B4">
      <w:pPr>
        <w:pStyle w:val="Body"/>
      </w:pPr>
      <w:r>
        <w:t>Then typically there is the actual view on the data returned from the controller action.  This is probably different for almost every different a</w:t>
      </w:r>
      <w:r w:rsidR="0095345F">
        <w:t>ction and different controllers and</w:t>
      </w:r>
      <w:r>
        <w:t xml:space="preserve"> </w:t>
      </w:r>
      <w:r w:rsidR="0095345F">
        <w:t>t</w:t>
      </w:r>
      <w:r>
        <w:t xml:space="preserve">his </w:t>
      </w:r>
      <w:r w:rsidR="0095345F">
        <w:t xml:space="preserve">is </w:t>
      </w:r>
      <w:r>
        <w:t xml:space="preserve">what Rails </w:t>
      </w:r>
      <w:proofErr w:type="gramStart"/>
      <w:r>
        <w:t>sees</w:t>
      </w:r>
      <w:proofErr w:type="gramEnd"/>
      <w:r>
        <w:t xml:space="preserve"> as a view. Now among views there can still be things that are common between different views and you would typically like to be able to reuse those things (like form fields for example). You can reuse those html snippets by leveraging partials.</w:t>
      </w:r>
    </w:p>
    <w:p w:rsidR="00A26907" w:rsidRDefault="00AA2E82" w:rsidP="008A02B4">
      <w:pPr>
        <w:pStyle w:val="Body"/>
      </w:pPr>
      <w:r>
        <w:t xml:space="preserve">And sometimes you want to encapsulate pieces of html generation and reuse that in different views. These pieces html generation typically require some calculation or more complex processing than is appropriate in </w:t>
      </w:r>
      <w:proofErr w:type="gramStart"/>
      <w:r>
        <w:t>a</w:t>
      </w:r>
      <w:proofErr w:type="gramEnd"/>
      <w:r>
        <w:t xml:space="preserve"> </w:t>
      </w:r>
      <w:proofErr w:type="spellStart"/>
      <w:r>
        <w:t>rhtml</w:t>
      </w:r>
      <w:proofErr w:type="spellEnd"/>
      <w:r>
        <w:t xml:space="preserve"> template.  </w:t>
      </w:r>
      <w:proofErr w:type="gramStart"/>
      <w:r>
        <w:t>This problem is solved by using helpers to encapsulate that logic</w:t>
      </w:r>
      <w:proofErr w:type="gramEnd"/>
      <w:r>
        <w:t xml:space="preserve"> and then you can call those methods from </w:t>
      </w:r>
      <w:r w:rsidR="00A26907">
        <w:t>inside</w:t>
      </w:r>
      <w:r>
        <w:t xml:space="preserve"> the </w:t>
      </w:r>
      <w:proofErr w:type="spellStart"/>
      <w:r>
        <w:t>rhtml</w:t>
      </w:r>
      <w:proofErr w:type="spellEnd"/>
      <w:r>
        <w:t xml:space="preserve"> template.</w:t>
      </w:r>
    </w:p>
    <w:p w:rsidR="00A26907" w:rsidRDefault="00DC10DB" w:rsidP="00A26907">
      <w:pPr>
        <w:pStyle w:val="Head2"/>
      </w:pPr>
      <w:bookmarkStart w:id="416" w:name="_Toc242865004"/>
      <w:r>
        <w:t>7.</w:t>
      </w:r>
      <w:ins w:id="417" w:author="Ivan Porto Carrero" w:date="2009-10-11T17:28:00Z">
        <w:r w:rsidR="00B476B6">
          <w:t>5</w:t>
        </w:r>
      </w:ins>
      <w:r w:rsidR="00A26907">
        <w:t>.2 Layouts</w:t>
      </w:r>
      <w:bookmarkEnd w:id="416"/>
    </w:p>
    <w:p w:rsidR="008B3075" w:rsidRDefault="00A26907" w:rsidP="00A26907">
      <w:pPr>
        <w:pStyle w:val="Body1"/>
        <w:rPr>
          <w:ins w:id="418" w:author="Lianna Wlasiuk" w:date="2009-10-10T14:30:00Z"/>
        </w:rPr>
      </w:pPr>
      <w:r>
        <w:t xml:space="preserve">When I start to develop an application I like it when it looks a little bit better than bare html elements. </w:t>
      </w:r>
      <w:r w:rsidR="00A208DF">
        <w:t xml:space="preserve">For this application I downloaded an XHTML template with proper CSS support to have a somewhat nicer looking overall layout. I got my template from </w:t>
      </w:r>
      <w:hyperlink r:id="rId13" w:history="1">
        <w:r w:rsidR="00A208DF" w:rsidRPr="00A208DF">
          <w:rPr>
            <w:rStyle w:val="Hyperlink"/>
          </w:rPr>
          <w:t xml:space="preserve">Andreas </w:t>
        </w:r>
        <w:proofErr w:type="spellStart"/>
        <w:r w:rsidR="00A208DF" w:rsidRPr="00A208DF">
          <w:rPr>
            <w:rStyle w:val="Hyperlink"/>
          </w:rPr>
          <w:t>Viklund</w:t>
        </w:r>
        <w:proofErr w:type="spellEnd"/>
      </w:hyperlink>
      <w:r w:rsidR="00A208DF">
        <w:t>. When you get a template like that</w:t>
      </w:r>
      <w:r w:rsidR="0095345F">
        <w:t>,</w:t>
      </w:r>
      <w:r w:rsidR="00A208DF">
        <w:t xml:space="preserve"> it generally contains 3 types of files</w:t>
      </w:r>
      <w:ins w:id="419" w:author="Lianna Wlasiuk" w:date="2009-10-10T14:30:00Z">
        <w:r w:rsidR="008B3075">
          <w:t>:</w:t>
        </w:r>
      </w:ins>
    </w:p>
    <w:p w:rsidR="00B475A2" w:rsidRDefault="00A208DF">
      <w:pPr>
        <w:pStyle w:val="ListBullet"/>
        <w:rPr>
          <w:ins w:id="420" w:author="Lianna Wlasiuk" w:date="2009-10-10T14:30:00Z"/>
        </w:rPr>
      </w:pPr>
      <w:proofErr w:type="gramStart"/>
      <w:r>
        <w:t>html</w:t>
      </w:r>
      <w:proofErr w:type="gramEnd"/>
      <w:r>
        <w:t xml:space="preserve"> file </w:t>
      </w:r>
    </w:p>
    <w:p w:rsidR="00B475A2" w:rsidRDefault="00A208DF">
      <w:pPr>
        <w:pStyle w:val="ListBullet"/>
        <w:rPr>
          <w:ins w:id="421" w:author="Lianna Wlasiuk" w:date="2009-10-10T14:30:00Z"/>
        </w:rPr>
      </w:pPr>
      <w:proofErr w:type="gramStart"/>
      <w:r>
        <w:t>a</w:t>
      </w:r>
      <w:proofErr w:type="gramEnd"/>
      <w:r>
        <w:t xml:space="preserve"> </w:t>
      </w:r>
      <w:proofErr w:type="spellStart"/>
      <w:r>
        <w:t>css</w:t>
      </w:r>
      <w:proofErr w:type="spellEnd"/>
      <w:r>
        <w:t xml:space="preserve"> file </w:t>
      </w:r>
    </w:p>
    <w:p w:rsidR="00B475A2" w:rsidRDefault="00A208DF">
      <w:pPr>
        <w:pStyle w:val="ListBullet"/>
      </w:pPr>
      <w:proofErr w:type="gramStart"/>
      <w:r>
        <w:t>a</w:t>
      </w:r>
      <w:proofErr w:type="gramEnd"/>
      <w:r>
        <w:t xml:space="preserve"> bunch of images</w:t>
      </w:r>
    </w:p>
    <w:p w:rsidR="008B3075" w:rsidRDefault="00A208DF" w:rsidP="00A208DF">
      <w:pPr>
        <w:pStyle w:val="Body"/>
        <w:rPr>
          <w:ins w:id="422" w:author="Lianna Wlasiuk" w:date="2009-10-10T14:32:00Z"/>
        </w:rPr>
      </w:pPr>
      <w:r>
        <w:t xml:space="preserve">To make these </w:t>
      </w:r>
      <w:proofErr w:type="gramStart"/>
      <w:r>
        <w:t>things work with the rails infrastructure</w:t>
      </w:r>
      <w:proofErr w:type="gramEnd"/>
      <w:ins w:id="423" w:author="Lianna Wlasiuk" w:date="2009-10-10T14:32:00Z">
        <w:r w:rsidR="008B3075">
          <w:t>,</w:t>
        </w:r>
      </w:ins>
      <w:r>
        <w:t xml:space="preserve"> </w:t>
      </w:r>
      <w:proofErr w:type="gramStart"/>
      <w:r>
        <w:t>I did the following</w:t>
      </w:r>
      <w:proofErr w:type="gramEnd"/>
      <w:ins w:id="424" w:author="Lianna Wlasiuk" w:date="2009-10-10T14:31:00Z">
        <w:r w:rsidR="008B3075">
          <w:t>:</w:t>
        </w:r>
      </w:ins>
      <w:r>
        <w:t xml:space="preserve"> </w:t>
      </w:r>
    </w:p>
    <w:p w:rsidR="008B3075" w:rsidRDefault="00A208DF" w:rsidP="00B476B6">
      <w:pPr>
        <w:pStyle w:val="ListNumbered"/>
        <w:numPr>
          <w:ilvl w:val="0"/>
          <w:numId w:val="42"/>
          <w:numberingChange w:id="425" w:author="Ivan Porto Carrero" w:date="2009-10-11T18:52:00Z" w:original="%1:1:0:."/>
        </w:numPr>
        <w:rPr>
          <w:ins w:id="426" w:author="Lianna Wlasiuk" w:date="2009-10-10T14:32:00Z"/>
        </w:rPr>
      </w:pPr>
      <w:r>
        <w:t xml:space="preserve">I created a file </w:t>
      </w:r>
      <w:proofErr w:type="spellStart"/>
      <w:r>
        <w:t>default.html.erb</w:t>
      </w:r>
      <w:proofErr w:type="spellEnd"/>
      <w:r>
        <w:t xml:space="preserve"> in the layouts folder and copied the contents of my </w:t>
      </w:r>
      <w:proofErr w:type="spellStart"/>
      <w:r>
        <w:t>xhtml</w:t>
      </w:r>
      <w:proofErr w:type="spellEnd"/>
      <w:r>
        <w:t xml:space="preserve"> template in that file. </w:t>
      </w:r>
    </w:p>
    <w:p w:rsidR="008B3075" w:rsidRDefault="00C13454" w:rsidP="00B476B6">
      <w:pPr>
        <w:pStyle w:val="ListNumbered"/>
        <w:numPr>
          <w:numberingChange w:id="427" w:author="Ivan Porto Carrero" w:date="2009-10-11T18:52:00Z" w:original="%1:2:0:."/>
        </w:numPr>
        <w:rPr>
          <w:ins w:id="428" w:author="Lianna Wlasiuk" w:date="2009-10-10T14:32:00Z"/>
        </w:rPr>
      </w:pPr>
      <w:r>
        <w:t xml:space="preserve">I copied the </w:t>
      </w:r>
      <w:proofErr w:type="spellStart"/>
      <w:r>
        <w:t>css</w:t>
      </w:r>
      <w:proofErr w:type="spellEnd"/>
      <w:r>
        <w:t xml:space="preserve"> files to the folders #{RAILS_ROOT}/public/</w:t>
      </w:r>
      <w:proofErr w:type="spellStart"/>
      <w:r>
        <w:t>stylesheets</w:t>
      </w:r>
      <w:proofErr w:type="spellEnd"/>
      <w:r>
        <w:t xml:space="preserve"> and the images files I copied into #{RAILS_ROOT}/public/images. </w:t>
      </w:r>
    </w:p>
    <w:p w:rsidR="00C13454" w:rsidRDefault="00C13454" w:rsidP="00B476B6">
      <w:pPr>
        <w:pStyle w:val="ListNumbered"/>
        <w:numPr>
          <w:numberingChange w:id="429" w:author="Ivan Porto Carrero" w:date="2009-10-11T18:52:00Z" w:original="%1:3:0:."/>
        </w:numPr>
      </w:pPr>
      <w:r>
        <w:t xml:space="preserve">I edited the </w:t>
      </w:r>
      <w:proofErr w:type="spellStart"/>
      <w:r>
        <w:t>css</w:t>
      </w:r>
      <w:proofErr w:type="spellEnd"/>
      <w:r>
        <w:t xml:space="preserve"> files so that the paths to the image files are pointing to the new location. </w:t>
      </w:r>
    </w:p>
    <w:p w:rsidR="008B3075" w:rsidRDefault="00C13454" w:rsidP="00B476B6">
      <w:pPr>
        <w:pStyle w:val="ListNumbered"/>
        <w:numPr>
          <w:numberingChange w:id="430" w:author="Ivan Porto Carrero" w:date="2009-10-11T18:52:00Z" w:original="%1:4:0:."/>
        </w:numPr>
        <w:rPr>
          <w:ins w:id="431" w:author="Lianna Wlasiuk" w:date="2009-10-10T14:32:00Z"/>
        </w:rPr>
      </w:pPr>
      <w:r>
        <w:t xml:space="preserve">Then I went into the html template and replaced the 2 </w:t>
      </w:r>
      <w:proofErr w:type="spellStart"/>
      <w:r>
        <w:t>css</w:t>
      </w:r>
      <w:proofErr w:type="spellEnd"/>
      <w:r>
        <w:t xml:space="preserve"> link tags with 2 calls to helper methods that come with the Rails framework, shown in listing </w:t>
      </w:r>
      <w:r w:rsidR="00DC10DB">
        <w:t>7.</w:t>
      </w:r>
      <w:ins w:id="432" w:author="Ivan Porto Carrero" w:date="2009-10-12T11:32:00Z">
        <w:r w:rsidR="005543A5">
          <w:t>24</w:t>
        </w:r>
      </w:ins>
      <w:r>
        <w:t xml:space="preserve">. </w:t>
      </w:r>
    </w:p>
    <w:p w:rsidR="00C13454" w:rsidRDefault="00C13454" w:rsidP="00B476B6">
      <w:pPr>
        <w:pStyle w:val="ListNumbered"/>
        <w:numPr>
          <w:numberingChange w:id="433" w:author="Ivan Porto Carrero" w:date="2009-10-11T18:52:00Z" w:original="%1:5:0:."/>
        </w:numPr>
      </w:pPr>
      <w:r>
        <w:t xml:space="preserve">I also included the </w:t>
      </w:r>
      <w:proofErr w:type="spellStart"/>
      <w:r>
        <w:t>javascript</w:t>
      </w:r>
      <w:proofErr w:type="spellEnd"/>
      <w:r>
        <w:t xml:space="preserve"> libraries so that we can do some validation and have </w:t>
      </w:r>
      <w:proofErr w:type="spellStart"/>
      <w:proofErr w:type="gramStart"/>
      <w:r>
        <w:t>ajax</w:t>
      </w:r>
      <w:proofErr w:type="spellEnd"/>
      <w:proofErr w:type="gramEnd"/>
      <w:r>
        <w:t xml:space="preserve"> forms. This is all done by </w:t>
      </w:r>
      <w:ins w:id="434" w:author="Lianna Wlasiuk" w:date="2009-10-10T14:31:00Z">
        <w:r w:rsidR="008B3075">
          <w:t xml:space="preserve">the </w:t>
        </w:r>
      </w:ins>
      <w:ins w:id="435" w:author="Lianna Wlasiuk" w:date="2009-10-10T14:33:00Z">
        <w:r w:rsidR="008B3075">
          <w:t xml:space="preserve">Rails </w:t>
        </w:r>
      </w:ins>
      <w:r>
        <w:t>helper methods.</w:t>
      </w:r>
    </w:p>
    <w:p w:rsidR="00D402B5" w:rsidRPr="00A208DF" w:rsidRDefault="00C13454" w:rsidP="00C13454">
      <w:pPr>
        <w:pStyle w:val="CodeListingCaption"/>
      </w:pPr>
      <w:r>
        <w:t xml:space="preserve">Listing </w:t>
      </w:r>
      <w:r w:rsidR="00DC10DB">
        <w:t>7.</w:t>
      </w:r>
      <w:ins w:id="436" w:author="Ivan Porto Carrero" w:date="2009-10-12T11:32:00Z">
        <w:r w:rsidR="005543A5">
          <w:t xml:space="preserve">24 </w:t>
        </w:r>
      </w:ins>
      <w:proofErr w:type="gramStart"/>
      <w:r>
        <w:t>The</w:t>
      </w:r>
      <w:proofErr w:type="gramEnd"/>
      <w:r>
        <w:t xml:space="preserve"> helpers to include CSS and JavaScript </w:t>
      </w:r>
    </w:p>
    <w:p w:rsidR="00C13454" w:rsidRDefault="00C13454" w:rsidP="00C13454">
      <w:pPr>
        <w:pStyle w:val="Code"/>
      </w:pPr>
      <w:r>
        <w:t xml:space="preserve">&lt;%= </w:t>
      </w:r>
      <w:proofErr w:type="spellStart"/>
      <w:proofErr w:type="gramStart"/>
      <w:r>
        <w:t>stylesheet</w:t>
      </w:r>
      <w:proofErr w:type="gramEnd"/>
      <w:r>
        <w:t>_link_tag</w:t>
      </w:r>
      <w:proofErr w:type="spellEnd"/>
      <w:r>
        <w:t xml:space="preserve"> "andreas01", :media =&gt; "</w:t>
      </w:r>
      <w:proofErr w:type="spellStart"/>
      <w:r>
        <w:t>screen,projection</w:t>
      </w:r>
      <w:proofErr w:type="spellEnd"/>
      <w:r>
        <w:t>" %&gt;</w:t>
      </w:r>
    </w:p>
    <w:p w:rsidR="00C13454" w:rsidRDefault="00C13454" w:rsidP="00C13454">
      <w:pPr>
        <w:pStyle w:val="Code"/>
      </w:pPr>
      <w:r>
        <w:t xml:space="preserve">&lt;%= </w:t>
      </w:r>
      <w:proofErr w:type="spellStart"/>
      <w:proofErr w:type="gramStart"/>
      <w:r>
        <w:t>stylesheet</w:t>
      </w:r>
      <w:proofErr w:type="gramEnd"/>
      <w:r>
        <w:t>_link_tag</w:t>
      </w:r>
      <w:proofErr w:type="spellEnd"/>
      <w:r>
        <w:t xml:space="preserve"> "print", :media =&gt; "print" %&gt;</w:t>
      </w:r>
    </w:p>
    <w:p w:rsidR="00C13454" w:rsidRDefault="00C13454" w:rsidP="00C13454">
      <w:pPr>
        <w:pStyle w:val="Code"/>
      </w:pPr>
      <w:r>
        <w:t xml:space="preserve">&lt;%= </w:t>
      </w:r>
      <w:proofErr w:type="spellStart"/>
      <w:proofErr w:type="gramStart"/>
      <w:r>
        <w:t>javascript</w:t>
      </w:r>
      <w:proofErr w:type="gramEnd"/>
      <w:r>
        <w:t>_include_tag</w:t>
      </w:r>
      <w:proofErr w:type="spellEnd"/>
      <w:r>
        <w:t xml:space="preserve"> :defaults %&gt;</w:t>
      </w:r>
    </w:p>
    <w:p w:rsidR="00C13454" w:rsidRDefault="00C13454" w:rsidP="00C13454">
      <w:pPr>
        <w:pStyle w:val="Body"/>
      </w:pPr>
    </w:p>
    <w:p w:rsidR="00C13454" w:rsidRDefault="00C13454" w:rsidP="00C13454">
      <w:pPr>
        <w:pStyle w:val="Body"/>
      </w:pPr>
      <w:r>
        <w:t>The first 2 helper calls look in the folder /public/</w:t>
      </w:r>
      <w:proofErr w:type="spellStart"/>
      <w:r>
        <w:t>stylesheets</w:t>
      </w:r>
      <w:proofErr w:type="spellEnd"/>
      <w:r>
        <w:t xml:space="preserve"> for a file called andreas01.css and a file </w:t>
      </w:r>
      <w:proofErr w:type="spellStart"/>
      <w:r>
        <w:t>print.css</w:t>
      </w:r>
      <w:proofErr w:type="spellEnd"/>
      <w:r>
        <w:t xml:space="preserve">. We can say for which media we want to include which </w:t>
      </w:r>
      <w:proofErr w:type="spellStart"/>
      <w:r>
        <w:t>stylesheet</w:t>
      </w:r>
      <w:proofErr w:type="spellEnd"/>
      <w:r>
        <w:t>. And the third line includes the prototype libraries that are baked in the rails framework.</w:t>
      </w:r>
    </w:p>
    <w:p w:rsidR="00C13454" w:rsidRDefault="00C13454" w:rsidP="00C13454">
      <w:pPr>
        <w:pStyle w:val="Body"/>
      </w:pPr>
      <w:r>
        <w:t xml:space="preserve">When we have this we need to tell our application controller that we want to use the same layout for our whole application. We can define other layouts etc at controller and even at action level. In our </w:t>
      </w:r>
      <w:proofErr w:type="spellStart"/>
      <w:r w:rsidRPr="0095345F">
        <w:rPr>
          <w:rStyle w:val="CodeinText"/>
        </w:rPr>
        <w:t>ApplicationController</w:t>
      </w:r>
      <w:proofErr w:type="spellEnd"/>
      <w:r>
        <w:t xml:space="preserve"> class we add the following code </w:t>
      </w:r>
      <w:r w:rsidRPr="0095345F">
        <w:rPr>
          <w:rStyle w:val="CodeinText"/>
        </w:rPr>
        <w:t>layout ‘default’</w:t>
      </w:r>
      <w:r>
        <w:t xml:space="preserve">. </w:t>
      </w:r>
    </w:p>
    <w:p w:rsidR="00982EA2" w:rsidRDefault="00C13454" w:rsidP="00030AD2">
      <w:pPr>
        <w:pStyle w:val="Body"/>
      </w:pPr>
      <w:r>
        <w:t>So far so good</w:t>
      </w:r>
      <w:r w:rsidR="0095345F">
        <w:t>,</w:t>
      </w:r>
      <w:r>
        <w:t xml:space="preserve"> we’ve got a basic template working but now we still have to include our forms in the templ</w:t>
      </w:r>
      <w:r w:rsidR="00ED5E36">
        <w:t>ate. For this we need to identify</w:t>
      </w:r>
      <w:r w:rsidR="007E7557">
        <w:t xml:space="preserve"> which bit of html we need to replace</w:t>
      </w:r>
      <w:r w:rsidR="00C404A6">
        <w:t xml:space="preserve">. In the template I chose there is a div with id </w:t>
      </w:r>
      <w:proofErr w:type="spellStart"/>
      <w:r w:rsidR="00C404A6" w:rsidRPr="0095345F">
        <w:rPr>
          <w:rStyle w:val="CodeinText"/>
        </w:rPr>
        <w:t>contentwide</w:t>
      </w:r>
      <w:proofErr w:type="spellEnd"/>
      <w:r w:rsidR="00C404A6">
        <w:t xml:space="preserve">. We can just remove the html inside this tag and replace it with </w:t>
      </w:r>
      <w:r w:rsidR="00C404A6" w:rsidRPr="0095345F">
        <w:rPr>
          <w:rStyle w:val="CodeinText"/>
        </w:rPr>
        <w:t>&lt;%= yield %&gt;</w:t>
      </w:r>
      <w:r w:rsidR="00C404A6">
        <w:t xml:space="preserve">. From now on we’re displaying our views inside the layout. There are plenty more tricks you can do with layouts but this is as far as our discussion will go in this book.  For now we’ll </w:t>
      </w:r>
      <w:r w:rsidR="002C42A3">
        <w:t>move</w:t>
      </w:r>
      <w:r w:rsidR="00C404A6">
        <w:t xml:space="preserve"> on to the views to see how to use those.</w:t>
      </w:r>
    </w:p>
    <w:p w:rsidR="00982EA2" w:rsidRDefault="00DC10DB" w:rsidP="00982EA2">
      <w:pPr>
        <w:pStyle w:val="Head2"/>
      </w:pPr>
      <w:bookmarkStart w:id="437" w:name="_Toc242865005"/>
      <w:r>
        <w:t>7.</w:t>
      </w:r>
      <w:ins w:id="438" w:author="Ivan Porto Carrero" w:date="2009-10-11T17:30:00Z">
        <w:r w:rsidR="00B476B6">
          <w:t>5</w:t>
        </w:r>
      </w:ins>
      <w:r w:rsidR="00982EA2">
        <w:t>.3 Representing data with Views</w:t>
      </w:r>
      <w:bookmarkEnd w:id="437"/>
    </w:p>
    <w:p w:rsidR="001F3518" w:rsidRDefault="00982EA2" w:rsidP="00982EA2">
      <w:pPr>
        <w:pStyle w:val="Body1"/>
      </w:pPr>
      <w:r>
        <w:t xml:space="preserve">A layout is something you probably touch a couple of times during development of you app and changes to that template can have an application wide </w:t>
      </w:r>
      <w:r w:rsidR="001F3518">
        <w:t>impact. With views the impact is much smaller but they do require more frequent changes. Whenever a model changes and you want that change to flow through to the UI you will need to change the view.</w:t>
      </w:r>
    </w:p>
    <w:p w:rsidR="001F3518" w:rsidRDefault="001F3518" w:rsidP="001F3518">
      <w:pPr>
        <w:pStyle w:val="Body"/>
        <w:rPr>
          <w:ins w:id="439" w:author="Ivan Porto Carrero" w:date="2009-10-12T11:21:00Z"/>
        </w:rPr>
      </w:pPr>
      <w:r>
        <w:t xml:space="preserve">To help you to work in a DRY fashion the Rails frameworks provides partial views and they behave a little bit like an html include or a user control in Asp.NET. They allow you to group common logic in smaller files to allow for re-use. We’ll start our discussion by talking about the non-partial views and will then move on to a brief discussion of partial views.  We will only discuss the view that is necessary to show the </w:t>
      </w:r>
      <w:proofErr w:type="spellStart"/>
      <w:r w:rsidRPr="0095345F">
        <w:rPr>
          <w:rStyle w:val="CodeinText"/>
        </w:rPr>
        <w:t>friends_timeline</w:t>
      </w:r>
      <w:proofErr w:type="spellEnd"/>
      <w:r>
        <w:t xml:space="preserve"> </w:t>
      </w:r>
      <w:r w:rsidR="0095345F">
        <w:t xml:space="preserve">controller </w:t>
      </w:r>
      <w:r>
        <w:t>action</w:t>
      </w:r>
      <w:r w:rsidR="00745DCC">
        <w:t>,</w:t>
      </w:r>
      <w:r>
        <w:t xml:space="preserve"> pretty much like your homepage on the twitter website.</w:t>
      </w:r>
    </w:p>
    <w:p w:rsidR="00B9569F" w:rsidRDefault="00B9569F" w:rsidP="00B9569F">
      <w:pPr>
        <w:pStyle w:val="Head3"/>
        <w:numPr>
          <w:ins w:id="440" w:author="Ivan Porto Carrero" w:date="2009-10-12T11:21:00Z"/>
        </w:numPr>
      </w:pPr>
      <w:ins w:id="441" w:author="Ivan Porto Carrero" w:date="2009-10-12T11:21:00Z">
        <w:r>
          <w:t>Views</w:t>
        </w:r>
      </w:ins>
    </w:p>
    <w:p w:rsidR="00197A79" w:rsidRDefault="00197A79" w:rsidP="00DA13C7">
      <w:pPr>
        <w:pStyle w:val="Body1"/>
      </w:pPr>
      <w:r>
        <w:t xml:space="preserve">When we were discussing the controllers and we looked at the different formats, we saw how different extensions in the </w:t>
      </w:r>
      <w:proofErr w:type="spellStart"/>
      <w:proofErr w:type="gramStart"/>
      <w:r>
        <w:t>url</w:t>
      </w:r>
      <w:proofErr w:type="spellEnd"/>
      <w:proofErr w:type="gramEnd"/>
      <w:r>
        <w:t xml:space="preserve"> could be mapped to different mime-types. The views </w:t>
      </w:r>
      <w:proofErr w:type="spellStart"/>
      <w:r w:rsidR="0095345F">
        <w:t>futher</w:t>
      </w:r>
      <w:proofErr w:type="spellEnd"/>
      <w:r w:rsidR="0095345F">
        <w:t xml:space="preserve"> </w:t>
      </w:r>
      <w:r>
        <w:t xml:space="preserve">build on this. Ruby has a built in templating format: the </w:t>
      </w:r>
      <w:r>
        <w:rPr>
          <w:u w:val="single"/>
        </w:rPr>
        <w:t>E</w:t>
      </w:r>
      <w:r>
        <w:t xml:space="preserve">mbedded </w:t>
      </w:r>
      <w:r>
        <w:rPr>
          <w:u w:val="single"/>
        </w:rPr>
        <w:t>R</w:t>
      </w:r>
      <w:r>
        <w:t>u</w:t>
      </w:r>
      <w:r w:rsidRPr="0095345F">
        <w:rPr>
          <w:u w:val="single"/>
        </w:rPr>
        <w:t>b</w:t>
      </w:r>
      <w:r>
        <w:t>y (</w:t>
      </w:r>
      <w:proofErr w:type="spellStart"/>
      <w:r>
        <w:t>erb</w:t>
      </w:r>
      <w:proofErr w:type="spellEnd"/>
      <w:r>
        <w:t>) templati</w:t>
      </w:r>
      <w:r w:rsidR="0095345F">
        <w:t>ng engine. You can recognize this</w:t>
      </w:r>
      <w:r>
        <w:t xml:space="preserve"> type of templates because they tend to have </w:t>
      </w:r>
      <w:proofErr w:type="spellStart"/>
      <w:r>
        <w:t>erb</w:t>
      </w:r>
      <w:proofErr w:type="spellEnd"/>
      <w:r>
        <w:t xml:space="preserve"> as extension. The rails views allow you to specify for which format you need to take which file by adding the format in front of the .</w:t>
      </w:r>
      <w:proofErr w:type="spellStart"/>
      <w:r>
        <w:t>erb</w:t>
      </w:r>
      <w:proofErr w:type="spellEnd"/>
      <w:r>
        <w:t xml:space="preserve"> extension. </w:t>
      </w:r>
    </w:p>
    <w:p w:rsidR="00197A79" w:rsidRDefault="00197A79" w:rsidP="001F3518">
      <w:pPr>
        <w:pStyle w:val="Body"/>
      </w:pPr>
      <w:r>
        <w:t xml:space="preserve">That means you could create a template to generate </w:t>
      </w:r>
      <w:proofErr w:type="spellStart"/>
      <w:r>
        <w:t>pdf</w:t>
      </w:r>
      <w:proofErr w:type="spellEnd"/>
      <w:r>
        <w:t xml:space="preserve"> documents and a template to generate html for the same action.  Those 2 files would then be called </w:t>
      </w:r>
      <w:proofErr w:type="spellStart"/>
      <w:r>
        <w:t>my_action.pdf.erb</w:t>
      </w:r>
      <w:proofErr w:type="spellEnd"/>
      <w:r>
        <w:t xml:space="preserve"> and</w:t>
      </w:r>
    </w:p>
    <w:p w:rsidR="00A07E46" w:rsidRDefault="00197A79" w:rsidP="001F3518">
      <w:pPr>
        <w:pStyle w:val="Body"/>
        <w:ind w:firstLine="0"/>
      </w:pPr>
      <w:proofErr w:type="spellStart"/>
      <w:proofErr w:type="gramStart"/>
      <w:r>
        <w:t>my</w:t>
      </w:r>
      <w:proofErr w:type="gramEnd"/>
      <w:r>
        <w:t>_action.html.erb</w:t>
      </w:r>
      <w:proofErr w:type="spellEnd"/>
      <w:r>
        <w:t xml:space="preserve">. When you specify that the format has to be a </w:t>
      </w:r>
      <w:proofErr w:type="spellStart"/>
      <w:r>
        <w:t>pdf</w:t>
      </w:r>
      <w:proofErr w:type="spellEnd"/>
      <w:r>
        <w:t xml:space="preserve"> document then Rails will pick the </w:t>
      </w:r>
      <w:proofErr w:type="spellStart"/>
      <w:r>
        <w:t>pdf</w:t>
      </w:r>
      <w:proofErr w:type="spellEnd"/>
      <w:r>
        <w:t xml:space="preserve"> template and vice versa.</w:t>
      </w:r>
    </w:p>
    <w:p w:rsidR="00DA13C7" w:rsidRDefault="00A07E46" w:rsidP="00A07E46">
      <w:pPr>
        <w:pStyle w:val="Body"/>
      </w:pPr>
      <w:r>
        <w:t xml:space="preserve">In our sample application we will only use the html variant. I added the previous tidbit so you know it is </w:t>
      </w:r>
      <w:r w:rsidR="00DA13C7">
        <w:t>easy</w:t>
      </w:r>
      <w:r>
        <w:t xml:space="preserve"> with rails</w:t>
      </w:r>
      <w:r w:rsidR="00DA13C7">
        <w:t xml:space="preserve"> to cater for different formats and different markups. You could also create an </w:t>
      </w:r>
      <w:proofErr w:type="spellStart"/>
      <w:r w:rsidR="00DA13C7">
        <w:t>iphone</w:t>
      </w:r>
      <w:proofErr w:type="spellEnd"/>
      <w:r w:rsidR="00DA13C7">
        <w:t xml:space="preserve"> mime mapping and then use </w:t>
      </w:r>
      <w:proofErr w:type="spellStart"/>
      <w:r w:rsidR="00DA13C7">
        <w:t>my_action.iphone.erb</w:t>
      </w:r>
      <w:proofErr w:type="spellEnd"/>
      <w:r w:rsidR="00DA13C7">
        <w:t xml:space="preserve"> to generate the </w:t>
      </w:r>
      <w:proofErr w:type="spellStart"/>
      <w:r w:rsidR="00DA13C7">
        <w:t>iphone</w:t>
      </w:r>
      <w:proofErr w:type="spellEnd"/>
      <w:r w:rsidR="00DA13C7">
        <w:t xml:space="preserve"> specific html.</w:t>
      </w:r>
    </w:p>
    <w:p w:rsidR="00745DCC" w:rsidRDefault="00745DCC" w:rsidP="00745DCC">
      <w:pPr>
        <w:pStyle w:val="Body"/>
      </w:pPr>
      <w:r>
        <w:t>If we now return to our sample application then we know that in order to</w:t>
      </w:r>
      <w:r w:rsidR="00DA13C7">
        <w:t xml:space="preserve"> create this view we have 2 different pi</w:t>
      </w:r>
      <w:r>
        <w:t>eces of functionality that need</w:t>
      </w:r>
      <w:r w:rsidR="00DA13C7">
        <w:t xml:space="preserve"> to be on that page. Users need to be able to see the status updates and users need to be able to post status updates to the website through the interface.  </w:t>
      </w:r>
      <w:r>
        <w:t xml:space="preserve">Listing </w:t>
      </w:r>
      <w:r w:rsidR="00DC10DB">
        <w:t>7.</w:t>
      </w:r>
      <w:ins w:id="442" w:author="Ivan Porto Carrero" w:date="2009-10-12T11:32:00Z">
        <w:r w:rsidR="005543A5">
          <w:t xml:space="preserve">25 </w:t>
        </w:r>
      </w:ins>
      <w:r>
        <w:t xml:space="preserve">shows the template for the </w:t>
      </w:r>
      <w:proofErr w:type="spellStart"/>
      <w:r>
        <w:t>friends_timeline.html.erb</w:t>
      </w:r>
      <w:proofErr w:type="spellEnd"/>
      <w:r>
        <w:t xml:space="preserve"> file.</w:t>
      </w:r>
    </w:p>
    <w:p w:rsidR="00745DCC" w:rsidRDefault="00745DCC" w:rsidP="00745DCC">
      <w:pPr>
        <w:pStyle w:val="CodeListingCaption"/>
      </w:pPr>
      <w:r>
        <w:t xml:space="preserve">Listing </w:t>
      </w:r>
      <w:r w:rsidR="00DC10DB">
        <w:t>7.</w:t>
      </w:r>
      <w:ins w:id="443" w:author="Ivan Porto Carrero" w:date="2009-10-12T11:32:00Z">
        <w:r w:rsidR="005543A5">
          <w:t>25</w:t>
        </w:r>
      </w:ins>
      <w:r w:rsidR="00422DB0">
        <w:t>:</w:t>
      </w:r>
      <w:r>
        <w:t xml:space="preserve"> The view template for our homepage.</w:t>
      </w:r>
    </w:p>
    <w:p w:rsidR="00745DCC" w:rsidRDefault="00745DCC" w:rsidP="00745DCC">
      <w:pPr>
        <w:pStyle w:val="Code"/>
      </w:pPr>
      <w:r>
        <w:t>&lt;</w:t>
      </w:r>
      <w:proofErr w:type="gramStart"/>
      <w:r>
        <w:t>h2</w:t>
      </w:r>
      <w:proofErr w:type="gramEnd"/>
      <w:r>
        <w:t>&gt;Timeline with friends for &lt;%= @</w:t>
      </w:r>
      <w:proofErr w:type="spellStart"/>
      <w:r>
        <w:t>user.login</w:t>
      </w:r>
      <w:proofErr w:type="spellEnd"/>
      <w:r>
        <w:t xml:space="preserve"> %&gt;&lt;/h2&gt;</w:t>
      </w:r>
    </w:p>
    <w:p w:rsidR="00745DCC" w:rsidRDefault="00745DCC" w:rsidP="00745DCC">
      <w:pPr>
        <w:pStyle w:val="Code"/>
      </w:pPr>
      <w:r>
        <w:t xml:space="preserve">&lt;%= </w:t>
      </w:r>
      <w:proofErr w:type="gramStart"/>
      <w:r>
        <w:t>render</w:t>
      </w:r>
      <w:proofErr w:type="gramEnd"/>
      <w:r>
        <w:t xml:space="preserve"> :partial =&gt; '</w:t>
      </w:r>
      <w:proofErr w:type="spellStart"/>
      <w:r>
        <w:t>update_status</w:t>
      </w:r>
      <w:proofErr w:type="spellEnd"/>
      <w:r>
        <w:t>' %&gt;</w:t>
      </w:r>
    </w:p>
    <w:p w:rsidR="00745DCC" w:rsidRDefault="00745DCC" w:rsidP="00745DCC">
      <w:pPr>
        <w:pStyle w:val="Code"/>
      </w:pPr>
      <w:r>
        <w:t xml:space="preserve">&lt;%= </w:t>
      </w:r>
      <w:proofErr w:type="gramStart"/>
      <w:r>
        <w:t>render</w:t>
      </w:r>
      <w:proofErr w:type="gramEnd"/>
      <w:r>
        <w:t xml:space="preserve"> :partial =&gt; 'timeline' %&gt;</w:t>
      </w:r>
    </w:p>
    <w:p w:rsidR="006A660B" w:rsidRDefault="006A660B" w:rsidP="00745DCC">
      <w:pPr>
        <w:pStyle w:val="Body"/>
      </w:pPr>
    </w:p>
    <w:p w:rsidR="00B9569F" w:rsidRDefault="00B9569F" w:rsidP="00B9569F">
      <w:pPr>
        <w:pStyle w:val="Head3"/>
        <w:rPr>
          <w:ins w:id="444" w:author="Ivan Porto Carrero" w:date="2009-10-12T11:21:00Z"/>
        </w:rPr>
      </w:pPr>
      <w:ins w:id="445" w:author="Ivan Porto Carrero" w:date="2009-10-12T11:21:00Z">
        <w:r>
          <w:t>Partial views for reuse</w:t>
        </w:r>
      </w:ins>
    </w:p>
    <w:p w:rsidR="00422DB0" w:rsidRDefault="00745DCC" w:rsidP="00745DCC">
      <w:pPr>
        <w:pStyle w:val="Body"/>
        <w:numPr>
          <w:ins w:id="446" w:author="Ivan Porto Carrero" w:date="2009-10-12T11:21:00Z"/>
        </w:numPr>
      </w:pPr>
      <w:r>
        <w:t>We first provide a header, in this case it is an indicator of what we’re displaying</w:t>
      </w:r>
      <w:r w:rsidR="006A660B">
        <w:t xml:space="preserve"> and we use </w:t>
      </w:r>
      <w:r w:rsidR="006A660B" w:rsidRPr="0095345F">
        <w:rPr>
          <w:rStyle w:val="CodeinText"/>
        </w:rPr>
        <w:t>&lt;%= … %&gt;</w:t>
      </w:r>
      <w:r w:rsidR="006A660B">
        <w:t xml:space="preserve"> to tell rails that we want to include the result from the called function into the rendered html</w:t>
      </w:r>
      <w:r>
        <w:t>. Next we i</w:t>
      </w:r>
      <w:r w:rsidR="00D82113">
        <w:t xml:space="preserve">nclude a partial that takes care </w:t>
      </w:r>
      <w:r w:rsidR="00182E68">
        <w:t>of the sending of updates. The second partial we’re including is the one that contains the list of status updates for the logged in user and his friends.</w:t>
      </w:r>
      <w:r w:rsidR="00EB6193">
        <w:t xml:space="preserve"> In the code sample above you can see one helper method the render</w:t>
      </w:r>
      <w:r w:rsidR="00422DB0">
        <w:t xml:space="preserve"> method. </w:t>
      </w:r>
      <w:r w:rsidR="006A660B">
        <w:t xml:space="preserve">The status update form, as shown in listing </w:t>
      </w:r>
      <w:r w:rsidR="00DC10DB">
        <w:t>7.</w:t>
      </w:r>
      <w:ins w:id="447" w:author="Ivan Porto Carrero" w:date="2009-10-12T11:33:00Z">
        <w:r w:rsidR="005543A5">
          <w:t>26</w:t>
        </w:r>
      </w:ins>
      <w:r w:rsidR="006A660B">
        <w:t xml:space="preserve">, </w:t>
      </w:r>
      <w:r w:rsidR="00ED566F">
        <w:t>uses more helpers.</w:t>
      </w:r>
    </w:p>
    <w:p w:rsidR="00422DB0" w:rsidRDefault="00422DB0" w:rsidP="00422DB0">
      <w:pPr>
        <w:pStyle w:val="CodeListingCaption"/>
      </w:pPr>
      <w:r>
        <w:t xml:space="preserve">Listing </w:t>
      </w:r>
      <w:r w:rsidR="00DC10DB">
        <w:t>7.</w:t>
      </w:r>
      <w:r>
        <w:t>2</w:t>
      </w:r>
      <w:ins w:id="448" w:author="Ivan Porto Carrero" w:date="2009-10-12T11:33:00Z">
        <w:r w:rsidR="005543A5">
          <w:t>6</w:t>
        </w:r>
      </w:ins>
      <w:r>
        <w:t>: The update status form</w:t>
      </w:r>
    </w:p>
    <w:p w:rsidR="00422DB0" w:rsidRDefault="00422DB0" w:rsidP="00422DB0">
      <w:pPr>
        <w:pStyle w:val="Code"/>
      </w:pPr>
      <w:r>
        <w:t>&lt;</w:t>
      </w:r>
      <w:proofErr w:type="gramStart"/>
      <w:r>
        <w:t>div</w:t>
      </w:r>
      <w:proofErr w:type="gramEnd"/>
      <w:r>
        <w:t xml:space="preserve"> class="status-update" style="display:block;margin:5px;padding:3px;"&gt;</w:t>
      </w:r>
    </w:p>
    <w:p w:rsidR="00422DB0" w:rsidRDefault="00422DB0" w:rsidP="00422DB0">
      <w:pPr>
        <w:pStyle w:val="Code"/>
      </w:pPr>
      <w:r>
        <w:t xml:space="preserve">  &lt;% </w:t>
      </w:r>
      <w:proofErr w:type="spellStart"/>
      <w:proofErr w:type="gramStart"/>
      <w:r>
        <w:t>form</w:t>
      </w:r>
      <w:proofErr w:type="gramEnd"/>
      <w:r>
        <w:t>_for</w:t>
      </w:r>
      <w:proofErr w:type="spellEnd"/>
      <w:r>
        <w:t>(@status) do |f| %&gt;</w:t>
      </w:r>
    </w:p>
    <w:p w:rsidR="00422DB0" w:rsidRDefault="00422DB0" w:rsidP="00422DB0">
      <w:pPr>
        <w:pStyle w:val="Code"/>
      </w:pPr>
      <w:r>
        <w:t xml:space="preserve">    &lt;%= </w:t>
      </w:r>
      <w:proofErr w:type="spellStart"/>
      <w:proofErr w:type="gramStart"/>
      <w:r>
        <w:t>f</w:t>
      </w:r>
      <w:proofErr w:type="gramEnd"/>
      <w:r>
        <w:t>.label</w:t>
      </w:r>
      <w:proofErr w:type="spellEnd"/>
      <w:r>
        <w:t xml:space="preserve"> :text, 'Update: ' %&gt;&lt;</w:t>
      </w:r>
      <w:proofErr w:type="spellStart"/>
      <w:r>
        <w:t>br</w:t>
      </w:r>
      <w:proofErr w:type="spellEnd"/>
      <w:r>
        <w:t xml:space="preserve"> /&gt;</w:t>
      </w:r>
    </w:p>
    <w:p w:rsidR="00422DB0" w:rsidRDefault="00422DB0" w:rsidP="00422DB0">
      <w:pPr>
        <w:pStyle w:val="Code"/>
      </w:pPr>
      <w:r>
        <w:tab/>
        <w:t xml:space="preserve">&lt;%= </w:t>
      </w:r>
      <w:proofErr w:type="spellStart"/>
      <w:proofErr w:type="gramStart"/>
      <w:r>
        <w:t>f</w:t>
      </w:r>
      <w:proofErr w:type="gramEnd"/>
      <w:r>
        <w:t>.text_area</w:t>
      </w:r>
      <w:proofErr w:type="spellEnd"/>
      <w:r>
        <w:t xml:space="preserve"> :text, :cols =&gt; 70, :rows =&gt; 5, :style =&gt; "width:100%"  %&gt;&lt;</w:t>
      </w:r>
      <w:proofErr w:type="spellStart"/>
      <w:r>
        <w:t>br</w:t>
      </w:r>
      <w:proofErr w:type="spellEnd"/>
      <w:r>
        <w:t>/&gt;</w:t>
      </w:r>
    </w:p>
    <w:p w:rsidR="00422DB0" w:rsidRDefault="00422DB0" w:rsidP="00422DB0">
      <w:pPr>
        <w:pStyle w:val="Code"/>
      </w:pPr>
    </w:p>
    <w:p w:rsidR="00422DB0" w:rsidRDefault="00422DB0" w:rsidP="00422DB0">
      <w:pPr>
        <w:pStyle w:val="Code"/>
      </w:pPr>
      <w:r>
        <w:t xml:space="preserve">    &lt;</w:t>
      </w:r>
      <w:proofErr w:type="gramStart"/>
      <w:r>
        <w:t>div</w:t>
      </w:r>
      <w:proofErr w:type="gramEnd"/>
      <w:r>
        <w:t xml:space="preserve"> style="</w:t>
      </w:r>
      <w:proofErr w:type="spellStart"/>
      <w:r>
        <w:t>display:block;text-align:right</w:t>
      </w:r>
      <w:proofErr w:type="spellEnd"/>
      <w:r>
        <w:t>"&gt;</w:t>
      </w:r>
    </w:p>
    <w:p w:rsidR="00422DB0" w:rsidRDefault="00422DB0" w:rsidP="00422DB0">
      <w:pPr>
        <w:pStyle w:val="Code"/>
      </w:pPr>
      <w:r>
        <w:t xml:space="preserve">      &lt;%= </w:t>
      </w:r>
      <w:proofErr w:type="spellStart"/>
      <w:proofErr w:type="gramStart"/>
      <w:r>
        <w:t>submit</w:t>
      </w:r>
      <w:proofErr w:type="gramEnd"/>
      <w:r>
        <w:t>_tag</w:t>
      </w:r>
      <w:proofErr w:type="spellEnd"/>
      <w:r>
        <w:t xml:space="preserve"> "Update" %&gt;</w:t>
      </w:r>
    </w:p>
    <w:p w:rsidR="00422DB0" w:rsidRDefault="00422DB0" w:rsidP="00422DB0">
      <w:pPr>
        <w:pStyle w:val="Code"/>
      </w:pPr>
      <w:r>
        <w:t xml:space="preserve">    &lt;/div&gt;</w:t>
      </w:r>
    </w:p>
    <w:p w:rsidR="00422DB0" w:rsidRDefault="00422DB0" w:rsidP="00422DB0">
      <w:pPr>
        <w:pStyle w:val="Code"/>
      </w:pPr>
      <w:r>
        <w:t xml:space="preserve">  &lt;% </w:t>
      </w:r>
      <w:proofErr w:type="gramStart"/>
      <w:r>
        <w:t>end</w:t>
      </w:r>
      <w:proofErr w:type="gramEnd"/>
      <w:r>
        <w:t xml:space="preserve"> %&gt;</w:t>
      </w:r>
    </w:p>
    <w:p w:rsidR="006A660B" w:rsidRDefault="00422DB0" w:rsidP="00422DB0">
      <w:pPr>
        <w:pStyle w:val="Code"/>
      </w:pPr>
      <w:r>
        <w:t>&lt;/div&gt;</w:t>
      </w:r>
    </w:p>
    <w:p w:rsidR="006A660B" w:rsidRDefault="006A660B" w:rsidP="006A660B">
      <w:pPr>
        <w:pStyle w:val="Body"/>
      </w:pPr>
    </w:p>
    <w:p w:rsidR="00866697" w:rsidRDefault="006A660B" w:rsidP="006A660B">
      <w:pPr>
        <w:pStyle w:val="Body"/>
      </w:pPr>
      <w:r>
        <w:t xml:space="preserve">The beginning of this snippet is just plain old HTML. The next line </w:t>
      </w:r>
      <w:r w:rsidR="00D74571">
        <w:t xml:space="preserve">contains the </w:t>
      </w:r>
      <w:r w:rsidR="00D74571" w:rsidRPr="0095345F">
        <w:rPr>
          <w:rStyle w:val="CodeinText"/>
        </w:rPr>
        <w:t>&lt;% … %&gt;</w:t>
      </w:r>
      <w:r w:rsidR="00D74571">
        <w:t xml:space="preserve"> notation. That is used to indicate that you’re going to capture a block and want to include that into the rendered html.  The </w:t>
      </w:r>
      <w:proofErr w:type="spellStart"/>
      <w:r w:rsidR="00D74571" w:rsidRPr="0095345F">
        <w:rPr>
          <w:rStyle w:val="CodeinText"/>
        </w:rPr>
        <w:t>form_for</w:t>
      </w:r>
      <w:proofErr w:type="spellEnd"/>
      <w:r w:rsidR="00D74571">
        <w:t xml:space="preserve"> helper </w:t>
      </w:r>
      <w:r w:rsidR="00BF2275">
        <w:t xml:space="preserve">method captures a block and will surround the given block with the necessary markup to create a form that contains the elements from the block as well as the form tags and authenticity token. The block uses 1 parameter </w:t>
      </w:r>
      <w:r w:rsidR="00BF2275" w:rsidRPr="00CF7B89">
        <w:rPr>
          <w:rStyle w:val="CodeinText"/>
        </w:rPr>
        <w:t>f</w:t>
      </w:r>
      <w:r w:rsidR="00CF7B89">
        <w:t xml:space="preserve">, provided as a parameter to the </w:t>
      </w:r>
      <w:proofErr w:type="spellStart"/>
      <w:r w:rsidR="00CF7B89" w:rsidRPr="00CF7B89">
        <w:rPr>
          <w:rStyle w:val="CodeinText"/>
        </w:rPr>
        <w:t>form_for</w:t>
      </w:r>
      <w:proofErr w:type="spellEnd"/>
      <w:r w:rsidR="00CF7B89">
        <w:t xml:space="preserve"> method</w:t>
      </w:r>
      <w:r w:rsidR="00BF2275">
        <w:t xml:space="preserve">. That parameter denotes the form </w:t>
      </w:r>
      <w:proofErr w:type="gramStart"/>
      <w:r w:rsidR="00BF2275">
        <w:t>model,</w:t>
      </w:r>
      <w:proofErr w:type="gramEnd"/>
      <w:r w:rsidR="00BF2275">
        <w:t xml:space="preserve"> this model also has a bunch of helper methods to create form fields etc.  We create a label for the text method on the status model as well as a text area for the text method of the status model. On this text area we set a couple of other attributes like the rows and cols. The last helper we see is the </w:t>
      </w:r>
      <w:proofErr w:type="spellStart"/>
      <w:r w:rsidR="00BF2275">
        <w:t>submit_tag</w:t>
      </w:r>
      <w:proofErr w:type="spellEnd"/>
      <w:r w:rsidR="00BF2275">
        <w:t xml:space="preserve"> that will render out a submit button. Listing </w:t>
      </w:r>
      <w:r w:rsidR="00DC10DB">
        <w:t>7.</w:t>
      </w:r>
      <w:ins w:id="449" w:author="Ivan Porto Carrero" w:date="2009-10-12T11:33:00Z">
        <w:r w:rsidR="005543A5">
          <w:t xml:space="preserve">28 </w:t>
        </w:r>
      </w:ins>
      <w:r w:rsidR="00BF2275">
        <w:t xml:space="preserve">shows the output of the </w:t>
      </w:r>
      <w:r w:rsidR="00866697">
        <w:t>partial when it is rendered.</w:t>
      </w:r>
    </w:p>
    <w:p w:rsidR="00866697" w:rsidRDefault="00866697" w:rsidP="00866697">
      <w:pPr>
        <w:pStyle w:val="CodeListingCaption"/>
      </w:pPr>
      <w:r>
        <w:t xml:space="preserve">Listing </w:t>
      </w:r>
      <w:r w:rsidR="00DC10DB">
        <w:t>7.</w:t>
      </w:r>
      <w:ins w:id="450" w:author="Ivan Porto Carrero" w:date="2009-10-12T11:33:00Z">
        <w:r w:rsidR="005543A5">
          <w:t>28</w:t>
        </w:r>
      </w:ins>
      <w:r>
        <w:t>: A rendered partial</w:t>
      </w:r>
      <w:r w:rsidR="00D74571">
        <w:t xml:space="preserve"> </w:t>
      </w:r>
    </w:p>
    <w:p w:rsidR="00866697" w:rsidRDefault="00866697" w:rsidP="00866697">
      <w:pPr>
        <w:pStyle w:val="Code"/>
      </w:pPr>
      <w:r>
        <w:t>&lt;</w:t>
      </w:r>
      <w:proofErr w:type="gramStart"/>
      <w:r>
        <w:t>div</w:t>
      </w:r>
      <w:proofErr w:type="gramEnd"/>
      <w:r>
        <w:t xml:space="preserve"> class="status-update" style="display:block;margin:5px;padding:3px;"&gt;</w:t>
      </w:r>
    </w:p>
    <w:p w:rsidR="00866697" w:rsidRDefault="00866697" w:rsidP="00866697">
      <w:pPr>
        <w:pStyle w:val="Code"/>
      </w:pPr>
      <w:r>
        <w:t xml:space="preserve">  </w:t>
      </w:r>
    </w:p>
    <w:p w:rsidR="00866697" w:rsidRDefault="00866697" w:rsidP="00866697">
      <w:pPr>
        <w:pStyle w:val="Code"/>
      </w:pPr>
      <w:r>
        <w:t xml:space="preserve">  &lt;</w:t>
      </w:r>
      <w:proofErr w:type="gramStart"/>
      <w:r>
        <w:t>form</w:t>
      </w:r>
      <w:proofErr w:type="gramEnd"/>
      <w:r>
        <w:t xml:space="preserve"> action="/statuses" class="</w:t>
      </w:r>
      <w:proofErr w:type="spellStart"/>
      <w:r>
        <w:t>new_status</w:t>
      </w:r>
      <w:proofErr w:type="spellEnd"/>
      <w:r>
        <w:t>" id="</w:t>
      </w:r>
      <w:proofErr w:type="spellStart"/>
      <w:r>
        <w:t>new_status</w:t>
      </w:r>
      <w:proofErr w:type="spellEnd"/>
      <w:r>
        <w:t>" method="post"&gt;</w:t>
      </w:r>
    </w:p>
    <w:p w:rsidR="00866697" w:rsidRDefault="00866697" w:rsidP="00866697">
      <w:pPr>
        <w:pStyle w:val="Code"/>
      </w:pPr>
    </w:p>
    <w:p w:rsidR="00866697" w:rsidRDefault="00866697" w:rsidP="00866697">
      <w:pPr>
        <w:pStyle w:val="Code"/>
      </w:pPr>
      <w:r>
        <w:t xml:space="preserve">    &lt;</w:t>
      </w:r>
      <w:proofErr w:type="gramStart"/>
      <w:r>
        <w:t>div</w:t>
      </w:r>
      <w:proofErr w:type="gramEnd"/>
      <w:r>
        <w:t xml:space="preserve"> style="margin:0;padding:0"&gt;</w:t>
      </w:r>
    </w:p>
    <w:p w:rsidR="00866697" w:rsidRDefault="00866697" w:rsidP="00866697">
      <w:pPr>
        <w:pStyle w:val="Code"/>
      </w:pPr>
      <w:r>
        <w:t xml:space="preserve">       &lt;</w:t>
      </w:r>
      <w:proofErr w:type="gramStart"/>
      <w:r>
        <w:t>input</w:t>
      </w:r>
      <w:proofErr w:type="gramEnd"/>
      <w:r>
        <w:t xml:space="preserve"> name="</w:t>
      </w:r>
      <w:proofErr w:type="spellStart"/>
      <w:r>
        <w:t>authenticity_token</w:t>
      </w:r>
      <w:proofErr w:type="spellEnd"/>
      <w:r>
        <w:t>" type="hidden" value="d4d647a1dd10323dd96a7cfc544634f0d4f28ea6" /&gt;&lt;/div&gt;</w:t>
      </w:r>
    </w:p>
    <w:p w:rsidR="00866697" w:rsidRDefault="00866697" w:rsidP="00866697">
      <w:pPr>
        <w:pStyle w:val="Code"/>
      </w:pPr>
      <w:r>
        <w:t xml:space="preserve">    </w:t>
      </w:r>
    </w:p>
    <w:p w:rsidR="00866697" w:rsidRDefault="00866697" w:rsidP="00866697">
      <w:pPr>
        <w:pStyle w:val="Code"/>
      </w:pPr>
      <w:r>
        <w:t xml:space="preserve">    &lt;</w:t>
      </w:r>
      <w:proofErr w:type="gramStart"/>
      <w:r>
        <w:t>label</w:t>
      </w:r>
      <w:proofErr w:type="gramEnd"/>
      <w:r>
        <w:t xml:space="preserve"> for="</w:t>
      </w:r>
      <w:proofErr w:type="spellStart"/>
      <w:r>
        <w:t>status_text</w:t>
      </w:r>
      <w:proofErr w:type="spellEnd"/>
      <w:r>
        <w:t>"&gt;Update: &lt;/label&gt;&lt;</w:t>
      </w:r>
      <w:proofErr w:type="spellStart"/>
      <w:r>
        <w:t>br</w:t>
      </w:r>
      <w:proofErr w:type="spellEnd"/>
      <w:r>
        <w:t xml:space="preserve"> /&gt;</w:t>
      </w:r>
    </w:p>
    <w:p w:rsidR="00866697" w:rsidRDefault="00866697" w:rsidP="00866697">
      <w:pPr>
        <w:pStyle w:val="Code"/>
      </w:pPr>
      <w:r>
        <w:t xml:space="preserve">    &lt;</w:t>
      </w:r>
      <w:proofErr w:type="spellStart"/>
      <w:proofErr w:type="gramStart"/>
      <w:r>
        <w:t>textarea</w:t>
      </w:r>
      <w:proofErr w:type="spellEnd"/>
      <w:proofErr w:type="gramEnd"/>
      <w:r>
        <w:t xml:space="preserve"> cols="70" id="</w:t>
      </w:r>
      <w:proofErr w:type="spellStart"/>
      <w:r>
        <w:t>status_text</w:t>
      </w:r>
      <w:proofErr w:type="spellEnd"/>
      <w:r>
        <w:t>" name="status[text]" rows="5" style="width:100%"&gt;&lt;/</w:t>
      </w:r>
      <w:proofErr w:type="spellStart"/>
      <w:r>
        <w:t>textarea</w:t>
      </w:r>
      <w:proofErr w:type="spellEnd"/>
      <w:r>
        <w:t>&gt;&lt;</w:t>
      </w:r>
      <w:proofErr w:type="spellStart"/>
      <w:r>
        <w:t>br</w:t>
      </w:r>
      <w:proofErr w:type="spellEnd"/>
      <w:r>
        <w:t>/&gt;</w:t>
      </w:r>
    </w:p>
    <w:p w:rsidR="00866697" w:rsidRDefault="00866697" w:rsidP="00866697">
      <w:pPr>
        <w:pStyle w:val="Code"/>
      </w:pPr>
    </w:p>
    <w:p w:rsidR="00866697" w:rsidRDefault="00866697" w:rsidP="00866697">
      <w:pPr>
        <w:pStyle w:val="Code"/>
      </w:pPr>
      <w:r>
        <w:t xml:space="preserve">    &lt;</w:t>
      </w:r>
      <w:proofErr w:type="gramStart"/>
      <w:r>
        <w:t>div</w:t>
      </w:r>
      <w:proofErr w:type="gramEnd"/>
      <w:r>
        <w:t xml:space="preserve"> style="</w:t>
      </w:r>
      <w:proofErr w:type="spellStart"/>
      <w:r>
        <w:t>display:block;text-align:right</w:t>
      </w:r>
      <w:proofErr w:type="spellEnd"/>
      <w:r>
        <w:t>"&gt;</w:t>
      </w:r>
    </w:p>
    <w:p w:rsidR="00866697" w:rsidRDefault="00866697" w:rsidP="00866697">
      <w:pPr>
        <w:pStyle w:val="Code"/>
      </w:pPr>
      <w:r>
        <w:t xml:space="preserve">      &lt;</w:t>
      </w:r>
      <w:proofErr w:type="gramStart"/>
      <w:r>
        <w:t>input</w:t>
      </w:r>
      <w:proofErr w:type="gramEnd"/>
      <w:r>
        <w:t xml:space="preserve"> name="commit" type="submit" value="Update" /&gt;</w:t>
      </w:r>
    </w:p>
    <w:p w:rsidR="00866697" w:rsidRDefault="00866697" w:rsidP="00866697">
      <w:pPr>
        <w:pStyle w:val="Code"/>
      </w:pPr>
      <w:r>
        <w:t xml:space="preserve">    &lt;/div&gt;</w:t>
      </w:r>
    </w:p>
    <w:p w:rsidR="00866697" w:rsidRDefault="00866697" w:rsidP="00866697">
      <w:pPr>
        <w:pStyle w:val="Code"/>
      </w:pPr>
      <w:r>
        <w:t xml:space="preserve">  &lt;/form&gt;</w:t>
      </w:r>
    </w:p>
    <w:p w:rsidR="00866697" w:rsidRDefault="00866697" w:rsidP="00866697">
      <w:pPr>
        <w:pStyle w:val="Code"/>
      </w:pPr>
    </w:p>
    <w:p w:rsidR="00B54417" w:rsidRDefault="00866697" w:rsidP="00866697">
      <w:pPr>
        <w:pStyle w:val="Code"/>
      </w:pPr>
      <w:r>
        <w:t>&lt;/div&gt;</w:t>
      </w:r>
    </w:p>
    <w:p w:rsidR="008D6353" w:rsidRDefault="00B54417" w:rsidP="00B54417">
      <w:pPr>
        <w:pStyle w:val="Body"/>
      </w:pPr>
      <w:r>
        <w:t>I guess there are no big surprises here. It renders out what we expected and told it too. Rails added a hidden field authenticity token. This field helps in ensuring that requests aren’t coming from a different site than yours. Of course this type of security is fairly easy broken but it is still a good idea to use it.</w:t>
      </w:r>
      <w:r w:rsidR="008D6353">
        <w:t xml:space="preserve"> There is one last partial left to discuss, the partial that is in charge of displaying the status updates in a list.  The code for this partial is shown in listing </w:t>
      </w:r>
      <w:r w:rsidR="00DC10DB">
        <w:t>7.</w:t>
      </w:r>
      <w:ins w:id="451" w:author="Ivan Porto Carrero" w:date="2009-10-12T11:33:00Z">
        <w:r w:rsidR="005543A5">
          <w:t>27</w:t>
        </w:r>
      </w:ins>
      <w:r w:rsidR="008D6353">
        <w:t>.</w:t>
      </w:r>
    </w:p>
    <w:p w:rsidR="008D6353" w:rsidRDefault="008D6353" w:rsidP="008D6353">
      <w:pPr>
        <w:pStyle w:val="CodeListingCaption"/>
      </w:pPr>
      <w:r>
        <w:t xml:space="preserve">Listing </w:t>
      </w:r>
      <w:r w:rsidR="00DC10DB">
        <w:t>7.</w:t>
      </w:r>
      <w:ins w:id="452" w:author="Ivan Porto Carrero" w:date="2009-10-12T11:33:00Z">
        <w:r w:rsidR="005543A5">
          <w:t>27</w:t>
        </w:r>
      </w:ins>
      <w:r>
        <w:t>: The status update list partial</w:t>
      </w:r>
    </w:p>
    <w:p w:rsidR="008D6353" w:rsidRDefault="008D6353" w:rsidP="008D6353">
      <w:pPr>
        <w:pStyle w:val="Code"/>
      </w:pPr>
      <w:r>
        <w:t xml:space="preserve"> &lt;</w:t>
      </w:r>
      <w:proofErr w:type="gramStart"/>
      <w:r>
        <w:t>div</w:t>
      </w:r>
      <w:proofErr w:type="gramEnd"/>
      <w:r>
        <w:t xml:space="preserve"> class="timeline"&gt;</w:t>
      </w:r>
    </w:p>
    <w:p w:rsidR="008D6353" w:rsidRDefault="008D6353" w:rsidP="008D6353">
      <w:pPr>
        <w:pStyle w:val="Code"/>
      </w:pPr>
      <w:r>
        <w:t xml:space="preserve">  Count: &lt;%= @</w:t>
      </w:r>
      <w:proofErr w:type="spellStart"/>
      <w:r>
        <w:t>statuses.size</w:t>
      </w:r>
      <w:proofErr w:type="spellEnd"/>
      <w:r>
        <w:t xml:space="preserve"> %&gt;&lt;</w:t>
      </w:r>
      <w:proofErr w:type="spellStart"/>
      <w:r>
        <w:t>br</w:t>
      </w:r>
      <w:proofErr w:type="spellEnd"/>
      <w:r>
        <w:t xml:space="preserve"> /&gt;</w:t>
      </w:r>
    </w:p>
    <w:p w:rsidR="008D6353" w:rsidRDefault="008D6353" w:rsidP="008D6353">
      <w:pPr>
        <w:pStyle w:val="Code"/>
      </w:pPr>
      <w:r>
        <w:t xml:space="preserve">  &lt;% </w:t>
      </w:r>
      <w:proofErr w:type="gramStart"/>
      <w:r>
        <w:t>for</w:t>
      </w:r>
      <w:proofErr w:type="gramEnd"/>
      <w:r>
        <w:t xml:space="preserve"> status in @statuses %&gt;</w:t>
      </w:r>
    </w:p>
    <w:p w:rsidR="008D6353" w:rsidRDefault="008D6353" w:rsidP="008D6353">
      <w:pPr>
        <w:pStyle w:val="Code"/>
      </w:pPr>
      <w:r>
        <w:t xml:space="preserve">    &lt;%= </w:t>
      </w:r>
      <w:proofErr w:type="gramStart"/>
      <w:r>
        <w:t>render</w:t>
      </w:r>
      <w:proofErr w:type="gramEnd"/>
      <w:r>
        <w:t xml:space="preserve"> :partial =&gt; '</w:t>
      </w:r>
      <w:proofErr w:type="spellStart"/>
      <w:r>
        <w:t>timeline_item</w:t>
      </w:r>
      <w:proofErr w:type="spellEnd"/>
      <w:r>
        <w:t xml:space="preserve">', </w:t>
      </w:r>
      <w:r w:rsidRPr="008F7963">
        <w:rPr>
          <w:rStyle w:val="CodeBlueDark"/>
          <w:b/>
        </w:rPr>
        <w:t>:locals =&gt; {:status =&gt; status}</w:t>
      </w:r>
      <w:r>
        <w:t xml:space="preserve"> %&gt;</w:t>
      </w:r>
    </w:p>
    <w:p w:rsidR="008D6353" w:rsidRDefault="008D6353" w:rsidP="008D6353">
      <w:pPr>
        <w:pStyle w:val="Code"/>
      </w:pPr>
      <w:r>
        <w:t xml:space="preserve">  &lt;% </w:t>
      </w:r>
      <w:proofErr w:type="gramStart"/>
      <w:r>
        <w:t>end</w:t>
      </w:r>
      <w:proofErr w:type="gramEnd"/>
      <w:r>
        <w:t xml:space="preserve"> %&gt;</w:t>
      </w:r>
    </w:p>
    <w:p w:rsidR="008D6353" w:rsidRDefault="008D6353" w:rsidP="008D6353">
      <w:pPr>
        <w:pStyle w:val="Code"/>
        <w:rPr>
          <w:ins w:id="453" w:author="Ivan Porto Carrero" w:date="2009-10-12T11:20:00Z"/>
        </w:rPr>
      </w:pPr>
      <w:r>
        <w:t>&lt;/div&gt;</w:t>
      </w:r>
    </w:p>
    <w:p w:rsidR="00B9569F" w:rsidRDefault="00B9569F" w:rsidP="00B9569F">
      <w:pPr>
        <w:pStyle w:val="Head3"/>
        <w:numPr>
          <w:ins w:id="454" w:author="Ivan Porto Carrero" w:date="2009-10-12T11:20:00Z"/>
        </w:numPr>
      </w:pPr>
      <w:ins w:id="455" w:author="Ivan Porto Carrero" w:date="2009-10-12T11:20:00Z">
        <w:r>
          <w:t>Creating helpers</w:t>
        </w:r>
      </w:ins>
    </w:p>
    <w:p w:rsidR="008F7963" w:rsidRDefault="008D6353" w:rsidP="008D6353">
      <w:pPr>
        <w:pStyle w:val="Body"/>
      </w:pPr>
      <w:r>
        <w:t xml:space="preserve">In the listing for the list partial we can see that first we display the total count of items. And then we’re going to display the list. We are looping through the collection of statuses and then we call a different partial that has the markup for a timeline item. </w:t>
      </w:r>
      <w:r w:rsidR="008F7963">
        <w:t xml:space="preserve">The thing to notice in that listing is the use of </w:t>
      </w:r>
      <w:proofErr w:type="gramStart"/>
      <w:r w:rsidR="008F7963">
        <w:t xml:space="preserve">the </w:t>
      </w:r>
      <w:r w:rsidR="008F7963" w:rsidRPr="008F7963">
        <w:rPr>
          <w:rStyle w:val="CodeinText"/>
        </w:rPr>
        <w:t>:locals</w:t>
      </w:r>
      <w:proofErr w:type="gramEnd"/>
      <w:r w:rsidR="008F7963">
        <w:t xml:space="preserve"> hash to pass the currently selected status to the partial.  The last listing about view templates is listing </w:t>
      </w:r>
      <w:r w:rsidR="00DC10DB">
        <w:t>7.</w:t>
      </w:r>
      <w:ins w:id="456" w:author="Ivan Porto Carrero" w:date="2009-10-12T11:33:00Z">
        <w:r w:rsidR="005543A5">
          <w:t xml:space="preserve">28 </w:t>
        </w:r>
      </w:ins>
      <w:r w:rsidR="008F7963">
        <w:t xml:space="preserve">and shows the content of the </w:t>
      </w:r>
      <w:proofErr w:type="spellStart"/>
      <w:r w:rsidR="008F7963">
        <w:t>timeline_item</w:t>
      </w:r>
      <w:proofErr w:type="spellEnd"/>
      <w:r w:rsidR="008F7963">
        <w:t xml:space="preserve"> partial.</w:t>
      </w:r>
    </w:p>
    <w:p w:rsidR="008F7963" w:rsidRDefault="008F7963" w:rsidP="008F7963">
      <w:pPr>
        <w:pStyle w:val="CodeListingCaption"/>
      </w:pPr>
      <w:r>
        <w:t xml:space="preserve">Listing </w:t>
      </w:r>
      <w:r w:rsidR="00DC10DB">
        <w:t>7.</w:t>
      </w:r>
      <w:ins w:id="457" w:author="Ivan Porto Carrero" w:date="2009-10-12T11:33:00Z">
        <w:r w:rsidR="005543A5">
          <w:t>28</w:t>
        </w:r>
      </w:ins>
      <w:r>
        <w:t>: The timeline item partial.</w:t>
      </w:r>
    </w:p>
    <w:p w:rsidR="00B4376D" w:rsidRDefault="00B4376D" w:rsidP="00B4376D">
      <w:pPr>
        <w:pStyle w:val="Code"/>
      </w:pPr>
      <w:r>
        <w:t>&lt;</w:t>
      </w:r>
      <w:proofErr w:type="gramStart"/>
      <w:r>
        <w:t>div</w:t>
      </w:r>
      <w:proofErr w:type="gramEnd"/>
      <w:r>
        <w:t xml:space="preserve"> class="timeline-item" &gt;</w:t>
      </w:r>
    </w:p>
    <w:p w:rsidR="00B4376D" w:rsidRDefault="00B4376D" w:rsidP="00B4376D">
      <w:pPr>
        <w:pStyle w:val="Code"/>
      </w:pPr>
      <w:r>
        <w:t xml:space="preserve">  &lt;%= </w:t>
      </w:r>
      <w:proofErr w:type="spellStart"/>
      <w:proofErr w:type="gramStart"/>
      <w:r>
        <w:t>link</w:t>
      </w:r>
      <w:proofErr w:type="gramEnd"/>
      <w:r>
        <w:t>_with_login</w:t>
      </w:r>
      <w:proofErr w:type="spellEnd"/>
      <w:r>
        <w:t>(</w:t>
      </w:r>
    </w:p>
    <w:p w:rsidR="00B4376D" w:rsidRDefault="00B4376D" w:rsidP="00B4376D">
      <w:pPr>
        <w:pStyle w:val="Code"/>
      </w:pPr>
      <w:r>
        <w:t xml:space="preserve">     </w:t>
      </w:r>
      <w:proofErr w:type="gramStart"/>
      <w:r>
        <w:t>status</w:t>
      </w:r>
      <w:proofErr w:type="gramEnd"/>
      <w:r>
        <w:t xml:space="preserve">, </w:t>
      </w:r>
    </w:p>
    <w:p w:rsidR="00B4376D" w:rsidRDefault="00B4376D" w:rsidP="00B4376D">
      <w:pPr>
        <w:pStyle w:val="Code"/>
      </w:pPr>
      <w:r>
        <w:tab/>
      </w:r>
      <w:proofErr w:type="spellStart"/>
      <w:proofErr w:type="gramStart"/>
      <w:r>
        <w:t>image</w:t>
      </w:r>
      <w:proofErr w:type="gramEnd"/>
      <w:r>
        <w:t>_tag</w:t>
      </w:r>
      <w:proofErr w:type="spellEnd"/>
      <w:r>
        <w:t>('http://</w:t>
      </w:r>
      <w:proofErr w:type="spellStart"/>
      <w:r>
        <w:t>static.twitter.com/images/default_profile_normal.png</w:t>
      </w:r>
      <w:proofErr w:type="spellEnd"/>
      <w:r>
        <w:t xml:space="preserve">'   </w:t>
      </w:r>
      <w:r>
        <w:br/>
        <w:t xml:space="preserve">               , :alt =&gt; "profile image"),</w:t>
      </w:r>
    </w:p>
    <w:p w:rsidR="00B4376D" w:rsidRDefault="00B4376D" w:rsidP="00B4376D">
      <w:pPr>
        <w:pStyle w:val="Code"/>
      </w:pPr>
      <w:r>
        <w:tab/>
      </w:r>
      <w:proofErr w:type="gramStart"/>
      <w:r>
        <w:t>:class</w:t>
      </w:r>
      <w:proofErr w:type="gramEnd"/>
      <w:r>
        <w:t xml:space="preserve"> =&gt; "profile-link") %&gt;</w:t>
      </w:r>
    </w:p>
    <w:p w:rsidR="00B4376D" w:rsidRDefault="00B4376D" w:rsidP="00B4376D">
      <w:pPr>
        <w:pStyle w:val="Code"/>
      </w:pPr>
      <w:r>
        <w:t xml:space="preserve">    </w:t>
      </w:r>
    </w:p>
    <w:p w:rsidR="00B4376D" w:rsidRDefault="00B4376D" w:rsidP="00B4376D">
      <w:pPr>
        <w:pStyle w:val="Code"/>
      </w:pPr>
      <w:r>
        <w:t xml:space="preserve">  &lt;</w:t>
      </w:r>
      <w:proofErr w:type="gramStart"/>
      <w:r>
        <w:t>p</w:t>
      </w:r>
      <w:proofErr w:type="gramEnd"/>
      <w:r>
        <w:t>&gt;</w:t>
      </w:r>
    </w:p>
    <w:p w:rsidR="00B4376D" w:rsidRDefault="00B4376D" w:rsidP="00B4376D">
      <w:pPr>
        <w:pStyle w:val="Code"/>
      </w:pPr>
      <w:r>
        <w:tab/>
        <w:t xml:space="preserve">&lt;%= </w:t>
      </w:r>
      <w:proofErr w:type="spellStart"/>
      <w:proofErr w:type="gramStart"/>
      <w:r>
        <w:t>link</w:t>
      </w:r>
      <w:proofErr w:type="gramEnd"/>
      <w:r>
        <w:t>_with_login</w:t>
      </w:r>
      <w:proofErr w:type="spellEnd"/>
      <w:r>
        <w:t xml:space="preserve"> status %&gt;</w:t>
      </w:r>
    </w:p>
    <w:p w:rsidR="00B4376D" w:rsidRDefault="00B4376D" w:rsidP="00B4376D">
      <w:pPr>
        <w:pStyle w:val="Code"/>
      </w:pPr>
      <w:r>
        <w:t xml:space="preserve">     &lt;%= </w:t>
      </w:r>
      <w:proofErr w:type="spellStart"/>
      <w:proofErr w:type="gramStart"/>
      <w:r>
        <w:t>status.text</w:t>
      </w:r>
      <w:proofErr w:type="spellEnd"/>
      <w:proofErr w:type="gramEnd"/>
      <w:r>
        <w:t xml:space="preserve"> %&gt;&lt;</w:t>
      </w:r>
      <w:proofErr w:type="spellStart"/>
      <w:r>
        <w:t>br</w:t>
      </w:r>
      <w:proofErr w:type="spellEnd"/>
      <w:r>
        <w:t xml:space="preserve"> /&gt;</w:t>
      </w:r>
    </w:p>
    <w:p w:rsidR="00B4376D" w:rsidRDefault="00B4376D" w:rsidP="00B4376D">
      <w:pPr>
        <w:pStyle w:val="Code"/>
      </w:pPr>
      <w:r>
        <w:t xml:space="preserve">     &lt;%= </w:t>
      </w:r>
      <w:proofErr w:type="spellStart"/>
      <w:proofErr w:type="gramStart"/>
      <w:r>
        <w:t>status.created</w:t>
      </w:r>
      <w:proofErr w:type="gramEnd"/>
      <w:r>
        <w:t>_at</w:t>
      </w:r>
      <w:proofErr w:type="spellEnd"/>
      <w:r>
        <w:t xml:space="preserve"> %&gt; from &lt;a </w:t>
      </w:r>
      <w:proofErr w:type="spellStart"/>
      <w:r>
        <w:t>href</w:t>
      </w:r>
      <w:proofErr w:type="spellEnd"/>
      <w:r>
        <w:t xml:space="preserve">="&lt;%= </w:t>
      </w:r>
      <w:proofErr w:type="spellStart"/>
      <w:r>
        <w:t>status.source_url</w:t>
      </w:r>
      <w:proofErr w:type="spellEnd"/>
      <w:r>
        <w:t xml:space="preserve"> %&gt;"&gt;&lt;%= </w:t>
      </w:r>
      <w:proofErr w:type="spellStart"/>
      <w:r>
        <w:t>status.source</w:t>
      </w:r>
      <w:proofErr w:type="spellEnd"/>
      <w:r>
        <w:t xml:space="preserve"> %&gt;&lt;/a&gt;</w:t>
      </w:r>
    </w:p>
    <w:p w:rsidR="00B4376D" w:rsidRDefault="00B4376D" w:rsidP="00B4376D">
      <w:pPr>
        <w:pStyle w:val="Code"/>
      </w:pPr>
      <w:r>
        <w:t xml:space="preserve">    &lt;/p&gt;</w:t>
      </w:r>
    </w:p>
    <w:p w:rsidR="008F7963" w:rsidRPr="008F7963" w:rsidRDefault="00B4376D" w:rsidP="00B4376D">
      <w:pPr>
        <w:pStyle w:val="Code"/>
      </w:pPr>
      <w:r>
        <w:t>&lt;/div&gt;</w:t>
      </w:r>
    </w:p>
    <w:p w:rsidR="00B4376D" w:rsidRDefault="00B4376D" w:rsidP="008D6353">
      <w:pPr>
        <w:pStyle w:val="Body"/>
      </w:pPr>
      <w:r>
        <w:t xml:space="preserve">In this partial there are couple of things worth noting. You can see there is a helper method </w:t>
      </w:r>
      <w:proofErr w:type="spellStart"/>
      <w:r w:rsidRPr="00CF7B89">
        <w:rPr>
          <w:rStyle w:val="CodeinText"/>
        </w:rPr>
        <w:t>link_with_login</w:t>
      </w:r>
      <w:proofErr w:type="spellEnd"/>
      <w:r>
        <w:t xml:space="preserve">. This is a helper method we will define in a few moments. We have the status object as a locally scoped variable available in the partial and can access all its methods etc. You don’t have to use the provided helpers you can just use html and add the dynamic bits in between &lt;%= … %&gt; tags.  The </w:t>
      </w:r>
      <w:proofErr w:type="spellStart"/>
      <w:r w:rsidRPr="00CF7B89">
        <w:rPr>
          <w:rStyle w:val="CodeinText"/>
        </w:rPr>
        <w:t>link_with_login</w:t>
      </w:r>
      <w:proofErr w:type="spellEnd"/>
      <w:r>
        <w:t xml:space="preserve"> helper method is shown in Listing </w:t>
      </w:r>
      <w:r w:rsidR="00DC10DB">
        <w:t>7.</w:t>
      </w:r>
      <w:ins w:id="458" w:author="Ivan Porto Carrero" w:date="2009-10-12T11:33:00Z">
        <w:r w:rsidR="005543A5">
          <w:t xml:space="preserve">29 </w:t>
        </w:r>
      </w:ins>
      <w:r>
        <w:t>and is the only custom helper we’re going to need at this moment.</w:t>
      </w:r>
    </w:p>
    <w:p w:rsidR="00B4376D" w:rsidRDefault="00B4376D" w:rsidP="00B4376D">
      <w:pPr>
        <w:pStyle w:val="CodeListingCaption"/>
      </w:pPr>
      <w:r>
        <w:t xml:space="preserve">Listing </w:t>
      </w:r>
      <w:r w:rsidR="00DC10DB">
        <w:t>7.</w:t>
      </w:r>
      <w:ins w:id="459" w:author="Ivan Porto Carrero" w:date="2009-10-12T11:33:00Z">
        <w:r w:rsidR="005543A5">
          <w:t>29</w:t>
        </w:r>
      </w:ins>
      <w:r>
        <w:t xml:space="preserve">: The </w:t>
      </w:r>
      <w:proofErr w:type="spellStart"/>
      <w:r>
        <w:t>link_with_login</w:t>
      </w:r>
      <w:proofErr w:type="spellEnd"/>
      <w:r>
        <w:t xml:space="preserve"> view helper method</w:t>
      </w:r>
    </w:p>
    <w:p w:rsidR="00B4376D" w:rsidRDefault="00B4376D" w:rsidP="00B4376D">
      <w:pPr>
        <w:pStyle w:val="Code"/>
      </w:pPr>
      <w:proofErr w:type="gramStart"/>
      <w:r>
        <w:t>module</w:t>
      </w:r>
      <w:proofErr w:type="gramEnd"/>
      <w:r>
        <w:t xml:space="preserve"> </w:t>
      </w:r>
      <w:proofErr w:type="spellStart"/>
      <w:r>
        <w:t>StatusesHelper</w:t>
      </w:r>
      <w:proofErr w:type="spellEnd"/>
    </w:p>
    <w:p w:rsidR="00B4376D" w:rsidRDefault="00B4376D" w:rsidP="00B4376D">
      <w:pPr>
        <w:pStyle w:val="Code"/>
      </w:pPr>
      <w:r>
        <w:t xml:space="preserve">  </w:t>
      </w:r>
      <w:proofErr w:type="gramStart"/>
      <w:r>
        <w:t>def</w:t>
      </w:r>
      <w:proofErr w:type="gramEnd"/>
      <w:r>
        <w:t xml:space="preserve"> </w:t>
      </w:r>
      <w:proofErr w:type="spellStart"/>
      <w:r>
        <w:t>link_with_login</w:t>
      </w:r>
      <w:proofErr w:type="spellEnd"/>
      <w:r>
        <w:t>(status, text=nil, options={})</w:t>
      </w:r>
    </w:p>
    <w:p w:rsidR="00B4376D" w:rsidRDefault="00B4376D" w:rsidP="00B4376D">
      <w:pPr>
        <w:pStyle w:val="Code"/>
      </w:pPr>
      <w:r>
        <w:t xml:space="preserve">    </w:t>
      </w:r>
      <w:proofErr w:type="gramStart"/>
      <w:r>
        <w:t>opts</w:t>
      </w:r>
      <w:proofErr w:type="gramEnd"/>
      <w:r>
        <w:t xml:space="preserve"> = </w:t>
      </w:r>
      <w:proofErr w:type="spellStart"/>
      <w:r>
        <w:t>options.collect</w:t>
      </w:r>
      <w:proofErr w:type="spellEnd"/>
      <w:r>
        <w:t xml:space="preserve"> {|k, v| "#{k}=#{v}"}.join(" ")</w:t>
      </w:r>
    </w:p>
    <w:p w:rsidR="00B4376D" w:rsidRDefault="00B4376D" w:rsidP="00B4376D">
      <w:pPr>
        <w:pStyle w:val="Code"/>
      </w:pPr>
      <w:r>
        <w:t xml:space="preserve">    "&lt;</w:t>
      </w:r>
      <w:proofErr w:type="gramStart"/>
      <w:r>
        <w:t>a</w:t>
      </w:r>
      <w:proofErr w:type="gramEnd"/>
      <w:r>
        <w:t xml:space="preserve"> </w:t>
      </w:r>
      <w:proofErr w:type="spellStart"/>
      <w:r>
        <w:t>href</w:t>
      </w:r>
      <w:proofErr w:type="spellEnd"/>
      <w:r>
        <w:t>=\"/users/show/#{</w:t>
      </w:r>
      <w:proofErr w:type="spellStart"/>
      <w:r>
        <w:t>status.user.login</w:t>
      </w:r>
      <w:proofErr w:type="spellEnd"/>
      <w:r>
        <w:t>}\" #{opts}&gt;#{</w:t>
      </w:r>
      <w:proofErr w:type="spellStart"/>
      <w:r>
        <w:t>text.nil</w:t>
      </w:r>
      <w:proofErr w:type="spellEnd"/>
      <w:r>
        <w:t xml:space="preserve">? || </w:t>
      </w:r>
      <w:proofErr w:type="spellStart"/>
      <w:r>
        <w:t>text.empty</w:t>
      </w:r>
      <w:proofErr w:type="spellEnd"/>
      <w:r>
        <w:t xml:space="preserve">? ? </w:t>
      </w:r>
      <w:proofErr w:type="spellStart"/>
      <w:r>
        <w:t>status.user.login</w:t>
      </w:r>
      <w:proofErr w:type="spellEnd"/>
      <w:r>
        <w:t xml:space="preserve"> : text}&lt;/a&gt;"</w:t>
      </w:r>
    </w:p>
    <w:p w:rsidR="00B4376D" w:rsidRDefault="00B4376D" w:rsidP="00B4376D">
      <w:pPr>
        <w:pStyle w:val="Code"/>
      </w:pPr>
      <w:r>
        <w:t xml:space="preserve">  </w:t>
      </w:r>
      <w:proofErr w:type="gramStart"/>
      <w:r>
        <w:t>end</w:t>
      </w:r>
      <w:proofErr w:type="gramEnd"/>
    </w:p>
    <w:p w:rsidR="00B4376D" w:rsidRDefault="00B4376D" w:rsidP="00B4376D">
      <w:pPr>
        <w:pStyle w:val="Code"/>
      </w:pPr>
      <w:proofErr w:type="gramStart"/>
      <w:r>
        <w:t>end</w:t>
      </w:r>
      <w:proofErr w:type="gramEnd"/>
    </w:p>
    <w:p w:rsidR="00B4376D" w:rsidRDefault="00B4376D" w:rsidP="00B4376D">
      <w:pPr>
        <w:pStyle w:val="Code"/>
      </w:pPr>
    </w:p>
    <w:p w:rsidR="005B35D6" w:rsidRDefault="00B4376D" w:rsidP="00B4376D">
      <w:pPr>
        <w:pStyle w:val="Body"/>
      </w:pPr>
      <w:r>
        <w:t>This helper method takes 3 parameters a status instance, an optional text and optional html options. We expect the options to be a hash so that we can generate html attributes from it.  Helpers allow you to group pieces of functionality together that require more code than just some html generation.</w:t>
      </w:r>
    </w:p>
    <w:p w:rsidR="005B35D6" w:rsidRDefault="00DC10DB" w:rsidP="005B35D6">
      <w:pPr>
        <w:pStyle w:val="Head1"/>
      </w:pPr>
      <w:bookmarkStart w:id="460" w:name="_Toc242865006"/>
      <w:r>
        <w:t>7.</w:t>
      </w:r>
      <w:bookmarkEnd w:id="460"/>
      <w:ins w:id="461" w:author="Ivan Porto Carrero" w:date="2009-10-11T17:30:00Z">
        <w:r w:rsidR="00B476B6">
          <w:t xml:space="preserve">6 </w:t>
        </w:r>
      </w:ins>
      <w:ins w:id="462" w:author="Lianna Wlasiuk" w:date="2009-10-09T15:22:00Z">
        <w:r w:rsidR="00861295">
          <w:t>Summary</w:t>
        </w:r>
      </w:ins>
    </w:p>
    <w:p w:rsidR="005B35D6" w:rsidRDefault="005B35D6" w:rsidP="005B35D6">
      <w:pPr>
        <w:pStyle w:val="Body1"/>
      </w:pPr>
      <w:r>
        <w:t>In this chapter</w:t>
      </w:r>
      <w:ins w:id="463" w:author="Lianna Wlasiuk" w:date="2009-10-10T14:34:00Z">
        <w:r w:rsidR="000D5798">
          <w:t>,</w:t>
        </w:r>
      </w:ins>
      <w:r>
        <w:t xml:space="preserve"> we took a brief tour of what is in the </w:t>
      </w:r>
      <w:r w:rsidR="00CF7B89">
        <w:t>R</w:t>
      </w:r>
      <w:r>
        <w:t>ails framework. We only scratched the surface though. The rails framework is pretty big and it is a really nice option to build web applications. Rails shines through its extensibility model as well as through its ease of use.</w:t>
      </w:r>
    </w:p>
    <w:p w:rsidR="005B35D6" w:rsidRDefault="005B35D6" w:rsidP="005B35D6">
      <w:pPr>
        <w:pStyle w:val="Body"/>
      </w:pPr>
      <w:r>
        <w:t>We’ve seen how to create migrations to keep our database changes in one place and with the familiar ruby language. Migrations are a nice way to be able to replay and move back on database schema changes.</w:t>
      </w:r>
    </w:p>
    <w:p w:rsidR="005B35D6" w:rsidRDefault="005B35D6" w:rsidP="005B35D6">
      <w:pPr>
        <w:pStyle w:val="Body"/>
      </w:pPr>
      <w:r>
        <w:t>After the migrations</w:t>
      </w:r>
      <w:ins w:id="464" w:author="Lianna Wlasiuk" w:date="2009-10-10T14:34:00Z">
        <w:r w:rsidR="000D5798">
          <w:t>,</w:t>
        </w:r>
      </w:ins>
      <w:r>
        <w:t xml:space="preserve"> we saw how the models and more importantly </w:t>
      </w:r>
      <w:proofErr w:type="spellStart"/>
      <w:r>
        <w:t>ActiveRecord</w:t>
      </w:r>
      <w:proofErr w:type="spellEnd"/>
      <w:r>
        <w:t xml:space="preserve"> is used in Rails as an ORM. We’ve seen how to use </w:t>
      </w:r>
      <w:proofErr w:type="spellStart"/>
      <w:r>
        <w:t>RSpec</w:t>
      </w:r>
      <w:proofErr w:type="spellEnd"/>
      <w:r>
        <w:t xml:space="preserve"> to create “unit tests” for our model code. We’ve also seen how we can make the model responsible for input validation and how serialization is customized.</w:t>
      </w:r>
    </w:p>
    <w:p w:rsidR="00D616C9" w:rsidRDefault="005B35D6" w:rsidP="005B35D6">
      <w:pPr>
        <w:pStyle w:val="Body"/>
      </w:pPr>
      <w:r>
        <w:t>When we were done with our tour of the models</w:t>
      </w:r>
      <w:ins w:id="465" w:author="Lianna Wlasiuk" w:date="2009-10-10T14:34:00Z">
        <w:r w:rsidR="000D5798">
          <w:t>,</w:t>
        </w:r>
      </w:ins>
      <w:r>
        <w:t xml:space="preserve"> we took a look at what the job of a controller is and how we can use it to respond to different output formats. How we delegate calls to the models and how the controller decides to render views. </w:t>
      </w:r>
      <w:r w:rsidR="00D616C9">
        <w:t>We also talked about the filters to execute logic before and after a controller action.</w:t>
      </w:r>
    </w:p>
    <w:p w:rsidR="00D616C9" w:rsidRDefault="00D616C9" w:rsidP="005B35D6">
      <w:pPr>
        <w:pStyle w:val="Body"/>
      </w:pPr>
      <w:r>
        <w:t xml:space="preserve">The last topic of discussion were the views, in this topic we’ve seen how the views use the </w:t>
      </w:r>
      <w:proofErr w:type="spellStart"/>
      <w:r>
        <w:t>erb</w:t>
      </w:r>
      <w:proofErr w:type="spellEnd"/>
      <w:r>
        <w:t xml:space="preserve"> templating system to allow you to create templates for different types of markup formats. We’ve talked about partial views to keep your html templates DRY and we’ve seen how helpers are used to encapsulate common pieces of logic.</w:t>
      </w:r>
    </w:p>
    <w:p w:rsidR="00D616C9" w:rsidRDefault="00D616C9" w:rsidP="005B35D6">
      <w:pPr>
        <w:pStyle w:val="Body"/>
      </w:pPr>
      <w:r>
        <w:t xml:space="preserve">This was by no means a full discussion of all the features rails has to offer you, but it </w:t>
      </w:r>
      <w:r w:rsidR="00CF7B89">
        <w:t>should serve</w:t>
      </w:r>
      <w:r>
        <w:t xml:space="preserve"> as a decent introduction</w:t>
      </w:r>
      <w:r w:rsidR="00CF7B89">
        <w:t>/appetizer</w:t>
      </w:r>
      <w:r>
        <w:t>. If you like what you’ve seen</w:t>
      </w:r>
      <w:ins w:id="466" w:author="Lianna Wlasiuk" w:date="2009-10-10T14:35:00Z">
        <w:r w:rsidR="000D5798">
          <w:t>,</w:t>
        </w:r>
      </w:ins>
      <w:r>
        <w:t xml:space="preserve"> I suggest you get one of the rails books Manning has to offer.</w:t>
      </w:r>
    </w:p>
    <w:p w:rsidR="00B4376D" w:rsidRPr="005B35D6" w:rsidRDefault="00B4376D" w:rsidP="005B35D6">
      <w:pPr>
        <w:pStyle w:val="Body"/>
      </w:pPr>
    </w:p>
    <w:p w:rsidR="00044100" w:rsidRPr="00866697" w:rsidRDefault="00044100" w:rsidP="008D6353">
      <w:pPr>
        <w:pStyle w:val="Body"/>
      </w:pPr>
    </w:p>
    <w:sectPr w:rsidR="00044100" w:rsidRPr="00866697" w:rsidSect="002330A9">
      <w:headerReference w:type="even" r:id="rId14"/>
      <w:headerReference w:type="default" r:id="rId15"/>
      <w:footerReference w:type="even" r:id="rId16"/>
      <w:footerReference w:type="default" r:id="rId17"/>
      <w:headerReference w:type="first" r:id="rId18"/>
      <w:footerReference w:type="first" r:id="rId19"/>
      <w:footnotePr>
        <w:numRestart w:val="eachSect"/>
      </w:footnotePr>
      <w:pgSz w:w="10627" w:h="13320" w:code="13"/>
      <w:pgMar w:top="1800" w:right="1080" w:bottom="1080" w:left="1987" w:gutter="0"/>
      <w:pgNumType w:start="1" w:chapSep="period"/>
      <w:cols w:space="0"/>
      <w:noEndnote/>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8" w:author="Lianna Wlasiuk" w:date="2009-10-12T10:56:00Z" w:initials="LW">
    <w:p w:rsidR="005543A5" w:rsidRDefault="005543A5">
      <w:r>
        <w:annotationRef/>
      </w:r>
      <w:r>
        <w:t>Can this be a screen shot instead?</w:t>
      </w:r>
    </w:p>
    <w:p w:rsidR="005543A5" w:rsidRDefault="005543A5">
      <w:r w:rsidRPr="00994D07">
        <w:rPr>
          <w:highlight w:val="yellow"/>
        </w:rPr>
        <w:t xml:space="preserve">It can just not this time around yet. </w:t>
      </w:r>
      <w:proofErr w:type="spellStart"/>
      <w:r w:rsidRPr="00994D07">
        <w:rPr>
          <w:highlight w:val="yellow"/>
        </w:rPr>
        <w:t>IronRuby</w:t>
      </w:r>
      <w:proofErr w:type="spellEnd"/>
      <w:r w:rsidRPr="00994D07">
        <w:rPr>
          <w:highlight w:val="yellow"/>
        </w:rPr>
        <w:t xml:space="preserve"> doesn’t know how to talk to databases properly at this stage</w:t>
      </w:r>
      <w:r>
        <w:rPr>
          <w:highlight w:val="yellow"/>
        </w:rPr>
        <w:t>. Which makes me wonder how the other guy did it, as I am the one implementing that support together with a Microsoft person</w:t>
      </w:r>
      <w:r w:rsidRPr="00994D07">
        <w:rPr>
          <w:highlight w:val="yellow"/>
        </w:rPr>
        <w:t>.</w:t>
      </w:r>
      <w:r>
        <w:t xml:space="preserve">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3A5" w:rsidRDefault="005543A5">
      <w:r>
        <w:separator/>
      </w:r>
    </w:p>
    <w:p w:rsidR="005543A5" w:rsidRDefault="005543A5"/>
  </w:endnote>
  <w:endnote w:type="continuationSeparator" w:id="0">
    <w:p w:rsidR="005543A5" w:rsidRDefault="005543A5">
      <w:r>
        <w:continuationSeparator/>
      </w:r>
    </w:p>
    <w:p w:rsidR="005543A5" w:rsidRDefault="005543A5"/>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A5" w:rsidRPr="002D24E6" w:rsidRDefault="005543A5" w:rsidP="002330A9">
    <w:pPr>
      <w:pStyle w:val="Body1"/>
      <w:jc w:val="center"/>
    </w:pPr>
    <w:r>
      <w:t xml:space="preserve">©Manning Publications Co. </w:t>
    </w:r>
    <w:r w:rsidRPr="00B41619">
      <w:t xml:space="preserve">Please post comments or corrections to the </w:t>
    </w:r>
    <w:r w:rsidRPr="002D24E6">
      <w:t>Author Online forum:</w:t>
    </w:r>
  </w:p>
  <w:p w:rsidR="005543A5" w:rsidRPr="00DB3E55" w:rsidRDefault="005543A5" w:rsidP="002330A9">
    <w:pPr>
      <w:pStyle w:val="Body1"/>
      <w:jc w:val="center"/>
      <w:rPr>
        <w:rStyle w:val="Hyperlink"/>
      </w:rPr>
    </w:pPr>
    <w:r w:rsidRPr="00DB3E55">
      <w:rPr>
        <w:rStyle w:val="Hyperlink"/>
      </w:rPr>
      <w:t>http://www.manning-sandbox.com/forum.jspa?forumID=</w:t>
    </w:r>
    <w:r>
      <w:rPr>
        <w:rStyle w:val="Hyperlink"/>
      </w:rPr>
      <w:t>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A5" w:rsidRPr="002D24E6" w:rsidRDefault="005543A5" w:rsidP="002330A9">
    <w:pPr>
      <w:pStyle w:val="Body1"/>
      <w:jc w:val="center"/>
    </w:pPr>
    <w:r>
      <w:t xml:space="preserve">©Manning Publications Co. </w:t>
    </w:r>
    <w:r w:rsidRPr="00B41619">
      <w:t xml:space="preserve">Please post comments or corrections to the </w:t>
    </w:r>
    <w:r w:rsidRPr="002D24E6">
      <w:t>Author Online forum:</w:t>
    </w:r>
  </w:p>
  <w:p w:rsidR="005543A5" w:rsidRPr="00DB3E55" w:rsidRDefault="005543A5" w:rsidP="002330A9">
    <w:pPr>
      <w:pStyle w:val="Body1"/>
      <w:jc w:val="center"/>
      <w:rPr>
        <w:rStyle w:val="Hyperlink"/>
      </w:rPr>
    </w:pPr>
    <w:r w:rsidRPr="00DB3E55">
      <w:rPr>
        <w:rStyle w:val="Hyperlink"/>
      </w:rPr>
      <w:t>http://www.manning-sandbox.com/forum.jspa?forumID=</w:t>
    </w:r>
    <w:r>
      <w:rPr>
        <w:rStyle w:val="Hyperlink"/>
      </w:rPr>
      <w:t>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A5" w:rsidRDefault="005543A5" w:rsidP="002330A9">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3A5" w:rsidRDefault="005543A5">
      <w:r>
        <w:separator/>
      </w:r>
    </w:p>
    <w:p w:rsidR="005543A5" w:rsidRDefault="005543A5"/>
  </w:footnote>
  <w:footnote w:type="continuationSeparator" w:id="0">
    <w:p w:rsidR="005543A5" w:rsidRDefault="005543A5">
      <w:r>
        <w:continuationSeparator/>
      </w:r>
    </w:p>
    <w:p w:rsidR="005543A5" w:rsidRDefault="005543A5"/>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A5" w:rsidRPr="00754508" w:rsidRDefault="005543A5" w:rsidP="002330A9">
    <w:pPr>
      <w:pStyle w:val="Body1"/>
      <w:tabs>
        <w:tab w:val="clear" w:pos="360"/>
        <w:tab w:val="center" w:pos="2970"/>
        <w:tab w:val="right" w:pos="7200"/>
      </w:tabs>
    </w:pPr>
    <w:fldSimple w:instr="PAGE  ">
      <w:r w:rsidR="00AE4412">
        <w:rPr>
          <w:noProof/>
        </w:rPr>
        <w:t>16</w:t>
      </w:r>
    </w:fldSimple>
    <w:r>
      <w:tab/>
    </w:r>
    <w:r>
      <w:rPr>
        <w:rStyle w:val="BoldItalics"/>
      </w:rPr>
      <w:t>Porto Carrero</w:t>
    </w:r>
    <w:r>
      <w:t xml:space="preserve"> / </w:t>
    </w:r>
    <w:proofErr w:type="spellStart"/>
    <w:r>
      <w:rPr>
        <w:rStyle w:val="BoldItalics"/>
      </w:rPr>
      <w:t>IronRuby</w:t>
    </w:r>
    <w:proofErr w:type="spellEnd"/>
    <w:r>
      <w:rPr>
        <w:rStyle w:val="BoldItalics"/>
      </w:rPr>
      <w:t xml:space="preserve"> in Action</w:t>
    </w:r>
    <w:r>
      <w:tab/>
      <w:t xml:space="preserve">Last saved: </w:t>
    </w:r>
    <w:fldSimple w:instr=" TIME \@ &quot;dd/MM/yyyy&quot; ">
      <w:ins w:id="467" w:author="Ivan Porto Carrero" w:date="2009-10-12T10:29:00Z">
        <w:r>
          <w:rPr>
            <w:noProof/>
          </w:rPr>
          <w:t>12/10/2009</w:t>
        </w:r>
      </w:ins>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A5" w:rsidRPr="00327B8E" w:rsidRDefault="005543A5" w:rsidP="002330A9">
    <w:pPr>
      <w:pStyle w:val="Body1"/>
      <w:tabs>
        <w:tab w:val="clear" w:pos="360"/>
        <w:tab w:val="center" w:pos="4680"/>
        <w:tab w:val="left" w:pos="7200"/>
      </w:tabs>
    </w:pPr>
    <w:r>
      <w:t xml:space="preserve">Last saved </w:t>
    </w:r>
    <w:fldSimple w:instr=" TIME \@ &quot;dd/MM/yyyy&quot; ">
      <w:ins w:id="468" w:author="Ivan Porto Carrero" w:date="2009-10-12T10:29:00Z">
        <w:r>
          <w:rPr>
            <w:noProof/>
          </w:rPr>
          <w:t>12/10/2009</w:t>
        </w:r>
      </w:ins>
    </w:fldSimple>
    <w:r>
      <w:tab/>
    </w:r>
    <w:r>
      <w:rPr>
        <w:rStyle w:val="BoldItalics"/>
      </w:rPr>
      <w:t xml:space="preserve">Porto Carrero </w:t>
    </w:r>
    <w:r>
      <w:t xml:space="preserve">/ </w:t>
    </w:r>
    <w:proofErr w:type="spellStart"/>
    <w:r>
      <w:rPr>
        <w:rStyle w:val="BoldItalics"/>
      </w:rPr>
      <w:t>IronRuby</w:t>
    </w:r>
    <w:proofErr w:type="spellEnd"/>
    <w:r>
      <w:rPr>
        <w:rStyle w:val="BoldItalics"/>
      </w:rPr>
      <w:t xml:space="preserve"> In Action</w:t>
    </w:r>
    <w:r w:rsidRPr="00754508">
      <w:tab/>
    </w:r>
    <w:fldSimple w:instr="PAGE  ">
      <w:r w:rsidR="00AE4412">
        <w:rPr>
          <w:noProof/>
        </w:rPr>
        <w:t>15</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A5" w:rsidRDefault="005543A5"/>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0B335685"/>
    <w:multiLevelType w:val="hybridMultilevel"/>
    <w:tmpl w:val="AE68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CFB10F0"/>
    <w:multiLevelType w:val="hybridMultilevel"/>
    <w:tmpl w:val="112A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2">
    <w:nsid w:val="528866C1"/>
    <w:multiLevelType w:val="hybridMultilevel"/>
    <w:tmpl w:val="56545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79F8043F"/>
    <w:multiLevelType w:val="hybridMultilevel"/>
    <w:tmpl w:val="26804E7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6">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1"/>
  </w:num>
  <w:num w:numId="4">
    <w:abstractNumId w:val="19"/>
  </w:num>
  <w:num w:numId="5">
    <w:abstractNumId w:val="2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9"/>
  </w:num>
  <w:num w:numId="18">
    <w:abstractNumId w:val="19"/>
  </w:num>
  <w:num w:numId="19">
    <w:abstractNumId w:val="21"/>
  </w:num>
  <w:num w:numId="20">
    <w:abstractNumId w:val="21"/>
  </w:num>
  <w:num w:numId="21">
    <w:abstractNumId w:val="21"/>
  </w:num>
  <w:num w:numId="22">
    <w:abstractNumId w:val="19"/>
  </w:num>
  <w:num w:numId="23">
    <w:abstractNumId w:val="23"/>
  </w:num>
  <w:num w:numId="24">
    <w:abstractNumId w:val="17"/>
  </w:num>
  <w:num w:numId="25">
    <w:abstractNumId w:val="24"/>
  </w:num>
  <w:num w:numId="26">
    <w:abstractNumId w:val="26"/>
  </w:num>
  <w:num w:numId="27">
    <w:abstractNumId w:val="15"/>
  </w:num>
  <w:num w:numId="28">
    <w:abstractNumId w:val="20"/>
  </w:num>
  <w:num w:numId="29">
    <w:abstractNumId w:val="18"/>
  </w:num>
  <w:num w:numId="30">
    <w:abstractNumId w:val="20"/>
  </w:num>
  <w:num w:numId="31">
    <w:abstractNumId w:val="18"/>
  </w:num>
  <w:num w:numId="32">
    <w:abstractNumId w:val="20"/>
  </w:num>
  <w:num w:numId="33">
    <w:abstractNumId w:val="20"/>
  </w:num>
  <w:num w:numId="34">
    <w:abstractNumId w:val="18"/>
  </w:num>
  <w:num w:numId="35">
    <w:abstractNumId w:val="20"/>
  </w:num>
  <w:num w:numId="36">
    <w:abstractNumId w:val="20"/>
  </w:num>
  <w:num w:numId="37">
    <w:abstractNumId w:val="18"/>
  </w:num>
  <w:num w:numId="38">
    <w:abstractNumId w:val="16"/>
  </w:num>
  <w:num w:numId="39">
    <w:abstractNumId w:val="25"/>
  </w:num>
  <w:num w:numId="40">
    <w:abstractNumId w:val="14"/>
  </w:num>
  <w:num w:numId="41">
    <w:abstractNumId w:val="22"/>
  </w:num>
  <w:num w:numId="42">
    <w:abstractNumId w:val="18"/>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mirrorMargins/>
  <w:proofState w:spelling="clean" w:grammar="clean"/>
  <w:attachedTemplate r:id="rId1"/>
  <w:linkStyles/>
  <w:trackRevisions/>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2330A9"/>
    <w:rsid w:val="000025FB"/>
    <w:rsid w:val="000201B7"/>
    <w:rsid w:val="00030AD2"/>
    <w:rsid w:val="00032F6C"/>
    <w:rsid w:val="00044100"/>
    <w:rsid w:val="000579F5"/>
    <w:rsid w:val="00061027"/>
    <w:rsid w:val="00063B0E"/>
    <w:rsid w:val="0008153B"/>
    <w:rsid w:val="000834DB"/>
    <w:rsid w:val="00085CE4"/>
    <w:rsid w:val="000958E0"/>
    <w:rsid w:val="000A5F0D"/>
    <w:rsid w:val="000B250F"/>
    <w:rsid w:val="000D1882"/>
    <w:rsid w:val="000D26DC"/>
    <w:rsid w:val="000D4648"/>
    <w:rsid w:val="000D5196"/>
    <w:rsid w:val="000D5798"/>
    <w:rsid w:val="000F64D6"/>
    <w:rsid w:val="000F64F9"/>
    <w:rsid w:val="000F6EB6"/>
    <w:rsid w:val="000F73FB"/>
    <w:rsid w:val="00110440"/>
    <w:rsid w:val="001237B8"/>
    <w:rsid w:val="00127F4B"/>
    <w:rsid w:val="00134700"/>
    <w:rsid w:val="00137B2E"/>
    <w:rsid w:val="00141AFC"/>
    <w:rsid w:val="0014300F"/>
    <w:rsid w:val="00147268"/>
    <w:rsid w:val="0015034E"/>
    <w:rsid w:val="0015481C"/>
    <w:rsid w:val="00154A04"/>
    <w:rsid w:val="001553F4"/>
    <w:rsid w:val="00182E68"/>
    <w:rsid w:val="00197A79"/>
    <w:rsid w:val="001A10B5"/>
    <w:rsid w:val="001A4743"/>
    <w:rsid w:val="001A4B05"/>
    <w:rsid w:val="001B6094"/>
    <w:rsid w:val="001D05C2"/>
    <w:rsid w:val="001D62D2"/>
    <w:rsid w:val="001D7E68"/>
    <w:rsid w:val="001E0307"/>
    <w:rsid w:val="001E73DE"/>
    <w:rsid w:val="001F3518"/>
    <w:rsid w:val="002044FA"/>
    <w:rsid w:val="002151CC"/>
    <w:rsid w:val="002311E4"/>
    <w:rsid w:val="002330A9"/>
    <w:rsid w:val="002362D9"/>
    <w:rsid w:val="00236713"/>
    <w:rsid w:val="002433F8"/>
    <w:rsid w:val="0026131B"/>
    <w:rsid w:val="0026190F"/>
    <w:rsid w:val="00266295"/>
    <w:rsid w:val="00267868"/>
    <w:rsid w:val="00267F8E"/>
    <w:rsid w:val="00271EBE"/>
    <w:rsid w:val="002B5C1A"/>
    <w:rsid w:val="002C42A3"/>
    <w:rsid w:val="002E39C1"/>
    <w:rsid w:val="002F0E1A"/>
    <w:rsid w:val="003033DF"/>
    <w:rsid w:val="00306767"/>
    <w:rsid w:val="00313022"/>
    <w:rsid w:val="00320A65"/>
    <w:rsid w:val="00322E0F"/>
    <w:rsid w:val="00323AD3"/>
    <w:rsid w:val="00324307"/>
    <w:rsid w:val="00345539"/>
    <w:rsid w:val="003549C9"/>
    <w:rsid w:val="00354F75"/>
    <w:rsid w:val="003623C1"/>
    <w:rsid w:val="00365E27"/>
    <w:rsid w:val="00371CC8"/>
    <w:rsid w:val="00373317"/>
    <w:rsid w:val="003765FD"/>
    <w:rsid w:val="003844F2"/>
    <w:rsid w:val="003A35E3"/>
    <w:rsid w:val="003A4BC0"/>
    <w:rsid w:val="003B4C22"/>
    <w:rsid w:val="003C3F00"/>
    <w:rsid w:val="003C6D30"/>
    <w:rsid w:val="003D5D85"/>
    <w:rsid w:val="003D7B00"/>
    <w:rsid w:val="003F311B"/>
    <w:rsid w:val="00406AC9"/>
    <w:rsid w:val="0041278A"/>
    <w:rsid w:val="00415945"/>
    <w:rsid w:val="004167BE"/>
    <w:rsid w:val="00422DB0"/>
    <w:rsid w:val="00430B46"/>
    <w:rsid w:val="00432EB0"/>
    <w:rsid w:val="004405C4"/>
    <w:rsid w:val="00443044"/>
    <w:rsid w:val="00444664"/>
    <w:rsid w:val="00446DD7"/>
    <w:rsid w:val="004476B3"/>
    <w:rsid w:val="004516E2"/>
    <w:rsid w:val="0049301B"/>
    <w:rsid w:val="004A0DAA"/>
    <w:rsid w:val="004B540B"/>
    <w:rsid w:val="004C31C9"/>
    <w:rsid w:val="004E74C8"/>
    <w:rsid w:val="004F296E"/>
    <w:rsid w:val="00500319"/>
    <w:rsid w:val="00535CC2"/>
    <w:rsid w:val="00541DEA"/>
    <w:rsid w:val="0054564B"/>
    <w:rsid w:val="005504B1"/>
    <w:rsid w:val="0055254B"/>
    <w:rsid w:val="005543A5"/>
    <w:rsid w:val="0055493C"/>
    <w:rsid w:val="00555F7E"/>
    <w:rsid w:val="00580B77"/>
    <w:rsid w:val="005925FC"/>
    <w:rsid w:val="0059491A"/>
    <w:rsid w:val="00596E8F"/>
    <w:rsid w:val="005A0552"/>
    <w:rsid w:val="005B000A"/>
    <w:rsid w:val="005B2DA2"/>
    <w:rsid w:val="005B35D6"/>
    <w:rsid w:val="005E122B"/>
    <w:rsid w:val="005F7487"/>
    <w:rsid w:val="00604CE2"/>
    <w:rsid w:val="006072AD"/>
    <w:rsid w:val="0062458D"/>
    <w:rsid w:val="0062459A"/>
    <w:rsid w:val="006326C1"/>
    <w:rsid w:val="006428A6"/>
    <w:rsid w:val="00653118"/>
    <w:rsid w:val="00653B6A"/>
    <w:rsid w:val="00662A59"/>
    <w:rsid w:val="006800F7"/>
    <w:rsid w:val="00691BB1"/>
    <w:rsid w:val="006A0CF5"/>
    <w:rsid w:val="006A660B"/>
    <w:rsid w:val="006C13D0"/>
    <w:rsid w:val="006C695F"/>
    <w:rsid w:val="006E2206"/>
    <w:rsid w:val="006E3E9B"/>
    <w:rsid w:val="006F6470"/>
    <w:rsid w:val="00703C6D"/>
    <w:rsid w:val="00724B1A"/>
    <w:rsid w:val="00745DCC"/>
    <w:rsid w:val="00771F65"/>
    <w:rsid w:val="00777692"/>
    <w:rsid w:val="007858FD"/>
    <w:rsid w:val="00790476"/>
    <w:rsid w:val="007C14B0"/>
    <w:rsid w:val="007C190B"/>
    <w:rsid w:val="007C1E2B"/>
    <w:rsid w:val="007C742C"/>
    <w:rsid w:val="007E06C2"/>
    <w:rsid w:val="007E1B25"/>
    <w:rsid w:val="007E7557"/>
    <w:rsid w:val="00805B57"/>
    <w:rsid w:val="0083105C"/>
    <w:rsid w:val="00840C5A"/>
    <w:rsid w:val="00861295"/>
    <w:rsid w:val="00866697"/>
    <w:rsid w:val="00871F0C"/>
    <w:rsid w:val="00875129"/>
    <w:rsid w:val="00877771"/>
    <w:rsid w:val="00882D0A"/>
    <w:rsid w:val="00883EB8"/>
    <w:rsid w:val="008943A4"/>
    <w:rsid w:val="008A02B4"/>
    <w:rsid w:val="008A27E8"/>
    <w:rsid w:val="008B0E05"/>
    <w:rsid w:val="008B3075"/>
    <w:rsid w:val="008B6D59"/>
    <w:rsid w:val="008C7255"/>
    <w:rsid w:val="008D6353"/>
    <w:rsid w:val="008E1390"/>
    <w:rsid w:val="008E1E57"/>
    <w:rsid w:val="008F7963"/>
    <w:rsid w:val="00900A7A"/>
    <w:rsid w:val="0091591E"/>
    <w:rsid w:val="00916967"/>
    <w:rsid w:val="00916EBD"/>
    <w:rsid w:val="00942CD0"/>
    <w:rsid w:val="0094371E"/>
    <w:rsid w:val="0095345F"/>
    <w:rsid w:val="00971807"/>
    <w:rsid w:val="0097777D"/>
    <w:rsid w:val="00982EA2"/>
    <w:rsid w:val="00987AB2"/>
    <w:rsid w:val="00992CC9"/>
    <w:rsid w:val="00993D7A"/>
    <w:rsid w:val="00994D07"/>
    <w:rsid w:val="009B7CF1"/>
    <w:rsid w:val="009B7E86"/>
    <w:rsid w:val="009C2B70"/>
    <w:rsid w:val="009D08C0"/>
    <w:rsid w:val="009D5AE1"/>
    <w:rsid w:val="009E2DA5"/>
    <w:rsid w:val="009F4652"/>
    <w:rsid w:val="009F4864"/>
    <w:rsid w:val="00A07E46"/>
    <w:rsid w:val="00A138B0"/>
    <w:rsid w:val="00A15138"/>
    <w:rsid w:val="00A208DF"/>
    <w:rsid w:val="00A26907"/>
    <w:rsid w:val="00A27456"/>
    <w:rsid w:val="00A466E4"/>
    <w:rsid w:val="00A534AF"/>
    <w:rsid w:val="00A54F89"/>
    <w:rsid w:val="00A65E02"/>
    <w:rsid w:val="00A66EA3"/>
    <w:rsid w:val="00A71776"/>
    <w:rsid w:val="00AA2E82"/>
    <w:rsid w:val="00AA69B1"/>
    <w:rsid w:val="00AC07BD"/>
    <w:rsid w:val="00AC2CE4"/>
    <w:rsid w:val="00AC6CEF"/>
    <w:rsid w:val="00AD05CD"/>
    <w:rsid w:val="00AD5446"/>
    <w:rsid w:val="00AE3BB9"/>
    <w:rsid w:val="00AE4412"/>
    <w:rsid w:val="00AE4E9C"/>
    <w:rsid w:val="00AF22F8"/>
    <w:rsid w:val="00AF2A0A"/>
    <w:rsid w:val="00B0108E"/>
    <w:rsid w:val="00B043D3"/>
    <w:rsid w:val="00B27DC2"/>
    <w:rsid w:val="00B32985"/>
    <w:rsid w:val="00B33BD2"/>
    <w:rsid w:val="00B4376D"/>
    <w:rsid w:val="00B475A2"/>
    <w:rsid w:val="00B476B6"/>
    <w:rsid w:val="00B4770D"/>
    <w:rsid w:val="00B50BE4"/>
    <w:rsid w:val="00B54417"/>
    <w:rsid w:val="00B63474"/>
    <w:rsid w:val="00B71621"/>
    <w:rsid w:val="00B73B2D"/>
    <w:rsid w:val="00B80DE5"/>
    <w:rsid w:val="00B840C9"/>
    <w:rsid w:val="00B84522"/>
    <w:rsid w:val="00B9569F"/>
    <w:rsid w:val="00BA6D9F"/>
    <w:rsid w:val="00BB0726"/>
    <w:rsid w:val="00BC0F56"/>
    <w:rsid w:val="00BC6A88"/>
    <w:rsid w:val="00BD2CD4"/>
    <w:rsid w:val="00BF2275"/>
    <w:rsid w:val="00BF3357"/>
    <w:rsid w:val="00BF421C"/>
    <w:rsid w:val="00C13454"/>
    <w:rsid w:val="00C17128"/>
    <w:rsid w:val="00C31B88"/>
    <w:rsid w:val="00C33053"/>
    <w:rsid w:val="00C332CD"/>
    <w:rsid w:val="00C404A6"/>
    <w:rsid w:val="00C47A47"/>
    <w:rsid w:val="00C50ACC"/>
    <w:rsid w:val="00C57FBE"/>
    <w:rsid w:val="00C86A9E"/>
    <w:rsid w:val="00C92D01"/>
    <w:rsid w:val="00CA4DB1"/>
    <w:rsid w:val="00CA5596"/>
    <w:rsid w:val="00CB1C6C"/>
    <w:rsid w:val="00CB2937"/>
    <w:rsid w:val="00CC1DB1"/>
    <w:rsid w:val="00CF02B4"/>
    <w:rsid w:val="00CF7B89"/>
    <w:rsid w:val="00D038E9"/>
    <w:rsid w:val="00D13627"/>
    <w:rsid w:val="00D136E6"/>
    <w:rsid w:val="00D150E6"/>
    <w:rsid w:val="00D22E37"/>
    <w:rsid w:val="00D24EAF"/>
    <w:rsid w:val="00D402B5"/>
    <w:rsid w:val="00D42DC8"/>
    <w:rsid w:val="00D4580A"/>
    <w:rsid w:val="00D544AA"/>
    <w:rsid w:val="00D616C9"/>
    <w:rsid w:val="00D6199F"/>
    <w:rsid w:val="00D74571"/>
    <w:rsid w:val="00D82113"/>
    <w:rsid w:val="00D949CB"/>
    <w:rsid w:val="00D9560F"/>
    <w:rsid w:val="00D96DD1"/>
    <w:rsid w:val="00DA13C7"/>
    <w:rsid w:val="00DA1C19"/>
    <w:rsid w:val="00DB34EC"/>
    <w:rsid w:val="00DC10DB"/>
    <w:rsid w:val="00DE3A25"/>
    <w:rsid w:val="00DE45FB"/>
    <w:rsid w:val="00DE491C"/>
    <w:rsid w:val="00DF10C2"/>
    <w:rsid w:val="00DF42D9"/>
    <w:rsid w:val="00E07A21"/>
    <w:rsid w:val="00E1564F"/>
    <w:rsid w:val="00E4504A"/>
    <w:rsid w:val="00E458C5"/>
    <w:rsid w:val="00E53AC6"/>
    <w:rsid w:val="00E63EEB"/>
    <w:rsid w:val="00E70555"/>
    <w:rsid w:val="00E718B8"/>
    <w:rsid w:val="00E71F3B"/>
    <w:rsid w:val="00E81170"/>
    <w:rsid w:val="00E91C22"/>
    <w:rsid w:val="00E974F8"/>
    <w:rsid w:val="00EB6193"/>
    <w:rsid w:val="00EC7805"/>
    <w:rsid w:val="00ED3D6A"/>
    <w:rsid w:val="00ED566F"/>
    <w:rsid w:val="00ED58EE"/>
    <w:rsid w:val="00ED5E36"/>
    <w:rsid w:val="00EE2FF7"/>
    <w:rsid w:val="00EE4850"/>
    <w:rsid w:val="00EE71C7"/>
    <w:rsid w:val="00EE7274"/>
    <w:rsid w:val="00EF249C"/>
    <w:rsid w:val="00EF5C0B"/>
    <w:rsid w:val="00F10C28"/>
    <w:rsid w:val="00F4272D"/>
    <w:rsid w:val="00F43EA9"/>
    <w:rsid w:val="00F67462"/>
    <w:rsid w:val="00F805C3"/>
    <w:rsid w:val="00F83F59"/>
    <w:rsid w:val="00F902F6"/>
    <w:rsid w:val="00F91BE6"/>
    <w:rsid w:val="00FA13E3"/>
    <w:rsid w:val="00FB6F81"/>
    <w:rsid w:val="00FD388A"/>
    <w:rsid w:val="00FF72B2"/>
    <w:rsid w:val="00FF7EB1"/>
  </w:rsids>
  <m:mathPr>
    <m:mathFont m:val="MS Gothic"/>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254B"/>
    <w:rPr>
      <w:color w:val="000000"/>
      <w:sz w:val="20"/>
      <w:szCs w:val="2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rPr>
  </w:style>
  <w:style w:type="paragraph" w:styleId="Heading5">
    <w:name w:val="heading 5"/>
    <w:basedOn w:val="Normal"/>
    <w:next w:val="Normal"/>
    <w:qFormat/>
    <w:locked/>
    <w:rsid w:val="0084430D"/>
    <w:pPr>
      <w:tabs>
        <w:tab w:val="num" w:pos="1008"/>
      </w:tabs>
      <w:spacing w:before="240" w:after="60"/>
      <w:ind w:left="1008" w:hanging="1008"/>
      <w:outlineLvl w:val="4"/>
    </w:pPr>
  </w:style>
  <w:style w:type="paragraph" w:styleId="Heading6">
    <w:name w:val="heading 6"/>
    <w:basedOn w:val="Normal"/>
    <w:next w:val="Normal"/>
    <w:qFormat/>
    <w:locked/>
    <w:rsid w:val="0084430D"/>
    <w:pPr>
      <w:tabs>
        <w:tab w:val="num" w:pos="1152"/>
      </w:tabs>
      <w:spacing w:before="240" w:after="60"/>
      <w:ind w:left="1152" w:hanging="1152"/>
      <w:outlineLvl w:val="5"/>
    </w:pPr>
    <w:rPr>
      <w:i/>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rsid w:val="0055254B"/>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rsid w:val="0055254B"/>
  </w:style>
  <w:style w:type="paragraph" w:customStyle="1" w:styleId="Body">
    <w:name w:val=".Body"/>
    <w:link w:val="BodyChar"/>
    <w:rsid w:val="0055254B"/>
    <w:pPr>
      <w:tabs>
        <w:tab w:val="left" w:pos="360"/>
      </w:tabs>
      <w:suppressAutoHyphens/>
      <w:spacing w:line="250" w:lineRule="exact"/>
      <w:ind w:firstLine="274"/>
      <w:jc w:val="both"/>
    </w:pPr>
    <w:rPr>
      <w:rFonts w:ascii="Verdana" w:hAnsi="Verdana"/>
      <w:color w:val="000000"/>
      <w:sz w:val="16"/>
      <w:szCs w:val="20"/>
    </w:rPr>
  </w:style>
  <w:style w:type="character" w:customStyle="1" w:styleId="BodyChar">
    <w:name w:val=".Body Char"/>
    <w:basedOn w:val="DefaultParagraphFont"/>
    <w:link w:val="Body"/>
    <w:rsid w:val="000F0DEC"/>
    <w:rPr>
      <w:rFonts w:ascii="Verdana" w:hAnsi="Verdana"/>
      <w:color w:val="000000"/>
      <w:sz w:val="16"/>
      <w:szCs w:val="20"/>
    </w:rPr>
  </w:style>
  <w:style w:type="paragraph" w:customStyle="1" w:styleId="ListBullet">
    <w:name w:val=".List Bullet"/>
    <w:basedOn w:val="Normal"/>
    <w:rsid w:val="0055254B"/>
    <w:pPr>
      <w:widowControl w:val="0"/>
      <w:numPr>
        <w:numId w:val="28"/>
      </w:numPr>
      <w:suppressAutoHyphens/>
      <w:spacing w:before="80" w:after="80" w:line="240" w:lineRule="exact"/>
      <w:jc w:val="both"/>
    </w:pPr>
    <w:rPr>
      <w:rFonts w:ascii="Verdana" w:hAnsi="Verdana"/>
      <w:sz w:val="16"/>
    </w:rPr>
  </w:style>
  <w:style w:type="paragraph" w:customStyle="1" w:styleId="TableBody">
    <w:name w:val=".Table Body"/>
    <w:rsid w:val="0055254B"/>
    <w:pPr>
      <w:spacing w:before="120" w:line="240" w:lineRule="exact"/>
    </w:pPr>
    <w:rPr>
      <w:rFonts w:ascii="Arial" w:hAnsi="Arial"/>
      <w:bCs/>
      <w:color w:val="000000"/>
      <w:sz w:val="16"/>
      <w:szCs w:val="20"/>
    </w:rPr>
  </w:style>
  <w:style w:type="paragraph" w:customStyle="1" w:styleId="TableHead">
    <w:name w:val=".Table Head"/>
    <w:basedOn w:val="TableBody"/>
    <w:next w:val="TableBody"/>
    <w:rsid w:val="0055254B"/>
    <w:pPr>
      <w:pBdr>
        <w:bottom w:val="single" w:sz="2" w:space="1" w:color="auto"/>
      </w:pBdr>
    </w:pPr>
    <w:rPr>
      <w:b/>
      <w:bCs w:val="0"/>
      <w:color w:val="960000"/>
    </w:rPr>
  </w:style>
  <w:style w:type="paragraph" w:customStyle="1" w:styleId="COChapterNumber">
    <w:name w:val="CO Chapter Number"/>
    <w:next w:val="COChapterTitle"/>
    <w:rsid w:val="0055254B"/>
    <w:pPr>
      <w:widowControl w:val="0"/>
      <w:spacing w:line="480" w:lineRule="atLeast"/>
      <w:ind w:firstLine="1200"/>
      <w:jc w:val="right"/>
    </w:pPr>
    <w:rPr>
      <w:rFonts w:ascii="Arial" w:hAnsi="Arial"/>
      <w:b/>
      <w:i/>
      <w:color w:val="960000"/>
      <w:spacing w:val="20"/>
      <w:sz w:val="96"/>
      <w:szCs w:val="20"/>
    </w:rPr>
  </w:style>
  <w:style w:type="paragraph" w:customStyle="1" w:styleId="COChapterTitle">
    <w:name w:val="CO Chapter Title"/>
    <w:next w:val="Body1"/>
    <w:rsid w:val="0055254B"/>
    <w:pPr>
      <w:widowControl w:val="0"/>
      <w:spacing w:after="2000" w:line="599" w:lineRule="atLeast"/>
      <w:jc w:val="right"/>
    </w:pPr>
    <w:rPr>
      <w:rFonts w:ascii="Arial" w:hAnsi="Arial"/>
      <w:i/>
      <w:color w:val="960000"/>
      <w:sz w:val="48"/>
      <w:szCs w:val="20"/>
    </w:rPr>
  </w:style>
  <w:style w:type="paragraph" w:customStyle="1" w:styleId="Body1">
    <w:name w:val=".Body 1"/>
    <w:basedOn w:val="Body"/>
    <w:next w:val="Body"/>
    <w:link w:val="Body1Char"/>
    <w:rsid w:val="0055254B"/>
    <w:pPr>
      <w:ind w:firstLine="0"/>
    </w:pPr>
  </w:style>
  <w:style w:type="paragraph" w:customStyle="1" w:styleId="FigureCaption">
    <w:name w:val=".Figure Caption"/>
    <w:next w:val="Body"/>
    <w:rsid w:val="0055254B"/>
    <w:pPr>
      <w:widowControl w:val="0"/>
      <w:spacing w:before="160" w:after="360" w:line="200" w:lineRule="exact"/>
    </w:pPr>
    <w:rPr>
      <w:rFonts w:ascii="Arial" w:hAnsi="Arial"/>
      <w:color w:val="960000"/>
      <w:sz w:val="16"/>
      <w:szCs w:val="20"/>
    </w:rPr>
  </w:style>
  <w:style w:type="paragraph" w:customStyle="1" w:styleId="Head1">
    <w:name w:val=".Head 1"/>
    <w:next w:val="Body1"/>
    <w:rsid w:val="0055254B"/>
    <w:pPr>
      <w:keepNext/>
      <w:widowControl w:val="0"/>
      <w:spacing w:before="160" w:after="40"/>
    </w:pPr>
    <w:rPr>
      <w:rFonts w:ascii="Arial" w:hAnsi="Arial"/>
      <w:b/>
      <w:i/>
      <w:color w:val="960000"/>
      <w:szCs w:val="20"/>
    </w:rPr>
  </w:style>
  <w:style w:type="paragraph" w:customStyle="1" w:styleId="Head2">
    <w:name w:val=".Head 2"/>
    <w:basedOn w:val="Head1"/>
    <w:next w:val="Body1"/>
    <w:autoRedefine/>
    <w:rsid w:val="0055254B"/>
    <w:rPr>
      <w:sz w:val="20"/>
    </w:rPr>
  </w:style>
  <w:style w:type="paragraph" w:customStyle="1" w:styleId="ListNumbered">
    <w:name w:val=".List Numbered"/>
    <w:rsid w:val="0055254B"/>
    <w:pPr>
      <w:numPr>
        <w:numId w:val="29"/>
      </w:numPr>
      <w:spacing w:before="80" w:after="80" w:line="240" w:lineRule="exact"/>
    </w:pPr>
    <w:rPr>
      <w:rFonts w:ascii="Verdana" w:hAnsi="Verdana"/>
      <w:color w:val="000000"/>
      <w:sz w:val="16"/>
      <w:szCs w:val="20"/>
    </w:rPr>
  </w:style>
  <w:style w:type="paragraph" w:customStyle="1" w:styleId="GlossaryTerm">
    <w:name w:val=".Glossary Term"/>
    <w:basedOn w:val="Body1"/>
    <w:next w:val="GlossaryDefinition"/>
    <w:rsid w:val="0055254B"/>
    <w:rPr>
      <w:b/>
    </w:rPr>
  </w:style>
  <w:style w:type="paragraph" w:customStyle="1" w:styleId="GlossaryDefinition">
    <w:name w:val=".Glossary Definition"/>
    <w:basedOn w:val="GlossaryTerm"/>
    <w:next w:val="GlossaryTerm"/>
    <w:rsid w:val="0055254B"/>
    <w:pPr>
      <w:spacing w:after="120"/>
    </w:pPr>
    <w:rPr>
      <w:b w:val="0"/>
    </w:rPr>
  </w:style>
  <w:style w:type="paragraph" w:customStyle="1" w:styleId="TableCaption">
    <w:name w:val=".Table Caption"/>
    <w:next w:val="Normal"/>
    <w:rsid w:val="0055254B"/>
    <w:pPr>
      <w:widowControl w:val="0"/>
      <w:spacing w:before="240" w:after="120" w:line="200" w:lineRule="atLeast"/>
      <w:jc w:val="both"/>
    </w:pPr>
    <w:rPr>
      <w:rFonts w:ascii="Arial" w:hAnsi="Arial"/>
      <w:color w:val="960000"/>
      <w:sz w:val="18"/>
      <w:szCs w:val="20"/>
    </w:rPr>
  </w:style>
  <w:style w:type="paragraph" w:customStyle="1" w:styleId="Code">
    <w:name w:val=".Code"/>
    <w:link w:val="CodeChar"/>
    <w:rsid w:val="0055254B"/>
    <w:pPr>
      <w:widowControl w:val="0"/>
      <w:ind w:left="270"/>
    </w:pPr>
    <w:rPr>
      <w:rFonts w:ascii="Courier New" w:hAnsi="Courier New"/>
      <w:snapToGrid w:val="0"/>
      <w:color w:val="000000"/>
      <w:sz w:val="16"/>
      <w:szCs w:val="20"/>
    </w:rPr>
  </w:style>
  <w:style w:type="character" w:customStyle="1" w:styleId="CodeChar">
    <w:name w:val=".Code Char"/>
    <w:basedOn w:val="DefaultParagraphFont"/>
    <w:link w:val="Code"/>
    <w:rsid w:val="00D20429"/>
    <w:rPr>
      <w:rFonts w:ascii="Courier New" w:hAnsi="Courier New"/>
      <w:snapToGrid w:val="0"/>
      <w:color w:val="000000"/>
      <w:sz w:val="16"/>
      <w:szCs w:val="20"/>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55254B"/>
    <w:pPr>
      <w:spacing w:line="190" w:lineRule="exact"/>
      <w:ind w:left="360"/>
    </w:pPr>
    <w:rPr>
      <w:rFonts w:ascii="Arial" w:hAnsi="Arial"/>
      <w:b/>
      <w:sz w:val="15"/>
      <w:szCs w:val="20"/>
    </w:rPr>
  </w:style>
  <w:style w:type="paragraph" w:customStyle="1" w:styleId="Head3">
    <w:name w:val=".Head 3"/>
    <w:basedOn w:val="Head2"/>
    <w:next w:val="Body1"/>
    <w:rsid w:val="0055254B"/>
    <w:pPr>
      <w:spacing w:before="100" w:after="20"/>
    </w:pPr>
    <w:rPr>
      <w:i w:val="0"/>
      <w:smallCaps/>
      <w:sz w:val="16"/>
    </w:rPr>
  </w:style>
  <w:style w:type="paragraph" w:customStyle="1" w:styleId="CalloutHead">
    <w:name w:val=".Callout Head"/>
    <w:basedOn w:val="Callout"/>
    <w:next w:val="Callout"/>
    <w:rsid w:val="0055254B"/>
    <w:pPr>
      <w:spacing w:before="240" w:after="60"/>
    </w:pPr>
    <w:rPr>
      <w:rFonts w:ascii="Arial" w:hAnsi="Arial"/>
      <w:b/>
      <w:caps/>
      <w:color w:val="960000"/>
      <w:sz w:val="17"/>
      <w:szCs w:val="22"/>
    </w:rPr>
  </w:style>
  <w:style w:type="paragraph" w:customStyle="1" w:styleId="Callout">
    <w:name w:val=".Callout"/>
    <w:basedOn w:val="Body"/>
    <w:rsid w:val="0055254B"/>
    <w:pPr>
      <w:spacing w:before="60" w:after="240" w:line="240" w:lineRule="exact"/>
      <w:ind w:left="360" w:right="360" w:firstLine="0"/>
    </w:pPr>
    <w:rPr>
      <w:sz w:val="15"/>
    </w:rPr>
  </w:style>
  <w:style w:type="paragraph" w:customStyle="1" w:styleId="CodeListingCaption">
    <w:name w:val=".Code Listing Caption"/>
    <w:next w:val="Code"/>
    <w:rsid w:val="0055254B"/>
    <w:pPr>
      <w:shd w:val="clear" w:color="7E0000" w:fill="960000"/>
      <w:spacing w:before="200" w:after="120" w:line="220" w:lineRule="exact"/>
    </w:pPr>
    <w:rPr>
      <w:rFonts w:ascii="Arial" w:hAnsi="Arial"/>
      <w:b/>
      <w:sz w:val="18"/>
      <w:szCs w:val="20"/>
    </w:rPr>
  </w:style>
  <w:style w:type="paragraph" w:customStyle="1" w:styleId="SidebarHead">
    <w:name w:val=".Sidebar Head"/>
    <w:basedOn w:val="Callout"/>
    <w:next w:val="Sidebar"/>
    <w:rsid w:val="0055254B"/>
    <w:pPr>
      <w:shd w:val="clear" w:color="auto" w:fill="E6E6E6"/>
      <w:spacing w:before="360" w:after="120"/>
    </w:pPr>
    <w:rPr>
      <w:rFonts w:ascii="Arial" w:hAnsi="Arial"/>
      <w:b/>
      <w:color w:val="960000"/>
      <w:sz w:val="19"/>
    </w:rPr>
  </w:style>
  <w:style w:type="paragraph" w:customStyle="1" w:styleId="Sidebar">
    <w:name w:val=".Sidebar"/>
    <w:basedOn w:val="Callout"/>
    <w:rsid w:val="0055254B"/>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55254B"/>
    <w:rPr>
      <w:sz w:val="17"/>
    </w:rPr>
  </w:style>
  <w:style w:type="character" w:customStyle="1" w:styleId="CodeinText">
    <w:name w:val=".Code in Text"/>
    <w:basedOn w:val="DefaultParagraphFont"/>
    <w:rsid w:val="0055254B"/>
    <w:rPr>
      <w:rFonts w:ascii="Courier New" w:hAnsi="Courier New"/>
      <w:color w:val="auto"/>
      <w:sz w:val="18"/>
      <w:szCs w:val="20"/>
      <w:u w:val="none"/>
    </w:rPr>
  </w:style>
  <w:style w:type="paragraph" w:customStyle="1" w:styleId="ListBody">
    <w:name w:val=".List Body"/>
    <w:rsid w:val="0055254B"/>
    <w:pPr>
      <w:spacing w:before="80" w:after="80" w:line="240" w:lineRule="exact"/>
      <w:ind w:left="540"/>
    </w:pPr>
    <w:rPr>
      <w:rFonts w:ascii="Verdana" w:hAnsi="Verdana"/>
      <w:color w:val="000000"/>
      <w:sz w:val="16"/>
      <w:szCs w:val="20"/>
    </w:rPr>
  </w:style>
  <w:style w:type="character" w:customStyle="1" w:styleId="Bold">
    <w:name w:val=".Bold"/>
    <w:rsid w:val="0055254B"/>
    <w:rPr>
      <w:b/>
    </w:rPr>
  </w:style>
  <w:style w:type="character" w:customStyle="1" w:styleId="Italics">
    <w:name w:val=".Italics"/>
    <w:rsid w:val="0055254B"/>
    <w:rPr>
      <w:i/>
    </w:rPr>
  </w:style>
  <w:style w:type="paragraph" w:customStyle="1" w:styleId="TypesetterNote">
    <w:name w:val=".Typesetter Note"/>
    <w:basedOn w:val="Body1"/>
    <w:next w:val="Body"/>
    <w:rsid w:val="0055254B"/>
    <w:pPr>
      <w:spacing w:before="240" w:after="240"/>
    </w:pPr>
    <w:rPr>
      <w:rFonts w:ascii="Arial" w:hAnsi="Arial" w:cs="Arial"/>
      <w:b/>
      <w:bCs/>
      <w:color w:val="3366FF"/>
      <w:sz w:val="24"/>
    </w:rPr>
  </w:style>
  <w:style w:type="character" w:customStyle="1" w:styleId="Underline">
    <w:name w:val=".Underline"/>
    <w:rsid w:val="0055254B"/>
    <w:rPr>
      <w:u w:val="single"/>
    </w:rPr>
  </w:style>
  <w:style w:type="paragraph" w:customStyle="1" w:styleId="Quote">
    <w:name w:val=".Quote"/>
    <w:basedOn w:val="Body"/>
    <w:next w:val="Normal"/>
    <w:rsid w:val="0055254B"/>
    <w:pPr>
      <w:spacing w:before="240"/>
      <w:ind w:left="720" w:right="720" w:firstLine="0"/>
    </w:pPr>
    <w:rPr>
      <w:szCs w:val="21"/>
    </w:rPr>
  </w:style>
  <w:style w:type="paragraph" w:customStyle="1" w:styleId="QuoteSource">
    <w:name w:val=".Quote Source"/>
    <w:basedOn w:val="Quote"/>
    <w:next w:val="Body"/>
    <w:rsid w:val="0055254B"/>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55254B"/>
  </w:style>
  <w:style w:type="paragraph" w:styleId="Index1">
    <w:name w:val="index 1"/>
    <w:basedOn w:val="Normal"/>
    <w:next w:val="Normal"/>
    <w:autoRedefine/>
    <w:semiHidden/>
    <w:rsid w:val="0055254B"/>
    <w:pPr>
      <w:ind w:left="200" w:hanging="200"/>
    </w:pPr>
  </w:style>
  <w:style w:type="paragraph" w:styleId="TOC2">
    <w:name w:val="toc 2"/>
    <w:basedOn w:val="Normal"/>
    <w:next w:val="Normal"/>
    <w:autoRedefine/>
    <w:rsid w:val="0055254B"/>
    <w:pPr>
      <w:ind w:left="200"/>
    </w:pPr>
  </w:style>
  <w:style w:type="paragraph" w:styleId="TOC3">
    <w:name w:val="toc 3"/>
    <w:basedOn w:val="Normal"/>
    <w:next w:val="Normal"/>
    <w:autoRedefine/>
    <w:rsid w:val="0055254B"/>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55254B"/>
    <w:rPr>
      <w:i/>
    </w:rPr>
  </w:style>
  <w:style w:type="paragraph" w:customStyle="1" w:styleId="CodeAnnotationBody">
    <w:name w:val=".Code Annotation Body"/>
    <w:basedOn w:val="Body1"/>
    <w:rsid w:val="0055254B"/>
    <w:pPr>
      <w:spacing w:after="120"/>
    </w:pPr>
  </w:style>
  <w:style w:type="paragraph" w:customStyle="1" w:styleId="Figure">
    <w:name w:val=".Figure"/>
    <w:basedOn w:val="Normal"/>
    <w:next w:val="FigureCaption"/>
    <w:rsid w:val="0055254B"/>
    <w:pPr>
      <w:spacing w:before="240" w:after="160"/>
    </w:pPr>
  </w:style>
  <w:style w:type="paragraph" w:styleId="FootnoteText">
    <w:name w:val="footnote text"/>
    <w:basedOn w:val="Normal"/>
    <w:semiHidden/>
    <w:rsid w:val="0055254B"/>
    <w:rPr>
      <w:rFonts w:ascii="Verdana" w:hAnsi="Verdana"/>
      <w:sz w:val="13"/>
    </w:rPr>
  </w:style>
  <w:style w:type="paragraph" w:customStyle="1" w:styleId="TableFooter">
    <w:name w:val=".Table Footer"/>
    <w:basedOn w:val="Normal"/>
    <w:rsid w:val="0055254B"/>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55254B"/>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55254B"/>
    <w:rPr>
      <w:rFonts w:ascii="Courier New" w:hAnsi="Courier New"/>
      <w:color w:val="9DEDFF"/>
      <w:sz w:val="16"/>
    </w:rPr>
  </w:style>
  <w:style w:type="character" w:customStyle="1" w:styleId="CodeBoldItalic">
    <w:name w:val=".Code Bold Italic"/>
    <w:rsid w:val="0055254B"/>
    <w:rPr>
      <w:rFonts w:ascii="Courier New" w:hAnsi="Courier New"/>
      <w:b/>
      <w:i/>
      <w:sz w:val="16"/>
    </w:rPr>
  </w:style>
  <w:style w:type="character" w:customStyle="1" w:styleId="CodeBlueDark">
    <w:name w:val=".Code Blue (Dark)"/>
    <w:rsid w:val="0055254B"/>
    <w:rPr>
      <w:rFonts w:ascii="Courier New" w:hAnsi="Courier New" w:cs="Courier New"/>
      <w:color w:val="0000FF"/>
      <w:sz w:val="16"/>
    </w:rPr>
  </w:style>
  <w:style w:type="character" w:customStyle="1" w:styleId="CodeBlueLight">
    <w:name w:val=".Code Blue (Light)"/>
    <w:rsid w:val="0055254B"/>
    <w:rPr>
      <w:rFonts w:ascii="Courier New" w:hAnsi="Courier New" w:cs="Courier New"/>
      <w:color w:val="0066FF"/>
      <w:sz w:val="16"/>
    </w:rPr>
  </w:style>
  <w:style w:type="character" w:customStyle="1" w:styleId="CodeBrown">
    <w:name w:val=".Code Brown"/>
    <w:rsid w:val="0055254B"/>
    <w:rPr>
      <w:rFonts w:ascii="Courier New" w:hAnsi="Courier New"/>
      <w:color w:val="E16F15"/>
      <w:sz w:val="16"/>
    </w:rPr>
  </w:style>
  <w:style w:type="character" w:customStyle="1" w:styleId="CodeGreen">
    <w:name w:val=".Code Green"/>
    <w:rsid w:val="0055254B"/>
    <w:rPr>
      <w:rFonts w:ascii="Courier New" w:hAnsi="Courier New"/>
      <w:color w:val="008000"/>
      <w:sz w:val="16"/>
    </w:rPr>
  </w:style>
  <w:style w:type="character" w:customStyle="1" w:styleId="CodeRedBright">
    <w:name w:val=".Code Red (Bright)"/>
    <w:rsid w:val="0055254B"/>
    <w:rPr>
      <w:rFonts w:ascii="Courier New" w:hAnsi="Courier New" w:cs="Courier New"/>
      <w:color w:val="FF003A"/>
      <w:sz w:val="16"/>
    </w:rPr>
  </w:style>
  <w:style w:type="character" w:customStyle="1" w:styleId="CodeRedDark">
    <w:name w:val=".Code Red (Dark)"/>
    <w:rsid w:val="0055254B"/>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55254B"/>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55254B"/>
    <w:pPr>
      <w:ind w:left="480" w:hanging="240"/>
    </w:pPr>
  </w:style>
  <w:style w:type="paragraph" w:styleId="Index3">
    <w:name w:val="index 3"/>
    <w:basedOn w:val="Normal"/>
    <w:next w:val="Normal"/>
    <w:autoRedefine/>
    <w:semiHidden/>
    <w:rsid w:val="0055254B"/>
    <w:pPr>
      <w:ind w:left="720" w:hanging="240"/>
    </w:pPr>
  </w:style>
  <w:style w:type="character" w:customStyle="1" w:styleId="CodeUnderline">
    <w:name w:val=".Code Underline"/>
    <w:rsid w:val="0055254B"/>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55254B"/>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55254B"/>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55254B"/>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55254B"/>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55254B"/>
  </w:style>
  <w:style w:type="paragraph" w:styleId="List">
    <w:name w:val="List"/>
    <w:basedOn w:val="Normal"/>
    <w:locked/>
    <w:rsid w:val="00D93464"/>
    <w:pPr>
      <w:spacing w:after="120"/>
    </w:pPr>
    <w:rPr>
      <w:rFonts w:cs="Tahoma"/>
    </w:rPr>
  </w:style>
  <w:style w:type="paragraph" w:customStyle="1" w:styleId="Index">
    <w:name w:val="Index"/>
    <w:basedOn w:val="Normal"/>
    <w:semiHidden/>
    <w:rsid w:val="0055254B"/>
    <w:pPr>
      <w:suppressLineNumbers/>
    </w:pPr>
    <w:rPr>
      <w:rFonts w:cs="Tahoma"/>
    </w:rPr>
  </w:style>
  <w:style w:type="paragraph" w:customStyle="1" w:styleId="Heading">
    <w:name w:val="Heading"/>
    <w:basedOn w:val="Normal"/>
    <w:next w:val="Normal"/>
    <w:semiHidden/>
    <w:rsid w:val="0055254B"/>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55254B"/>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55254B"/>
    <w:rPr>
      <w:rFonts w:ascii="Courier New" w:hAnsi="Courier New"/>
      <w:b/>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cports.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scm.com/download" TargetMode="External"/><Relationship Id="rId11" Type="http://schemas.openxmlformats.org/officeDocument/2006/relationships/comments" Target="comments.xml"/><Relationship Id="rId12" Type="http://schemas.openxmlformats.org/officeDocument/2006/relationships/hyperlink" Target="http://behaviour-driven.org/" TargetMode="External"/><Relationship Id="rId13" Type="http://schemas.openxmlformats.org/officeDocument/2006/relationships/hyperlink" Target="http://andreasviklund.com/template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code.google.com/p/msys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234</TotalTime>
  <Pages>38</Pages>
  <Words>12002</Words>
  <Characters>68416</Characters>
  <Application>Microsoft Macintosh Word</Application>
  <DocSecurity>0</DocSecurity>
  <Lines>570</Lines>
  <Paragraphs>136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84019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Ivan Porto Carrero</dc:creator>
  <cp:lastModifiedBy>Ivan Porto Carrero</cp:lastModifiedBy>
  <cp:revision>11</cp:revision>
  <cp:lastPrinted>2001-01-25T10:37:00Z</cp:lastPrinted>
  <dcterms:created xsi:type="dcterms:W3CDTF">2009-10-09T19:16:00Z</dcterms:created>
  <dcterms:modified xsi:type="dcterms:W3CDTF">2009-10-12T09:45:00Z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
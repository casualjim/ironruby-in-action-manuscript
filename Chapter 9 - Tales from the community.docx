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B25F05" w:rsidRDefault="00DD7F99" w:rsidP="00594494">
      <w:pPr>
        <w:pStyle w:val="COChapterNumber"/>
      </w:pPr>
      <w:r>
        <w:t>9</w:t>
      </w:r>
    </w:p>
    <w:p w:rsidR="00A21DED" w:rsidRDefault="00B25F05" w:rsidP="00B25F05">
      <w:pPr>
        <w:pStyle w:val="COChapterTitle"/>
      </w:pPr>
      <w:r>
        <w:t>Tales from the community</w:t>
      </w:r>
    </w:p>
    <w:p w:rsidR="00C847E7" w:rsidRDefault="00A21DED" w:rsidP="00A21DED">
      <w:pPr>
        <w:pStyle w:val="ListBullet"/>
      </w:pPr>
      <w:r>
        <w:t xml:space="preserve">Build a </w:t>
      </w:r>
      <w:r w:rsidR="008675D6">
        <w:t>WinForms</w:t>
      </w:r>
      <w:r>
        <w:t xml:space="preserve"> DSL</w:t>
      </w:r>
    </w:p>
    <w:p w:rsidR="00A21DED" w:rsidRDefault="00C847E7" w:rsidP="00A21DED">
      <w:pPr>
        <w:pStyle w:val="ListBullet"/>
      </w:pPr>
      <w:r>
        <w:t>Creating a gem</w:t>
      </w:r>
    </w:p>
    <w:p w:rsidR="00705DC0" w:rsidRDefault="00A21DED" w:rsidP="00A21DED">
      <w:pPr>
        <w:pStyle w:val="ListBullet"/>
      </w:pPr>
      <w:r>
        <w:t>Extend AutoCAD</w:t>
      </w:r>
    </w:p>
    <w:p w:rsidR="00A21DED" w:rsidRDefault="00705DC0" w:rsidP="00A21DED">
      <w:pPr>
        <w:pStyle w:val="ListBullet"/>
      </w:pPr>
      <w:r>
        <w:t>A case study on some advanced usage</w:t>
      </w:r>
    </w:p>
    <w:p w:rsidR="00A21DED" w:rsidRDefault="00A21DED" w:rsidP="00A21DED">
      <w:pPr>
        <w:pStyle w:val="ListBullet"/>
        <w:numPr>
          <w:ilvl w:val="0"/>
          <w:numId w:val="0"/>
        </w:numPr>
        <w:ind w:left="540"/>
      </w:pPr>
    </w:p>
    <w:p w:rsidR="00705DC0" w:rsidRDefault="00A21DED" w:rsidP="00A21DED">
      <w:pPr>
        <w:pStyle w:val="Body"/>
      </w:pPr>
      <w:r>
        <w:t>When I started this book my publisher told me</w:t>
      </w:r>
      <w:r w:rsidR="00DD7F99">
        <w:t>:</w:t>
      </w:r>
      <w:r>
        <w:t xml:space="preserve"> this book needs to be useful for the readers. Some of the most useful things for me when I’m learning something new is to get different points of </w:t>
      </w:r>
      <w:r w:rsidR="00705DC0">
        <w:t>view on a particular subject and to talk to people that are experienced in the subject.  That is what this chapter is all about, I’ve gathered a few contributions from the IronRuby community for exactly this reason.</w:t>
      </w:r>
    </w:p>
    <w:p w:rsidR="00705DC0" w:rsidRDefault="00705DC0" w:rsidP="00A21DED">
      <w:pPr>
        <w:pStyle w:val="Body"/>
      </w:pPr>
      <w:r>
        <w:t>In this chapter we’ll first look at how Thibaut Barrère takes us through how he builds a DSL for creating winforms GUIs. When we’ve learned how to do that we’ll meet Kean Walmsley and he’ll explain us all about extending AutoCAD with IronRuby.</w:t>
      </w:r>
    </w:p>
    <w:p w:rsidR="008675D6" w:rsidRDefault="008675D6" w:rsidP="008675D6">
      <w:pPr>
        <w:pStyle w:val="Body"/>
      </w:pPr>
      <w:r>
        <w:t xml:space="preserve">The first person to speak, Thibaut, is using what he’s describing in </w:t>
      </w:r>
      <w:r w:rsidR="008E556B">
        <w:t>prototypes</w:t>
      </w:r>
      <w:r>
        <w:t xml:space="preserve"> he builds for his clients.  From here on I’ll let Thibaut do the talking and we’ll meet again to summarize his experience.</w:t>
      </w:r>
    </w:p>
    <w:p w:rsidR="008675D6" w:rsidRDefault="00DD7F99" w:rsidP="008675D6">
      <w:pPr>
        <w:pStyle w:val="Head1"/>
      </w:pPr>
      <w:r>
        <w:t>9.</w:t>
      </w:r>
      <w:r w:rsidR="008675D6">
        <w:t>1 Easier GUI building for Windows Forms</w:t>
      </w:r>
    </w:p>
    <w:p w:rsidR="0009108D" w:rsidRDefault="0009108D" w:rsidP="008675D6">
      <w:pPr>
        <w:pStyle w:val="Body1"/>
      </w:pPr>
      <w:r>
        <w:t>I’ve been playing around with IronRuby to make it easier to write Windows Forms code. As I went through these experiments, I gradually extracted a gem called Magic – a DSL targeting the creation of .NET based GUIs. Its main focus is Windows Forms, but recently it has also started to support Silverlight and WPF.</w:t>
      </w:r>
    </w:p>
    <w:p w:rsidR="0009108D" w:rsidRDefault="0009108D" w:rsidP="0009108D">
      <w:pPr>
        <w:pStyle w:val="Body"/>
      </w:pPr>
      <w:r>
        <w:t xml:space="preserve">This section describes the various steps that led to Magic, rather than just presenting the DSL, so that newcomers to Ruby have a better chance to </w:t>
      </w:r>
      <w:r w:rsidR="008E556B">
        <w:t>learn something useful</w:t>
      </w:r>
      <w:r>
        <w:t>.  There is a saying that goes: Give a man a fish and you feed him for a day, teach that man how to fish and feed him for a lifetime. I’d much prefer the lifetime option.</w:t>
      </w:r>
    </w:p>
    <w:p w:rsidR="0009108D" w:rsidRDefault="0009108D" w:rsidP="0009108D">
      <w:pPr>
        <w:pStyle w:val="Body"/>
      </w:pPr>
      <w:r>
        <w:t>I chose to explain this process in this manner</w:t>
      </w:r>
      <w:r w:rsidR="008E556B">
        <w:t>,</w:t>
      </w:r>
      <w:r>
        <w:t xml:space="preserve"> because in my experience</w:t>
      </w:r>
      <w:r w:rsidR="008E556B">
        <w:t>,</w:t>
      </w:r>
      <w:r>
        <w:t xml:space="preserve"> working incrementally by trying out things, factoring </w:t>
      </w:r>
      <w:r w:rsidR="008E556B">
        <w:t>code</w:t>
      </w:r>
      <w:r>
        <w:t xml:space="preserve"> out as I go and keeping what makes sense is especially easy and common when working in Ruby as compared to C#.</w:t>
      </w:r>
    </w:p>
    <w:p w:rsidR="00F74CCA" w:rsidRDefault="00F74CCA" w:rsidP="00F74CCA">
      <w:pPr>
        <w:pStyle w:val="Quote"/>
      </w:pPr>
      <w:r>
        <w:t>F</w:t>
      </w:r>
      <w:r w:rsidRPr="00F74CCA">
        <w:t xml:space="preserve">rom a </w:t>
      </w:r>
      <w:r>
        <w:t>C</w:t>
      </w:r>
      <w:r w:rsidRPr="00F74CCA">
        <w:t xml:space="preserve"># perspective, </w:t>
      </w:r>
      <w:r>
        <w:t>VB.NET</w:t>
      </w:r>
      <w:r w:rsidRPr="00F74CCA">
        <w:t xml:space="preserve"> may be an anti</w:t>
      </w:r>
      <w:r>
        <w:t>-</w:t>
      </w:r>
      <w:r w:rsidRPr="00F74CCA">
        <w:t xml:space="preserve">pattern. </w:t>
      </w:r>
      <w:r>
        <w:t>F</w:t>
      </w:r>
      <w:r w:rsidRPr="00F74CCA">
        <w:t>rom an IronRuby perspective, both of those languages may be dinosaurs</w:t>
      </w:r>
      <w:r>
        <w:t>.</w:t>
      </w:r>
    </w:p>
    <w:p w:rsidR="00F74CCA" w:rsidRDefault="00F74CCA" w:rsidP="00F74CCA">
      <w:pPr>
        <w:pStyle w:val="QuoteSource"/>
      </w:pPr>
      <w:r>
        <w:t xml:space="preserve">Scott Bellware - </w:t>
      </w:r>
      <w:hyperlink r:id="rId7" w:history="1">
        <w:r w:rsidRPr="00C67108">
          <w:rPr>
            <w:rStyle w:val="Hyperlink"/>
          </w:rPr>
          <w:t>http://twitter.com/bellware/status/804236487</w:t>
        </w:r>
      </w:hyperlink>
    </w:p>
    <w:p w:rsidR="00F74CCA" w:rsidRDefault="00F74CCA" w:rsidP="00F74CCA">
      <w:pPr>
        <w:pStyle w:val="Body"/>
      </w:pPr>
      <w:r>
        <w:t>The first thing I did when I started my voyage was to try and create a simple form with a button, without any DSL trickery.</w:t>
      </w:r>
    </w:p>
    <w:p w:rsidR="00F74CCA" w:rsidRDefault="00DD7F99" w:rsidP="00F74CCA">
      <w:pPr>
        <w:pStyle w:val="Head2"/>
      </w:pPr>
      <w:r>
        <w:t>9.</w:t>
      </w:r>
      <w:r w:rsidR="00F74CCA">
        <w:t>1.1 Trying the simplest thing first</w:t>
      </w:r>
    </w:p>
    <w:p w:rsidR="004E6C21" w:rsidRDefault="000175A0" w:rsidP="00F74CCA">
      <w:pPr>
        <w:pStyle w:val="Body1"/>
      </w:pPr>
      <w:r>
        <w:t xml:space="preserve">The first thing I wanted to find out was if I could actually create windows forms applications with IronRuby. So I decided to build </w:t>
      </w:r>
      <w:r w:rsidR="004E6C21">
        <w:t>a simple form that has a button that</w:t>
      </w:r>
      <w:r>
        <w:t xml:space="preserve"> displays a message box. That would tell me how to set properties </w:t>
      </w:r>
      <w:r w:rsidR="004E6C21">
        <w:t xml:space="preserve">on Windows Forms objects </w:t>
      </w:r>
      <w:r>
        <w:t>and how to hook up an event.</w:t>
      </w:r>
      <w:r w:rsidR="004E6C21">
        <w:t xml:space="preserve"> I realized that during my experiments I will be requiring and including the same things so I started by creating a common.rb file, listing </w:t>
      </w:r>
      <w:r w:rsidR="00DD7F99">
        <w:t>9.</w:t>
      </w:r>
      <w:r w:rsidR="004E6C21">
        <w:t>1, to group that logic together</w:t>
      </w:r>
    </w:p>
    <w:p w:rsidR="004E6C21" w:rsidRDefault="004E6C21" w:rsidP="004E6C21">
      <w:pPr>
        <w:pStyle w:val="CodeListingCaption"/>
      </w:pPr>
      <w:r>
        <w:t xml:space="preserve">Listing </w:t>
      </w:r>
      <w:r w:rsidR="00DD7F99">
        <w:t>9.</w:t>
      </w:r>
      <w:r>
        <w:t>1: Grouping common logic together</w:t>
      </w:r>
    </w:p>
    <w:p w:rsidR="004E6C21" w:rsidRDefault="004E6C21" w:rsidP="004E6C21">
      <w:pPr>
        <w:pStyle w:val="Code"/>
      </w:pPr>
      <w:r>
        <w:t>require 'mscorlib'</w:t>
      </w:r>
    </w:p>
    <w:p w:rsidR="004E6C21" w:rsidRDefault="004E6C21" w:rsidP="004E6C21">
      <w:pPr>
        <w:pStyle w:val="Code"/>
      </w:pPr>
      <w:r>
        <w:t xml:space="preserve">require "System, Version=2.0.0.0, Culture=neutral, PublicKeyToken=b77a5c561934e089" </w:t>
      </w:r>
    </w:p>
    <w:p w:rsidR="004E6C21" w:rsidRDefault="004E6C21" w:rsidP="004E6C21">
      <w:pPr>
        <w:pStyle w:val="Code"/>
      </w:pPr>
      <w:r>
        <w:t>require 'System.Windows.Forms, Version=2.0.0.0, Culture=neutral, PublicKeyToken=b77a5c561934e089'</w:t>
      </w:r>
    </w:p>
    <w:p w:rsidR="004E6C21" w:rsidRDefault="004E6C21" w:rsidP="004E6C21">
      <w:pPr>
        <w:pStyle w:val="Code"/>
      </w:pPr>
      <w:r>
        <w:t>require 'Microsoft.Scripting, Version=1.0.0.2000, Culture=neutral, PublicKeyToken=null'</w:t>
      </w:r>
    </w:p>
    <w:p w:rsidR="004E6C21" w:rsidRDefault="004E6C21" w:rsidP="004E6C21">
      <w:pPr>
        <w:pStyle w:val="Code"/>
      </w:pPr>
      <w:r>
        <w:t>require 'IronRuby, Version=1.0.0.0, Culture=neutral, PublicKeyToken=null'</w:t>
      </w:r>
    </w:p>
    <w:p w:rsidR="004E6C21" w:rsidRDefault="004E6C21" w:rsidP="004E6C21">
      <w:pPr>
        <w:pStyle w:val="Code"/>
      </w:pPr>
    </w:p>
    <w:p w:rsidR="004E6C21" w:rsidRDefault="004E6C21" w:rsidP="004E6C21">
      <w:pPr>
        <w:pStyle w:val="Code"/>
      </w:pPr>
      <w:r>
        <w:t>include System</w:t>
      </w:r>
    </w:p>
    <w:p w:rsidR="004E6C21" w:rsidRDefault="004E6C21" w:rsidP="004E6C21">
      <w:pPr>
        <w:pStyle w:val="Code"/>
      </w:pPr>
      <w:r>
        <w:t>include System::Windows::Forms</w:t>
      </w:r>
    </w:p>
    <w:p w:rsidR="004E6C21" w:rsidRDefault="004E6C21" w:rsidP="004E6C21">
      <w:pPr>
        <w:pStyle w:val="Code"/>
      </w:pPr>
      <w:r>
        <w:t>include System::Collections</w:t>
      </w:r>
    </w:p>
    <w:p w:rsidR="004E6C21" w:rsidRDefault="004E6C21" w:rsidP="004E6C21">
      <w:pPr>
        <w:pStyle w:val="Code"/>
      </w:pPr>
      <w:r>
        <w:t>include System::ComponentModel</w:t>
      </w:r>
    </w:p>
    <w:p w:rsidR="004E6C21" w:rsidRDefault="004E6C21" w:rsidP="004E6C21">
      <w:pPr>
        <w:pStyle w:val="Code"/>
      </w:pPr>
    </w:p>
    <w:p w:rsidR="00B236D6" w:rsidRDefault="004E6C21" w:rsidP="004E6C21">
      <w:pPr>
        <w:pStyle w:val="Body1"/>
      </w:pPr>
      <w:r>
        <w:t xml:space="preserve">This bit of code first loads the assemblies we’re going to need when working with forms, much like when you would add references for a visual studio project. The following bit of code </w:t>
      </w:r>
      <w:r w:rsidR="008E556B">
        <w:t>contains mostly</w:t>
      </w:r>
      <w:r>
        <w:t xml:space="preserve"> include statements. They can be seen as using statements and now provide access to the types defined </w:t>
      </w:r>
      <w:r w:rsidR="00B236D6">
        <w:t>in those namespaces.</w:t>
      </w:r>
    </w:p>
    <w:p w:rsidR="00B236D6" w:rsidRDefault="00B236D6" w:rsidP="00B236D6">
      <w:pPr>
        <w:pStyle w:val="Body"/>
      </w:pPr>
      <w:r>
        <w:t xml:space="preserve">Now that I’ve gotten my common logic in place I created a new file, shown in listing </w:t>
      </w:r>
      <w:r w:rsidR="00DD7F99">
        <w:t>9.</w:t>
      </w:r>
      <w:r>
        <w:t xml:space="preserve">2, </w:t>
      </w:r>
      <w:r w:rsidRPr="008E556B">
        <w:rPr>
          <w:rStyle w:val="CodeinText"/>
        </w:rPr>
        <w:t>form_and_button.rb</w:t>
      </w:r>
      <w:r>
        <w:t xml:space="preserve">. This file contains the code needed to create the simple Windows forms application. </w:t>
      </w:r>
    </w:p>
    <w:p w:rsidR="00B236D6" w:rsidRDefault="00B236D6" w:rsidP="00B236D6">
      <w:pPr>
        <w:pStyle w:val="CodeListingCaption"/>
      </w:pPr>
      <w:r>
        <w:t xml:space="preserve">Listing </w:t>
      </w:r>
      <w:r w:rsidR="00DD7F99">
        <w:t>9.</w:t>
      </w:r>
      <w:r>
        <w:t>2: The first attempt at a windows forms application</w:t>
      </w:r>
    </w:p>
    <w:p w:rsidR="00B236D6" w:rsidRDefault="00B236D6" w:rsidP="00B236D6">
      <w:pPr>
        <w:pStyle w:val="Code"/>
      </w:pPr>
      <w:r>
        <w:t>require File.dirname(__FILE__) + '/common'</w:t>
      </w:r>
    </w:p>
    <w:p w:rsidR="00B236D6" w:rsidRDefault="00B236D6" w:rsidP="00B236D6">
      <w:pPr>
        <w:pStyle w:val="Code"/>
      </w:pPr>
    </w:p>
    <w:p w:rsidR="00B236D6" w:rsidRDefault="00B236D6" w:rsidP="00B236D6">
      <w:pPr>
        <w:pStyle w:val="Code"/>
      </w:pPr>
      <w:r>
        <w:t>form = Form.new</w:t>
      </w:r>
    </w:p>
    <w:p w:rsidR="00B236D6" w:rsidRDefault="00B236D6" w:rsidP="00B236D6">
      <w:pPr>
        <w:pStyle w:val="Code"/>
      </w:pPr>
      <w:r>
        <w:t xml:space="preserve">form.text = "Hello world!" </w:t>
      </w:r>
    </w:p>
    <w:p w:rsidR="00B236D6" w:rsidRDefault="00B236D6" w:rsidP="00B236D6">
      <w:pPr>
        <w:pStyle w:val="Code"/>
      </w:pPr>
    </w:p>
    <w:p w:rsidR="00B236D6" w:rsidRDefault="00B236D6" w:rsidP="00B236D6">
      <w:pPr>
        <w:pStyle w:val="Code"/>
      </w:pPr>
      <w:r>
        <w:t>container = FlowLayoutPanel.new</w:t>
      </w:r>
    </w:p>
    <w:p w:rsidR="00B236D6" w:rsidRDefault="00B236D6" w:rsidP="00B236D6">
      <w:pPr>
        <w:pStyle w:val="Code"/>
      </w:pPr>
      <w:r>
        <w:t>container.dock = DockStyle.fill</w:t>
      </w:r>
    </w:p>
    <w:p w:rsidR="00B236D6" w:rsidRDefault="00B236D6" w:rsidP="00B236D6">
      <w:pPr>
        <w:pStyle w:val="Code"/>
      </w:pPr>
    </w:p>
    <w:p w:rsidR="00B236D6" w:rsidRDefault="00B236D6" w:rsidP="00B236D6">
      <w:pPr>
        <w:pStyle w:val="Code"/>
      </w:pPr>
      <w:r>
        <w:t>form.controls.add(container)</w:t>
      </w:r>
    </w:p>
    <w:p w:rsidR="00B236D6" w:rsidRDefault="00B236D6" w:rsidP="00B236D6">
      <w:pPr>
        <w:pStyle w:val="Code"/>
      </w:pPr>
    </w:p>
    <w:p w:rsidR="00B236D6" w:rsidRDefault="00B236D6" w:rsidP="00B236D6">
      <w:pPr>
        <w:pStyle w:val="Code"/>
      </w:pPr>
      <w:r>
        <w:t>button = Button.new</w:t>
      </w:r>
    </w:p>
    <w:p w:rsidR="00B236D6" w:rsidRDefault="00B236D6" w:rsidP="00B236D6">
      <w:pPr>
        <w:pStyle w:val="Code"/>
      </w:pPr>
      <w:r>
        <w:t xml:space="preserve">button.text = "Click!" </w:t>
      </w:r>
    </w:p>
    <w:p w:rsidR="00B236D6" w:rsidRDefault="00B236D6" w:rsidP="00B236D6">
      <w:pPr>
        <w:pStyle w:val="Code"/>
      </w:pPr>
    </w:p>
    <w:p w:rsidR="00B236D6" w:rsidRDefault="00B236D6" w:rsidP="00B236D6">
      <w:pPr>
        <w:pStyle w:val="Code"/>
      </w:pPr>
      <w:r>
        <w:t>button.click do |sender,args|</w:t>
      </w:r>
    </w:p>
    <w:p w:rsidR="00B236D6" w:rsidRDefault="00A249CE" w:rsidP="00B236D6">
      <w:pPr>
        <w:pStyle w:val="Code"/>
      </w:pPr>
      <w:r>
        <w:t xml:space="preserve">  MessageBox.s</w:t>
      </w:r>
      <w:r w:rsidR="00B236D6">
        <w:t>how("Oh, I'm clicked...")</w:t>
      </w:r>
    </w:p>
    <w:p w:rsidR="00B236D6" w:rsidRDefault="00B236D6" w:rsidP="00B236D6">
      <w:pPr>
        <w:pStyle w:val="Code"/>
      </w:pPr>
      <w:r>
        <w:t>end</w:t>
      </w:r>
    </w:p>
    <w:p w:rsidR="00B236D6" w:rsidRDefault="00B236D6" w:rsidP="00B236D6">
      <w:pPr>
        <w:pStyle w:val="Code"/>
      </w:pPr>
    </w:p>
    <w:p w:rsidR="00B236D6" w:rsidRDefault="00B236D6" w:rsidP="00B236D6">
      <w:pPr>
        <w:pStyle w:val="Code"/>
      </w:pPr>
      <w:r>
        <w:t>container.controls.add button</w:t>
      </w:r>
    </w:p>
    <w:p w:rsidR="00B236D6" w:rsidRDefault="00B236D6" w:rsidP="00B236D6">
      <w:pPr>
        <w:pStyle w:val="Code"/>
      </w:pPr>
    </w:p>
    <w:p w:rsidR="00B236D6" w:rsidRDefault="00B236D6" w:rsidP="00B236D6">
      <w:pPr>
        <w:pStyle w:val="Code"/>
      </w:pPr>
      <w:r>
        <w:t>Application.</w:t>
      </w:r>
      <w:r w:rsidR="00A249CE">
        <w:t>r</w:t>
      </w:r>
      <w:r>
        <w:t>un(form)</w:t>
      </w:r>
    </w:p>
    <w:p w:rsidR="00B236D6" w:rsidRDefault="00B236D6" w:rsidP="00B236D6">
      <w:pPr>
        <w:pStyle w:val="Code"/>
      </w:pPr>
    </w:p>
    <w:p w:rsidR="00DD7060" w:rsidRDefault="00B236D6" w:rsidP="00B236D6">
      <w:pPr>
        <w:pStyle w:val="Body"/>
      </w:pPr>
      <w:r>
        <w:t xml:space="preserve">In this code listing I first create a new </w:t>
      </w:r>
      <w:r w:rsidRPr="0066523E">
        <w:rPr>
          <w:rStyle w:val="CodeinText"/>
        </w:rPr>
        <w:t>Form</w:t>
      </w:r>
      <w:r>
        <w:t xml:space="preserve"> instance and I set its text to “Hello world!”. </w:t>
      </w:r>
      <w:r w:rsidR="00DD7060">
        <w:t xml:space="preserve"> Next I add a </w:t>
      </w:r>
      <w:r w:rsidR="00DD7060" w:rsidRPr="0066523E">
        <w:rPr>
          <w:rStyle w:val="CodeinText"/>
        </w:rPr>
        <w:t>FlowLayoutPanel</w:t>
      </w:r>
      <w:r w:rsidR="00DD7060">
        <w:t xml:space="preserve"> instance as a container so I can add more elements to the form. Since I want to use a button that is the next step I take. I create a button and attach an event handler to the instance that will show a message box with “Oh, I’m clicked…”. We add the button to the container and run the application with the form.</w:t>
      </w:r>
    </w:p>
    <w:p w:rsidR="00A249CE" w:rsidRDefault="00A249CE" w:rsidP="00B236D6">
      <w:pPr>
        <w:pStyle w:val="Body"/>
      </w:pPr>
      <w:r>
        <w:t xml:space="preserve">To run this application, open a console, navigate to where you created the ruby files and execute the command: </w:t>
      </w:r>
      <w:r w:rsidRPr="0066523E">
        <w:rPr>
          <w:rStyle w:val="CodeinText"/>
        </w:rPr>
        <w:t>ir form_and_button.rb</w:t>
      </w:r>
    </w:p>
    <w:p w:rsidR="00A249CE" w:rsidRDefault="00A249CE" w:rsidP="00B236D6">
      <w:pPr>
        <w:pStyle w:val="Body"/>
      </w:pPr>
      <w:r>
        <w:t>So far we’ve got a working form but it isn’t inconceivable that we want to add a menu at some point so I tried adding that without any form of DSL as well.</w:t>
      </w:r>
    </w:p>
    <w:p w:rsidR="0066523E" w:rsidRDefault="00DD7F99" w:rsidP="0066523E">
      <w:pPr>
        <w:pStyle w:val="Head2"/>
      </w:pPr>
      <w:r>
        <w:t>9.</w:t>
      </w:r>
      <w:r w:rsidR="00A249CE">
        <w:t>1.2: Adding a menu without a DSL</w:t>
      </w:r>
    </w:p>
    <w:p w:rsidR="00893929" w:rsidRDefault="00893929" w:rsidP="0066523E">
      <w:pPr>
        <w:pStyle w:val="Body1"/>
      </w:pPr>
      <w:r>
        <w:t xml:space="preserve">At this point I just want to find out how it would be like to create a simple menu with some event handlers defined for the click event. To do that I created a file called form_and_menu.rb, as shown in listing </w:t>
      </w:r>
      <w:r w:rsidR="00DD7F99">
        <w:t>9.</w:t>
      </w:r>
      <w:r>
        <w:t xml:space="preserve">3. </w:t>
      </w:r>
    </w:p>
    <w:p w:rsidR="00893929" w:rsidRDefault="00893929" w:rsidP="00893929">
      <w:pPr>
        <w:pStyle w:val="CodeListingCaption"/>
      </w:pPr>
      <w:r>
        <w:t xml:space="preserve">Listing </w:t>
      </w:r>
      <w:r w:rsidR="00DD7F99">
        <w:t>9.</w:t>
      </w:r>
      <w:r>
        <w:t>3: Exploring building a menu</w:t>
      </w:r>
    </w:p>
    <w:p w:rsidR="00885B2E" w:rsidRDefault="00885B2E" w:rsidP="00885B2E">
      <w:pPr>
        <w:pStyle w:val="Code"/>
      </w:pPr>
      <w:r>
        <w:t>require File.dirname(__FILE__) + '/common'</w:t>
      </w:r>
    </w:p>
    <w:p w:rsidR="00885B2E" w:rsidRDefault="00885B2E" w:rsidP="00885B2E">
      <w:pPr>
        <w:pStyle w:val="Code"/>
      </w:pPr>
    </w:p>
    <w:p w:rsidR="00885B2E" w:rsidRDefault="00885B2E" w:rsidP="00885B2E">
      <w:pPr>
        <w:pStyle w:val="Code"/>
      </w:pPr>
      <w:r>
        <w:t>form = Form.new</w:t>
      </w:r>
    </w:p>
    <w:p w:rsidR="00885B2E" w:rsidRDefault="00885B2E" w:rsidP="00885B2E">
      <w:pPr>
        <w:pStyle w:val="Code"/>
      </w:pPr>
    </w:p>
    <w:p w:rsidR="00885B2E" w:rsidRDefault="00885B2E" w:rsidP="00885B2E">
      <w:pPr>
        <w:pStyle w:val="Code"/>
      </w:pPr>
      <w:r>
        <w:t>menu = MainMenu.new</w:t>
      </w:r>
    </w:p>
    <w:p w:rsidR="00885B2E" w:rsidRDefault="00885B2E" w:rsidP="00885B2E">
      <w:pPr>
        <w:pStyle w:val="Code"/>
      </w:pPr>
    </w:p>
    <w:p w:rsidR="00885B2E" w:rsidRDefault="00885B2E" w:rsidP="00885B2E">
      <w:pPr>
        <w:pStyle w:val="Code"/>
      </w:pPr>
      <w:r>
        <w:t>fileItem = menu.menu_items.add("&amp;File")</w:t>
      </w:r>
    </w:p>
    <w:p w:rsidR="00885B2E" w:rsidRDefault="00885B2E" w:rsidP="00885B2E">
      <w:pPr>
        <w:pStyle w:val="Code"/>
      </w:pPr>
      <w:r>
        <w:t xml:space="preserve">  newItem = fileItem.menu_items.add("&amp;New")</w:t>
      </w:r>
    </w:p>
    <w:p w:rsidR="00885B2E" w:rsidRDefault="00885B2E" w:rsidP="00885B2E">
      <w:pPr>
        <w:pStyle w:val="Code"/>
      </w:pPr>
      <w:r>
        <w:t xml:space="preserve">    newItem.menu_items.add("Spreadsheet")</w:t>
      </w:r>
    </w:p>
    <w:p w:rsidR="00885B2E" w:rsidRDefault="00885B2E" w:rsidP="00885B2E">
      <w:pPr>
        <w:pStyle w:val="Code"/>
      </w:pPr>
      <w:r>
        <w:t xml:space="preserve">    newItem.menu_items.add("Document")</w:t>
      </w:r>
    </w:p>
    <w:p w:rsidR="00885B2E" w:rsidRDefault="00885B2E" w:rsidP="00885B2E">
      <w:pPr>
        <w:pStyle w:val="Code"/>
      </w:pPr>
      <w:r>
        <w:t xml:space="preserve">  fileItem.menu_items.add("&amp;Quit").click { |s,e| Application.Exit }</w:t>
      </w:r>
    </w:p>
    <w:p w:rsidR="00885B2E" w:rsidRDefault="00885B2E" w:rsidP="00885B2E">
      <w:pPr>
        <w:pStyle w:val="Code"/>
      </w:pPr>
    </w:p>
    <w:p w:rsidR="00885B2E" w:rsidRDefault="00885B2E" w:rsidP="00885B2E">
      <w:pPr>
        <w:pStyle w:val="Code"/>
      </w:pPr>
      <w:r>
        <w:t>toolsItem = menu.menu_items.add("&amp;Tools")</w:t>
      </w:r>
    </w:p>
    <w:p w:rsidR="00885B2E" w:rsidRDefault="00885B2E" w:rsidP="00885B2E">
      <w:pPr>
        <w:pStyle w:val="Code"/>
      </w:pPr>
      <w:r>
        <w:t xml:space="preserve">  toolsItem.menu_items.add("&amp;PowerBlade").click { |s,e| MessageBox.Show("Powerblades are amazing...") }</w:t>
      </w:r>
    </w:p>
    <w:p w:rsidR="00885B2E" w:rsidRDefault="00885B2E" w:rsidP="00885B2E">
      <w:pPr>
        <w:pStyle w:val="Code"/>
      </w:pPr>
      <w:r>
        <w:t xml:space="preserve">  toolsItem.menu_items.add("&amp;Scissors")</w:t>
      </w:r>
    </w:p>
    <w:p w:rsidR="00885B2E" w:rsidRDefault="00885B2E" w:rsidP="00885B2E">
      <w:pPr>
        <w:pStyle w:val="Code"/>
      </w:pPr>
    </w:p>
    <w:p w:rsidR="00885B2E" w:rsidRDefault="00885B2E" w:rsidP="00885B2E">
      <w:pPr>
        <w:pStyle w:val="Code"/>
      </w:pPr>
      <w:r>
        <w:t>form.menu = menu</w:t>
      </w:r>
    </w:p>
    <w:p w:rsidR="00885B2E" w:rsidRDefault="00885B2E" w:rsidP="00885B2E">
      <w:pPr>
        <w:pStyle w:val="Code"/>
      </w:pPr>
    </w:p>
    <w:p w:rsidR="00885B2E" w:rsidRDefault="00885B2E" w:rsidP="00885B2E">
      <w:pPr>
        <w:pStyle w:val="Code"/>
      </w:pPr>
      <w:r>
        <w:t>Application.Run(form)</w:t>
      </w:r>
    </w:p>
    <w:p w:rsidR="00885B2E" w:rsidRDefault="00885B2E" w:rsidP="00885B2E">
      <w:pPr>
        <w:pStyle w:val="Code"/>
      </w:pPr>
    </w:p>
    <w:p w:rsidR="00770401" w:rsidRDefault="00885B2E" w:rsidP="00885B2E">
      <w:pPr>
        <w:pStyle w:val="Body"/>
      </w:pPr>
      <w:r>
        <w:t xml:space="preserve">This code works and it does create a menu, but it left </w:t>
      </w:r>
      <w:r w:rsidR="008E556B">
        <w:t>me a bit unsatisfied</w:t>
      </w:r>
      <w:r>
        <w:t xml:space="preserve">. The first thing that bothers me is that this code is full of clutter from things like </w:t>
      </w:r>
      <w:r w:rsidR="003572E7" w:rsidRPr="003572E7">
        <w:rPr>
          <w:rStyle w:val="CodeinText"/>
        </w:rPr>
        <w:t>menu_items.add</w:t>
      </w:r>
      <w:r w:rsidR="003572E7">
        <w:t xml:space="preserve"> and variable references.</w:t>
      </w:r>
      <w:r w:rsidR="00770401">
        <w:t xml:space="preserve">  I needed to indent the code to maintain an overview of at which level I was adding menu items.  Having to resort to indentation and previously created instances is error-prone and uncomfortable, especially when the codebase grows larger and more complex.</w:t>
      </w:r>
    </w:p>
    <w:p w:rsidR="00770401" w:rsidRDefault="00770401" w:rsidP="00885B2E">
      <w:pPr>
        <w:pStyle w:val="Body"/>
      </w:pPr>
      <w:r>
        <w:t>It’s not all bad though; when adding a menu item with menu_items.add it returns the newly created menu item instance, which is handy for chaining a click handler onto it.</w:t>
      </w:r>
    </w:p>
    <w:p w:rsidR="008815F9" w:rsidRDefault="00770401" w:rsidP="00885B2E">
      <w:pPr>
        <w:pStyle w:val="Body"/>
      </w:pPr>
      <w:r>
        <w:t>I’m mostly bothered by the need for temporary variables and the clutter this introduces, perhaps ruby blocks could be a solution.</w:t>
      </w:r>
      <w:r w:rsidR="008815F9">
        <w:t xml:space="preserve"> And this is exactly what I’ll be trying next.</w:t>
      </w:r>
    </w:p>
    <w:p w:rsidR="00EA46EF" w:rsidRDefault="00DD7F99" w:rsidP="003A4028">
      <w:pPr>
        <w:pStyle w:val="Head2"/>
      </w:pPr>
      <w:r>
        <w:t>9.</w:t>
      </w:r>
      <w:r w:rsidR="003A7705">
        <w:t>1</w:t>
      </w:r>
      <w:r w:rsidR="003A4028">
        <w:t>.3 Removing the clutter with a menu DSL</w:t>
      </w:r>
    </w:p>
    <w:p w:rsidR="00ED2840" w:rsidRDefault="00EA46EF" w:rsidP="00EA46EF">
      <w:pPr>
        <w:pStyle w:val="Body1"/>
      </w:pPr>
      <w:r>
        <w:t>To get started and figure out the direction I want to end up with I started by writing out the API I’d like to achieve and then later on implement the code necessary to get to that API.</w:t>
      </w:r>
    </w:p>
    <w:p w:rsidR="00ED2840" w:rsidRDefault="00ED2840" w:rsidP="00ED2840">
      <w:pPr>
        <w:pStyle w:val="Body"/>
      </w:pPr>
      <w:r>
        <w:t xml:space="preserve">In listing </w:t>
      </w:r>
      <w:r w:rsidR="00DD7F99">
        <w:t>9.</w:t>
      </w:r>
      <w:r>
        <w:t xml:space="preserve">4 I’ve written out the code as I’d like it to read. It creates the same menu from Listing </w:t>
      </w:r>
      <w:r w:rsidR="00DD7F99">
        <w:t>9.</w:t>
      </w:r>
      <w:r>
        <w:t xml:space="preserve">3 but it should read easier. There will be a few new concepts introduced in listing </w:t>
      </w:r>
      <w:r w:rsidR="00DD7F99">
        <w:t>9.</w:t>
      </w:r>
      <w:r>
        <w:t>4 but I’ll explain those.</w:t>
      </w:r>
    </w:p>
    <w:p w:rsidR="00ED2840" w:rsidRDefault="00ED2840" w:rsidP="00ED2840">
      <w:pPr>
        <w:pStyle w:val="CodeListingCaption"/>
      </w:pPr>
      <w:r>
        <w:t xml:space="preserve">Listing </w:t>
      </w:r>
      <w:r w:rsidR="00DD7F99">
        <w:t>9.</w:t>
      </w:r>
      <w:r>
        <w:t>4: The desired menu DSL example usage</w:t>
      </w:r>
    </w:p>
    <w:p w:rsidR="00ED2840" w:rsidRDefault="00ED2840" w:rsidP="00ED2840">
      <w:pPr>
        <w:pStyle w:val="Code"/>
      </w:pPr>
      <w:r>
        <w:t>$LOAD_PATH &lt;&lt; File.dirname(__FILE__)</w:t>
      </w:r>
    </w:p>
    <w:p w:rsidR="00ED2840" w:rsidRDefault="00ED2840" w:rsidP="00ED2840">
      <w:pPr>
        <w:pStyle w:val="Code"/>
      </w:pPr>
      <w:r>
        <w:t>require 'common'</w:t>
      </w:r>
    </w:p>
    <w:p w:rsidR="00ED2840" w:rsidRDefault="00ED2840" w:rsidP="00ED2840">
      <w:pPr>
        <w:pStyle w:val="Code"/>
      </w:pPr>
      <w:r>
        <w:t>require 'menu_builder'</w:t>
      </w:r>
    </w:p>
    <w:p w:rsidR="00ED2840" w:rsidRDefault="00ED2840" w:rsidP="00ED2840">
      <w:pPr>
        <w:pStyle w:val="Code"/>
      </w:pPr>
    </w:p>
    <w:p w:rsidR="00ED2840" w:rsidRDefault="00ED2840" w:rsidP="00ED2840">
      <w:pPr>
        <w:pStyle w:val="Code"/>
      </w:pPr>
      <w:r>
        <w:t>form = Form.new</w:t>
      </w:r>
    </w:p>
    <w:p w:rsidR="00ED2840" w:rsidRDefault="00ED2840" w:rsidP="00ED2840">
      <w:pPr>
        <w:pStyle w:val="Code"/>
      </w:pPr>
    </w:p>
    <w:p w:rsidR="00ED2840" w:rsidRDefault="00ED2840" w:rsidP="00ED2840">
      <w:pPr>
        <w:pStyle w:val="Code"/>
      </w:pPr>
      <w:r>
        <w:t>form.menu = MainMenu.build do</w:t>
      </w:r>
    </w:p>
    <w:p w:rsidR="00ED2840" w:rsidRDefault="00ED2840" w:rsidP="00ED2840">
      <w:pPr>
        <w:pStyle w:val="Code"/>
      </w:pPr>
      <w:r>
        <w:t xml:space="preserve">  item("&amp;File") {</w:t>
      </w:r>
    </w:p>
    <w:p w:rsidR="00ED2840" w:rsidRDefault="00ED2840" w:rsidP="00ED2840">
      <w:pPr>
        <w:pStyle w:val="Code"/>
      </w:pPr>
      <w:r>
        <w:t xml:space="preserve">    item("&amp;New") {</w:t>
      </w:r>
    </w:p>
    <w:p w:rsidR="00ED2840" w:rsidRDefault="00ED2840" w:rsidP="00ED2840">
      <w:pPr>
        <w:pStyle w:val="Code"/>
      </w:pPr>
      <w:r>
        <w:t xml:space="preserve">      item("Spreadsheet")</w:t>
      </w:r>
    </w:p>
    <w:p w:rsidR="00ED2840" w:rsidRDefault="00ED2840" w:rsidP="00ED2840">
      <w:pPr>
        <w:pStyle w:val="Code"/>
      </w:pPr>
      <w:r>
        <w:t xml:space="preserve">      item("Document")</w:t>
      </w:r>
    </w:p>
    <w:p w:rsidR="00ED2840" w:rsidRDefault="00ED2840" w:rsidP="00ED2840">
      <w:pPr>
        <w:pStyle w:val="Code"/>
      </w:pPr>
      <w:r>
        <w:t xml:space="preserve">    }</w:t>
      </w:r>
    </w:p>
    <w:p w:rsidR="00ED2840" w:rsidRDefault="00ED2840" w:rsidP="00ED2840">
      <w:pPr>
        <w:pStyle w:val="Code"/>
      </w:pPr>
      <w:r>
        <w:t xml:space="preserve">    item("&amp;Quit").click { Application.Exit }</w:t>
      </w:r>
    </w:p>
    <w:p w:rsidR="00ED2840" w:rsidRDefault="00ED2840" w:rsidP="00ED2840">
      <w:pPr>
        <w:pStyle w:val="Code"/>
      </w:pPr>
      <w:r>
        <w:t xml:space="preserve">  }</w:t>
      </w:r>
    </w:p>
    <w:p w:rsidR="00ED2840" w:rsidRDefault="00ED2840" w:rsidP="00ED2840">
      <w:pPr>
        <w:pStyle w:val="Code"/>
      </w:pPr>
      <w:r>
        <w:t xml:space="preserve">  item("&amp;Tools") {</w:t>
      </w:r>
    </w:p>
    <w:p w:rsidR="00ED2840" w:rsidRDefault="00ED2840" w:rsidP="00ED2840">
      <w:pPr>
        <w:pStyle w:val="Code"/>
      </w:pPr>
      <w:r>
        <w:t xml:space="preserve">    item("&amp;PowerBlade").click { MessageBox.Show("Powerblades are amazing...") }</w:t>
      </w:r>
    </w:p>
    <w:p w:rsidR="00ED2840" w:rsidRDefault="00ED2840" w:rsidP="00ED2840">
      <w:pPr>
        <w:pStyle w:val="Code"/>
      </w:pPr>
      <w:r>
        <w:t xml:space="preserve">    # alternate form, with lambda instead of chained call</w:t>
      </w:r>
    </w:p>
    <w:p w:rsidR="00ED2840" w:rsidRDefault="00ED2840" w:rsidP="00ED2840">
      <w:pPr>
        <w:pStyle w:val="Code"/>
      </w:pPr>
      <w:r>
        <w:t xml:space="preserve">    item "&amp;Scissors", lambda { MessageBox.Show("Scissors are nice, too") }</w:t>
      </w:r>
    </w:p>
    <w:p w:rsidR="00ED2840" w:rsidRDefault="00ED2840" w:rsidP="00ED2840">
      <w:pPr>
        <w:pStyle w:val="Code"/>
      </w:pPr>
      <w:r>
        <w:t xml:space="preserve">  }</w:t>
      </w:r>
    </w:p>
    <w:p w:rsidR="00ED2840" w:rsidRDefault="00ED2840" w:rsidP="00ED2840">
      <w:pPr>
        <w:pStyle w:val="Code"/>
      </w:pPr>
      <w:r>
        <w:t>end</w:t>
      </w:r>
    </w:p>
    <w:p w:rsidR="00ED2840" w:rsidRDefault="00ED2840" w:rsidP="00ED2840">
      <w:pPr>
        <w:pStyle w:val="Code"/>
      </w:pPr>
    </w:p>
    <w:p w:rsidR="00ED2840" w:rsidRDefault="00ED2840" w:rsidP="00ED2840">
      <w:pPr>
        <w:pStyle w:val="Code"/>
      </w:pPr>
      <w:r>
        <w:t>Application.Run(form)</w:t>
      </w:r>
    </w:p>
    <w:p w:rsidR="00ED2840" w:rsidRDefault="00ED2840" w:rsidP="00ED2840">
      <w:pPr>
        <w:pStyle w:val="Code"/>
      </w:pPr>
    </w:p>
    <w:p w:rsidR="00580679" w:rsidRDefault="008D3DF9" w:rsidP="00580679">
      <w:pPr>
        <w:pStyle w:val="Body"/>
      </w:pPr>
      <w:r>
        <w:t xml:space="preserve">The first thing I do is add the current directory to the search paths of IronRuby so I don’t have to specify full file paths for the requires of my files.  I then require the common file and the menu_builder file, shown in listing </w:t>
      </w:r>
      <w:r w:rsidR="00DD7F99">
        <w:t>9.</w:t>
      </w:r>
      <w:r>
        <w:t>5. Then I create a new instance of a form and assign the result of the DSL to the menu p</w:t>
      </w:r>
      <w:r w:rsidR="00580679">
        <w:t>roperty of the form instance.</w:t>
      </w:r>
    </w:p>
    <w:p w:rsidR="000E5EB9" w:rsidRDefault="00580679" w:rsidP="00580679">
      <w:pPr>
        <w:pStyle w:val="Body"/>
      </w:pPr>
      <w:r>
        <w:t>In this DSL blocks delimit the hierarchies in the menu structure now. It’s also clearer for me to add items without having to deal wi</w:t>
      </w:r>
      <w:r w:rsidR="000E5EB9">
        <w:t>th temporary instance variables, making it less error-prone.</w:t>
      </w:r>
    </w:p>
    <w:p w:rsidR="000E5EB9" w:rsidRDefault="000E5EB9" w:rsidP="000E5EB9">
      <w:pPr>
        <w:pStyle w:val="CodeListingCaption"/>
      </w:pPr>
      <w:r>
        <w:t xml:space="preserve">Listing </w:t>
      </w:r>
      <w:r w:rsidR="00DD7F99">
        <w:t>9.</w:t>
      </w:r>
      <w:r>
        <w:t>5: A first attempt at a DSL</w:t>
      </w:r>
    </w:p>
    <w:p w:rsidR="000E5EB9" w:rsidRDefault="000E5EB9" w:rsidP="000E5EB9">
      <w:pPr>
        <w:pStyle w:val="Code"/>
      </w:pPr>
      <w:r>
        <w:t># a first attempt at dsl-ing windows forms menu creation from IronRuby</w:t>
      </w:r>
    </w:p>
    <w:p w:rsidR="000E5EB9" w:rsidRDefault="000E5EB9" w:rsidP="000E5EB9">
      <w:pPr>
        <w:pStyle w:val="Code"/>
      </w:pPr>
      <w:r>
        <w:t># inspiration from http://blog.jayfields.com/2006/07/ruby-block-scope.html</w:t>
      </w:r>
    </w:p>
    <w:p w:rsidR="000E5EB9" w:rsidRDefault="000E5EB9" w:rsidP="000E5EB9">
      <w:pPr>
        <w:pStyle w:val="Code"/>
      </w:pPr>
    </w:p>
    <w:p w:rsidR="000E5EB9" w:rsidRDefault="000E5EB9" w:rsidP="000E5EB9">
      <w:pPr>
        <w:pStyle w:val="Code"/>
      </w:pPr>
      <w:r>
        <w:t># TODOs:</w:t>
      </w:r>
    </w:p>
    <w:p w:rsidR="000E5EB9" w:rsidRDefault="000E5EB9" w:rsidP="000E5EB9">
      <w:pPr>
        <w:pStyle w:val="Code"/>
      </w:pPr>
      <w:r>
        <w:t># - avoid modifying the MainMenu class itself ?</w:t>
      </w:r>
    </w:p>
    <w:p w:rsidR="000E5EB9" w:rsidRDefault="000E5EB9" w:rsidP="000E5EB9">
      <w:pPr>
        <w:pStyle w:val="Code"/>
      </w:pPr>
      <w:r>
        <w:t># - code could be simpler</w:t>
      </w:r>
    </w:p>
    <w:p w:rsidR="000E5EB9" w:rsidRDefault="000E5EB9" w:rsidP="000E5EB9">
      <w:pPr>
        <w:pStyle w:val="Code"/>
      </w:pPr>
      <w:r>
        <w:t># - allow to create ContextMenu with the same code</w:t>
      </w:r>
    </w:p>
    <w:p w:rsidR="000E5EB9" w:rsidRDefault="000E5EB9" w:rsidP="000E5EB9">
      <w:pPr>
        <w:pStyle w:val="Code"/>
      </w:pPr>
    </w:p>
    <w:p w:rsidR="000E5EB9" w:rsidRDefault="000E5EB9" w:rsidP="000E5EB9">
      <w:pPr>
        <w:pStyle w:val="Code"/>
      </w:pPr>
      <w:r>
        <w:t>class MainMenu</w:t>
      </w:r>
    </w:p>
    <w:p w:rsidR="000E5EB9" w:rsidRDefault="000E5EB9" w:rsidP="000E5EB9">
      <w:pPr>
        <w:pStyle w:val="Code"/>
      </w:pPr>
      <w:r>
        <w:t xml:space="preserve">  class &lt;&lt; self</w:t>
      </w:r>
    </w:p>
    <w:p w:rsidR="000E5EB9" w:rsidRDefault="000E5EB9" w:rsidP="000E5EB9">
      <w:pPr>
        <w:pStyle w:val="Code"/>
      </w:pPr>
      <w:r>
        <w:t xml:space="preserve">    def build(&amp;script)</w:t>
      </w:r>
    </w:p>
    <w:p w:rsidR="000E5EB9" w:rsidRDefault="000E5EB9" w:rsidP="000E5EB9">
      <w:pPr>
        <w:pStyle w:val="Code"/>
      </w:pPr>
      <w:r>
        <w:t xml:space="preserve">      instance = self.new</w:t>
      </w:r>
    </w:p>
    <w:p w:rsidR="000E5EB9" w:rsidRDefault="000E5EB9" w:rsidP="000E5EB9">
      <w:pPr>
        <w:pStyle w:val="Code"/>
      </w:pPr>
      <w:r>
        <w:t xml:space="preserve">      instance.instance_eval(&amp;script)</w:t>
      </w:r>
    </w:p>
    <w:p w:rsidR="000E5EB9" w:rsidRDefault="000E5EB9" w:rsidP="000E5EB9">
      <w:pPr>
        <w:pStyle w:val="Code"/>
      </w:pPr>
      <w:r>
        <w:t xml:space="preserve">      instance</w:t>
      </w:r>
    </w:p>
    <w:p w:rsidR="000E5EB9" w:rsidRDefault="000E5EB9" w:rsidP="000E5EB9">
      <w:pPr>
        <w:pStyle w:val="Code"/>
      </w:pPr>
      <w:r>
        <w:t xml:space="preserve">    end</w:t>
      </w:r>
    </w:p>
    <w:p w:rsidR="000E5EB9" w:rsidRDefault="000E5EB9" w:rsidP="000E5EB9">
      <w:pPr>
        <w:pStyle w:val="Code"/>
      </w:pPr>
      <w:r>
        <w:t xml:space="preserve">  end</w:t>
      </w:r>
    </w:p>
    <w:p w:rsidR="000E5EB9" w:rsidRDefault="000E5EB9" w:rsidP="000E5EB9">
      <w:pPr>
        <w:pStyle w:val="Code"/>
      </w:pPr>
    </w:p>
    <w:p w:rsidR="000E5EB9" w:rsidRDefault="000E5EB9" w:rsidP="000E5EB9">
      <w:pPr>
        <w:pStyle w:val="Code"/>
      </w:pPr>
      <w:r>
        <w:t xml:space="preserve">  # add a new menu item.</w:t>
      </w:r>
    </w:p>
    <w:p w:rsidR="000E5EB9" w:rsidRDefault="000E5EB9" w:rsidP="000E5EB9">
      <w:pPr>
        <w:pStyle w:val="Code"/>
      </w:pPr>
      <w:r>
        <w:t xml:space="preserve">  # to receive click event:</w:t>
      </w:r>
    </w:p>
    <w:p w:rsidR="000E5EB9" w:rsidRDefault="000E5EB9" w:rsidP="000E5EB9">
      <w:pPr>
        <w:pStyle w:val="Code"/>
      </w:pPr>
      <w:r>
        <w:t xml:space="preserve">  # - pass an optional lambda { }</w:t>
      </w:r>
    </w:p>
    <w:p w:rsidR="000E5EB9" w:rsidRDefault="000E5EB9" w:rsidP="000E5EB9">
      <w:pPr>
        <w:pStyle w:val="Code"/>
      </w:pPr>
      <w:r>
        <w:t xml:space="preserve">  # - or chain a .click { } call after item()</w:t>
      </w:r>
    </w:p>
    <w:p w:rsidR="000E5EB9" w:rsidRDefault="000E5EB9" w:rsidP="000E5EB9">
      <w:pPr>
        <w:pStyle w:val="Code"/>
      </w:pPr>
      <w:r>
        <w:t xml:space="preserve">  def item(label,click_handler=nil)</w:t>
      </w:r>
    </w:p>
    <w:p w:rsidR="000E5EB9" w:rsidRDefault="000E5EB9" w:rsidP="000E5EB9">
      <w:pPr>
        <w:pStyle w:val="Code"/>
      </w:pPr>
      <w:r>
        <w:t xml:space="preserve">    @parents ||= [self]</w:t>
      </w:r>
    </w:p>
    <w:p w:rsidR="000E5EB9" w:rsidRDefault="000E5EB9" w:rsidP="000E5EB9">
      <w:pPr>
        <w:pStyle w:val="Code"/>
      </w:pPr>
      <w:r>
        <w:t xml:space="preserve">    @parents.push(@parents.last.menu_items.add(label))</w:t>
      </w:r>
    </w:p>
    <w:p w:rsidR="000E5EB9" w:rsidRDefault="000E5EB9" w:rsidP="000E5EB9">
      <w:pPr>
        <w:pStyle w:val="Code"/>
      </w:pPr>
      <w:r>
        <w:t xml:space="preserve">    @parents.last.click { click_handler.call } if click_handler</w:t>
      </w:r>
    </w:p>
    <w:p w:rsidR="000E5EB9" w:rsidRDefault="000E5EB9" w:rsidP="000E5EB9">
      <w:pPr>
        <w:pStyle w:val="Code"/>
      </w:pPr>
      <w:r>
        <w:t xml:space="preserve">    yield if block_given?</w:t>
      </w:r>
    </w:p>
    <w:p w:rsidR="000E5EB9" w:rsidRDefault="000E5EB9" w:rsidP="000E5EB9">
      <w:pPr>
        <w:pStyle w:val="Code"/>
      </w:pPr>
      <w:r>
        <w:t xml:space="preserve">    @parents.pop</w:t>
      </w:r>
    </w:p>
    <w:p w:rsidR="000E5EB9" w:rsidRDefault="000E5EB9" w:rsidP="000E5EB9">
      <w:pPr>
        <w:pStyle w:val="Code"/>
      </w:pPr>
      <w:r>
        <w:t xml:space="preserve">  end  </w:t>
      </w:r>
    </w:p>
    <w:p w:rsidR="00EA46EF" w:rsidRPr="000E5EB9" w:rsidRDefault="000E5EB9" w:rsidP="000E5EB9">
      <w:pPr>
        <w:pStyle w:val="Code"/>
      </w:pPr>
      <w:r>
        <w:t>end</w:t>
      </w:r>
    </w:p>
    <w:p w:rsidR="00770401" w:rsidRPr="00EA46EF" w:rsidRDefault="00770401" w:rsidP="00EA46EF">
      <w:pPr>
        <w:pStyle w:val="Body"/>
      </w:pPr>
    </w:p>
    <w:p w:rsidR="00D74E4B" w:rsidRDefault="000E5EB9" w:rsidP="00D74E4B">
      <w:pPr>
        <w:pStyle w:val="Body"/>
      </w:pPr>
      <w:r>
        <w:t>Although it may all look cryptic and abstract at first, it’s a lot easier than it looks. I wrote this code and I am by no means a meta-programming expert</w:t>
      </w:r>
      <w:r w:rsidR="00CF77F3">
        <w:t xml:space="preserve">. A number of blog posts illustrate the </w:t>
      </w:r>
      <w:r w:rsidR="00CF77F3" w:rsidRPr="00D74E4B">
        <w:rPr>
          <w:rStyle w:val="CodeinText"/>
        </w:rPr>
        <w:t>instance_eval</w:t>
      </w:r>
      <w:r w:rsidR="00CF77F3">
        <w:t xml:space="preserve"> trick I’ve opted to use here.</w:t>
      </w:r>
    </w:p>
    <w:p w:rsidR="00D74E4B" w:rsidRDefault="00D74E4B" w:rsidP="00D74E4B">
      <w:pPr>
        <w:pStyle w:val="Body"/>
      </w:pPr>
      <w:r>
        <w:t xml:space="preserve">We create an instance of the </w:t>
      </w:r>
      <w:r w:rsidRPr="00D74E4B">
        <w:rPr>
          <w:rStyle w:val="CodeinText"/>
        </w:rPr>
        <w:t>MainMenu</w:t>
      </w:r>
      <w:r>
        <w:t xml:space="preserve"> class with the factory method build. This method takes a block parameter and evaluates it in the context of </w:t>
      </w:r>
      <w:r w:rsidRPr="00D74E4B">
        <w:rPr>
          <w:rStyle w:val="CodeinText"/>
        </w:rPr>
        <w:t>MainMenu</w:t>
      </w:r>
      <w:r>
        <w:t xml:space="preserve">. This means that all the calls to item inside the block will be evaluated in the </w:t>
      </w:r>
      <w:r w:rsidRPr="00D74E4B">
        <w:rPr>
          <w:rStyle w:val="CodeinText"/>
        </w:rPr>
        <w:t>MainMenu</w:t>
      </w:r>
      <w:r>
        <w:t xml:space="preserve"> context. </w:t>
      </w:r>
    </w:p>
    <w:p w:rsidR="003A7705" w:rsidRDefault="00D74E4B" w:rsidP="00D74E4B">
      <w:pPr>
        <w:pStyle w:val="Body"/>
      </w:pPr>
      <w:r>
        <w:t xml:space="preserve">In the item method I use an </w:t>
      </w:r>
      <w:r w:rsidRPr="00D74E4B">
        <w:rPr>
          <w:rStyle w:val="CodeinText"/>
        </w:rPr>
        <w:t>Array</w:t>
      </w:r>
      <w:r>
        <w:t xml:space="preserve"> as a stack to store the added menu items and to keep track of the hierarchy. This array is stored as an instance variable. The </w:t>
      </w:r>
      <w:r w:rsidRPr="00D74E4B">
        <w:rPr>
          <w:rStyle w:val="CodeinText"/>
        </w:rPr>
        <w:t>item</w:t>
      </w:r>
      <w:r>
        <w:t xml:space="preserve"> method also takes a</w:t>
      </w:r>
      <w:r w:rsidR="004B1E2F">
        <w:t>n optional</w:t>
      </w:r>
      <w:r>
        <w:t xml:space="preserve"> </w:t>
      </w:r>
      <w:r w:rsidRPr="00D74E4B">
        <w:rPr>
          <w:rStyle w:val="CodeinText"/>
        </w:rPr>
        <w:t>click_handler</w:t>
      </w:r>
      <w:r>
        <w:t xml:space="preserve"> parameter</w:t>
      </w:r>
      <w:r w:rsidR="004B1E2F">
        <w:t xml:space="preserve">, when this is passed in it is registered to the click event, by wrapping it in another block.  There is no &amp; prefix for the </w:t>
      </w:r>
      <w:r w:rsidR="004B1E2F" w:rsidRPr="003A7705">
        <w:rPr>
          <w:rStyle w:val="CodeinText"/>
        </w:rPr>
        <w:t>click_handler</w:t>
      </w:r>
      <w:r w:rsidR="004B1E2F">
        <w:t xml:space="preserve"> parameter because we will still allow to pass a block in</w:t>
      </w:r>
      <w:r w:rsidR="003A7705">
        <w:t>. When this block is passed it gets evaluated to give children the chance to register themselves.  The corresponding parent will always be on top of the stack.</w:t>
      </w:r>
    </w:p>
    <w:p w:rsidR="00CF77F3" w:rsidRDefault="00CF77F3" w:rsidP="00EB532B">
      <w:pPr>
        <w:pStyle w:val="SidebarHead"/>
      </w:pPr>
      <w:r>
        <w:t>Be careful with instance_eval</w:t>
      </w:r>
    </w:p>
    <w:p w:rsidR="008E556B" w:rsidRDefault="00CF77F3" w:rsidP="00EB532B">
      <w:pPr>
        <w:pStyle w:val="Sidebar"/>
      </w:pPr>
      <w:r>
        <w:t xml:space="preserve">While instance_eval is a very cool tool to have you should use it with caution. It moves the code you are executing to the instance that receives the block. It is generally a more advisable approach to use a block and then pass the instance as a parameter to the block.  This does hurt readability a little but it will make it a lot </w:t>
      </w:r>
      <w:r w:rsidR="00645603">
        <w:t>clearer</w:t>
      </w:r>
      <w:r>
        <w:t xml:space="preserve"> when you’re revisiting the code in a couple of months. </w:t>
      </w:r>
    </w:p>
    <w:p w:rsidR="008E556B" w:rsidRDefault="008E556B" w:rsidP="00EB532B">
      <w:pPr>
        <w:pStyle w:val="Sidebar"/>
      </w:pPr>
      <w:r>
        <w:t xml:space="preserve">This doesn’t mean you shouldn’t use instance_eval but just to know really good why you’re using it. </w:t>
      </w:r>
      <w:r w:rsidR="00645603">
        <w:t>That being said instance_eval may be</w:t>
      </w:r>
      <w:r w:rsidR="00CF77F3">
        <w:t xml:space="preserve"> appropriate here.</w:t>
      </w:r>
    </w:p>
    <w:p w:rsidR="008E556B" w:rsidRDefault="008E556B" w:rsidP="00EB532B">
      <w:pPr>
        <w:pStyle w:val="Sidebar"/>
      </w:pPr>
      <w:r>
        <w:t>An interesting read:</w:t>
      </w:r>
    </w:p>
    <w:p w:rsidR="00645603" w:rsidRDefault="008E556B" w:rsidP="00EB532B">
      <w:pPr>
        <w:pStyle w:val="Sidebar"/>
      </w:pPr>
      <w:r w:rsidRPr="008E556B">
        <w:t>http://hackety.org/2008/10/06/mixingOurWayOutOfInstanceEval.html</w:t>
      </w:r>
    </w:p>
    <w:p w:rsidR="00EB532B" w:rsidRDefault="00645603" w:rsidP="00EB532B">
      <w:pPr>
        <w:pStyle w:val="Sidebar"/>
      </w:pPr>
      <w:r>
        <w:t>I would personally vote for including it in a little note with the rdoc comment above the method</w:t>
      </w:r>
      <w:r w:rsidR="008E556B">
        <w:t xml:space="preserve"> when you do use it</w:t>
      </w:r>
      <w:r>
        <w:t>. That way people can still be warned if they read the documentation or their IDE displays the tooltip.</w:t>
      </w:r>
    </w:p>
    <w:p w:rsidR="00EB532B" w:rsidRDefault="00EB532B" w:rsidP="00EB532B">
      <w:pPr>
        <w:pStyle w:val="Sidebar"/>
      </w:pPr>
      <w:r>
        <w:t>- Ivan</w:t>
      </w:r>
    </w:p>
    <w:p w:rsidR="003A7705" w:rsidRDefault="003A7705" w:rsidP="00E3524D">
      <w:pPr>
        <w:pStyle w:val="Body"/>
      </w:pPr>
      <w:r>
        <w:t>This is definitely a step in the right direction; now I have a pretty good and reusable way of creating menus with a code that is a lot clearer than before. However there are still a bunch of simplifications and improvements possible. But it is good enough for now so I start thinking about the following problem I want to tackle.  Is there some way to clarify the code needed to set properties on a control on instantiation? That is what I’ll be exploring next, decluttering control instantiation.</w:t>
      </w:r>
    </w:p>
    <w:p w:rsidR="00E3524D" w:rsidRDefault="00DD7F99" w:rsidP="003A7705">
      <w:pPr>
        <w:pStyle w:val="Head2"/>
      </w:pPr>
      <w:r>
        <w:t>9.</w:t>
      </w:r>
      <w:r w:rsidR="003A7705">
        <w:t>1.4 Cleaning up control instance creation</w:t>
      </w:r>
    </w:p>
    <w:p w:rsidR="00E3524D" w:rsidRDefault="00E3524D" w:rsidP="00E3524D">
      <w:pPr>
        <w:pStyle w:val="Body1"/>
      </w:pPr>
      <w:r>
        <w:t xml:space="preserve">In the ruby world it’s quite common to pass a hash to a constructor and this hash is used to initialize the properties of that instance. I wanted some of that in my API too. Again I started off by creating the code, shown in listing </w:t>
      </w:r>
      <w:r w:rsidR="00DD7F99">
        <w:t>9.</w:t>
      </w:r>
      <w:r>
        <w:t>6, I wanted my API to look like at this stage. I created a new file called form_sugar.rb.</w:t>
      </w:r>
    </w:p>
    <w:p w:rsidR="00645603" w:rsidRDefault="00E3524D" w:rsidP="00E3524D">
      <w:pPr>
        <w:pStyle w:val="CodeListingCaption"/>
      </w:pPr>
      <w:r>
        <w:t xml:space="preserve">Listing </w:t>
      </w:r>
      <w:r w:rsidR="00DD7F99">
        <w:t>9.</w:t>
      </w:r>
      <w:r>
        <w:t>6: The control builder API</w:t>
      </w:r>
    </w:p>
    <w:p w:rsidR="00645603" w:rsidRDefault="00645603" w:rsidP="00645603">
      <w:pPr>
        <w:pStyle w:val="Code"/>
      </w:pPr>
      <w:r>
        <w:t>$LOAD_PATH &lt;&lt; File.dirname(__FILE__)</w:t>
      </w:r>
    </w:p>
    <w:p w:rsidR="00645603" w:rsidRDefault="00645603" w:rsidP="00645603">
      <w:pPr>
        <w:pStyle w:val="Code"/>
      </w:pPr>
      <w:r>
        <w:t>require 'common'</w:t>
      </w:r>
    </w:p>
    <w:p w:rsidR="00645603" w:rsidRDefault="00645603" w:rsidP="00645603">
      <w:pPr>
        <w:pStyle w:val="Code"/>
      </w:pPr>
      <w:r>
        <w:t>require 'control'</w:t>
      </w:r>
    </w:p>
    <w:p w:rsidR="00645603" w:rsidRDefault="00645603" w:rsidP="00645603">
      <w:pPr>
        <w:pStyle w:val="Code"/>
      </w:pPr>
    </w:p>
    <w:p w:rsidR="00645603" w:rsidRDefault="00645603" w:rsidP="00645603">
      <w:pPr>
        <w:pStyle w:val="Code"/>
      </w:pPr>
      <w:r>
        <w:t>form = Form.build(:text =&gt; "Hello!")</w:t>
      </w:r>
    </w:p>
    <w:p w:rsidR="00645603" w:rsidRDefault="00645603" w:rsidP="00645603">
      <w:pPr>
        <w:pStyle w:val="Code"/>
      </w:pPr>
      <w:r>
        <w:t>container = FlowLayoutPanel.build(:dock =&gt; DockStyle.fill)</w:t>
      </w:r>
    </w:p>
    <w:p w:rsidR="00645603" w:rsidRDefault="00645603" w:rsidP="00645603">
      <w:pPr>
        <w:pStyle w:val="Code"/>
      </w:pPr>
      <w:r>
        <w:t>container &lt;&lt; Button.build(:text =&gt; "Click me!", :click =&gt; lambda { MessageBox.Show("Hello") })</w:t>
      </w:r>
    </w:p>
    <w:p w:rsidR="00645603" w:rsidRDefault="00645603" w:rsidP="00645603">
      <w:pPr>
        <w:pStyle w:val="Code"/>
      </w:pPr>
      <w:r>
        <w:t>container &lt;&lt; Button.build(:text =&gt; "Quit", :click =&gt; lambda { Application.Exit })</w:t>
      </w:r>
    </w:p>
    <w:p w:rsidR="00645603" w:rsidRDefault="00645603" w:rsidP="00645603">
      <w:pPr>
        <w:pStyle w:val="Code"/>
      </w:pPr>
      <w:r>
        <w:t>form &lt;&lt; container</w:t>
      </w:r>
    </w:p>
    <w:p w:rsidR="00645603" w:rsidRDefault="00645603" w:rsidP="00645603">
      <w:pPr>
        <w:pStyle w:val="Code"/>
      </w:pPr>
    </w:p>
    <w:p w:rsidR="00645603" w:rsidRDefault="00645603" w:rsidP="00645603">
      <w:pPr>
        <w:pStyle w:val="Code"/>
      </w:pPr>
      <w:r>
        <w:t>Application.Run(form)</w:t>
      </w:r>
    </w:p>
    <w:p w:rsidR="00645603" w:rsidRDefault="00645603" w:rsidP="00645603">
      <w:pPr>
        <w:pStyle w:val="Code"/>
      </w:pPr>
    </w:p>
    <w:p w:rsidR="00645603" w:rsidRDefault="00645603" w:rsidP="00645603">
      <w:pPr>
        <w:pStyle w:val="Body"/>
      </w:pPr>
      <w:r>
        <w:t xml:space="preserve">This time I don’t create a form instance by calling the new method but instead I use the method build. I then add a </w:t>
      </w:r>
      <w:r w:rsidRPr="008E556B">
        <w:rPr>
          <w:rStyle w:val="CodeinText"/>
        </w:rPr>
        <w:t>FlowLayoutPanel</w:t>
      </w:r>
      <w:r>
        <w:t xml:space="preserve"> in the same way. The container variable with a </w:t>
      </w:r>
      <w:r w:rsidRPr="008E556B">
        <w:rPr>
          <w:rStyle w:val="CodeinText"/>
        </w:rPr>
        <w:t>FlowLayoutPanel</w:t>
      </w:r>
      <w:r>
        <w:t xml:space="preserve"> instance then replaces </w:t>
      </w:r>
      <w:r w:rsidRPr="008E556B">
        <w:rPr>
          <w:rStyle w:val="CodeinText"/>
        </w:rPr>
        <w:t xml:space="preserve">controls.add </w:t>
      </w:r>
      <w:r>
        <w:t xml:space="preserve">with </w:t>
      </w:r>
      <w:r w:rsidRPr="008E556B">
        <w:rPr>
          <w:rStyle w:val="CodeinText"/>
        </w:rPr>
        <w:t>&lt;&lt;</w:t>
      </w:r>
      <w:r>
        <w:t xml:space="preserve">. This </w:t>
      </w:r>
      <w:r w:rsidRPr="008E556B">
        <w:rPr>
          <w:rStyle w:val="CodeinText"/>
        </w:rPr>
        <w:t>&lt;&lt;</w:t>
      </w:r>
      <w:r>
        <w:t xml:space="preserve"> operator is used to add 2 buttons to the panel. Both buttons add a different </w:t>
      </w:r>
      <w:r w:rsidRPr="008E556B">
        <w:rPr>
          <w:rStyle w:val="CodeinText"/>
        </w:rPr>
        <w:t>click</w:t>
      </w:r>
      <w:r>
        <w:t xml:space="preserve"> handler. And lastly the container is added to the form and the application runs the form.</w:t>
      </w:r>
    </w:p>
    <w:p w:rsidR="00645603" w:rsidRDefault="00645603" w:rsidP="00645603">
      <w:pPr>
        <w:pStyle w:val="Body"/>
      </w:pPr>
      <w:r>
        <w:t xml:space="preserve">This is one of those moments when you’ll completely love ruby. This type of thing seems very complicated when you come from a language like C# but in a language like IronRuby this turns out to be a piece of cake as shown in listing </w:t>
      </w:r>
      <w:r w:rsidR="00DD7F99">
        <w:t>9.</w:t>
      </w:r>
      <w:r>
        <w:t>7.</w:t>
      </w:r>
    </w:p>
    <w:p w:rsidR="00C27A65" w:rsidRDefault="00645603" w:rsidP="00C27A65">
      <w:pPr>
        <w:pStyle w:val="CodeListingCaption"/>
      </w:pPr>
      <w:r>
        <w:t xml:space="preserve">Listing </w:t>
      </w:r>
      <w:r w:rsidR="00DD7F99">
        <w:t>9.</w:t>
      </w:r>
      <w:r>
        <w:t xml:space="preserve">7: Some syntactic sugar for </w:t>
      </w:r>
      <w:r w:rsidR="00C27A65">
        <w:t>building controls</w:t>
      </w:r>
    </w:p>
    <w:p w:rsidR="00C27A65" w:rsidRDefault="00C27A65" w:rsidP="00C27A65">
      <w:pPr>
        <w:pStyle w:val="Code"/>
      </w:pPr>
      <w:r>
        <w:t>class Control</w:t>
      </w:r>
    </w:p>
    <w:p w:rsidR="00C27A65" w:rsidRDefault="00C27A65" w:rsidP="00C27A65">
      <w:pPr>
        <w:pStyle w:val="Code"/>
      </w:pPr>
      <w:r>
        <w:t xml:space="preserve">  # allows Button.build(:text =&gt; "Yeah")</w:t>
      </w:r>
    </w:p>
    <w:p w:rsidR="00C27A65" w:rsidRDefault="00C27A65" w:rsidP="00C27A65">
      <w:pPr>
        <w:pStyle w:val="Code"/>
      </w:pPr>
      <w:r>
        <w:t xml:space="preserve">  def self.build(options={})</w:t>
      </w:r>
    </w:p>
    <w:p w:rsidR="00C27A65" w:rsidRDefault="00C27A65" w:rsidP="00C27A65">
      <w:pPr>
        <w:pStyle w:val="Code"/>
      </w:pPr>
      <w:r>
        <w:t xml:space="preserve">    control = self.new</w:t>
      </w:r>
    </w:p>
    <w:p w:rsidR="00C27A65" w:rsidRDefault="00C27A65" w:rsidP="00C27A65">
      <w:pPr>
        <w:pStyle w:val="Code"/>
      </w:pPr>
      <w:r>
        <w:t xml:space="preserve">    options.each do |k,v|</w:t>
      </w:r>
    </w:p>
    <w:p w:rsidR="00C27A65" w:rsidRDefault="00C27A65" w:rsidP="00C27A65">
      <w:pPr>
        <w:pStyle w:val="Code"/>
      </w:pPr>
      <w:r>
        <w:t xml:space="preserve">      if v.is_a?(Proc)</w:t>
      </w:r>
    </w:p>
    <w:p w:rsidR="00C27A65" w:rsidRDefault="00C27A65" w:rsidP="00C27A65">
      <w:pPr>
        <w:pStyle w:val="Code"/>
      </w:pPr>
      <w:r>
        <w:t xml:space="preserve">        control.send(k) { v.call }</w:t>
      </w:r>
    </w:p>
    <w:p w:rsidR="00C27A65" w:rsidRDefault="00C27A65" w:rsidP="00C27A65">
      <w:pPr>
        <w:pStyle w:val="Code"/>
      </w:pPr>
      <w:r>
        <w:t xml:space="preserve">      else</w:t>
      </w:r>
    </w:p>
    <w:p w:rsidR="00C27A65" w:rsidRDefault="00C27A65" w:rsidP="00C27A65">
      <w:pPr>
        <w:pStyle w:val="Code"/>
      </w:pPr>
      <w:r>
        <w:t xml:space="preserve">        control.send("#{k}=",v)</w:t>
      </w:r>
    </w:p>
    <w:p w:rsidR="00C27A65" w:rsidRDefault="00C27A65" w:rsidP="00C27A65">
      <w:pPr>
        <w:pStyle w:val="Code"/>
      </w:pPr>
      <w:r>
        <w:t xml:space="preserve">      end</w:t>
      </w:r>
    </w:p>
    <w:p w:rsidR="00C27A65" w:rsidRDefault="00C27A65" w:rsidP="00C27A65">
      <w:pPr>
        <w:pStyle w:val="Code"/>
      </w:pPr>
      <w:r>
        <w:t xml:space="preserve">    end</w:t>
      </w:r>
    </w:p>
    <w:p w:rsidR="00C27A65" w:rsidRDefault="00C27A65" w:rsidP="00C27A65">
      <w:pPr>
        <w:pStyle w:val="Code"/>
      </w:pPr>
      <w:r>
        <w:t xml:space="preserve">    control</w:t>
      </w:r>
    </w:p>
    <w:p w:rsidR="00C27A65" w:rsidRDefault="00C27A65" w:rsidP="00C27A65">
      <w:pPr>
        <w:pStyle w:val="Code"/>
      </w:pPr>
      <w:r>
        <w:t xml:space="preserve">  end</w:t>
      </w:r>
    </w:p>
    <w:p w:rsidR="00C27A65" w:rsidRDefault="00C27A65" w:rsidP="00C27A65">
      <w:pPr>
        <w:pStyle w:val="Code"/>
      </w:pPr>
    </w:p>
    <w:p w:rsidR="00C27A65" w:rsidRDefault="00C27A65" w:rsidP="00C27A65">
      <w:pPr>
        <w:pStyle w:val="Code"/>
      </w:pPr>
      <w:r>
        <w:t xml:space="preserve">  def &lt;&lt;(control)</w:t>
      </w:r>
    </w:p>
    <w:p w:rsidR="00C27A65" w:rsidRDefault="00C27A65" w:rsidP="00C27A65">
      <w:pPr>
        <w:pStyle w:val="Code"/>
      </w:pPr>
      <w:r>
        <w:t xml:space="preserve">    controls.add(control)</w:t>
      </w:r>
    </w:p>
    <w:p w:rsidR="00C27A65" w:rsidRDefault="00C27A65" w:rsidP="00C27A65">
      <w:pPr>
        <w:pStyle w:val="Code"/>
      </w:pPr>
      <w:r>
        <w:t xml:space="preserve">    self</w:t>
      </w:r>
    </w:p>
    <w:p w:rsidR="00C27A65" w:rsidRDefault="00C27A65" w:rsidP="00C27A65">
      <w:pPr>
        <w:pStyle w:val="Code"/>
      </w:pPr>
      <w:r>
        <w:t xml:space="preserve">  end</w:t>
      </w:r>
    </w:p>
    <w:p w:rsidR="00C27A65" w:rsidRDefault="00C27A65" w:rsidP="00C27A65">
      <w:pPr>
        <w:pStyle w:val="Code"/>
      </w:pPr>
      <w:r>
        <w:t>end</w:t>
      </w:r>
    </w:p>
    <w:p w:rsidR="00C27A65" w:rsidRDefault="00C27A65" w:rsidP="00C27A65">
      <w:pPr>
        <w:pStyle w:val="Code"/>
      </w:pPr>
    </w:p>
    <w:p w:rsidR="008C1832" w:rsidRDefault="00C27A65" w:rsidP="00645603">
      <w:pPr>
        <w:pStyle w:val="Body"/>
      </w:pPr>
      <w:r>
        <w:t xml:space="preserve">All I needed to do to enable the build factory method for any control that subclasses </w:t>
      </w:r>
      <w:r w:rsidRPr="008E556B">
        <w:rPr>
          <w:rStyle w:val="CodeinText"/>
        </w:rPr>
        <w:t>System.Windows.Control</w:t>
      </w:r>
      <w:r>
        <w:t xml:space="preserve"> was monkey-patch the class Control.   This factory method first creates a new instance of the control by calling its new method. Next it iterates over the pairs in the hash. I check if the value is a </w:t>
      </w:r>
      <w:r w:rsidRPr="008E556B">
        <w:rPr>
          <w:rStyle w:val="CodeinText"/>
        </w:rPr>
        <w:t>Proc</w:t>
      </w:r>
      <w:r>
        <w:t xml:space="preserve"> because then we need to pass the block to the method </w:t>
      </w:r>
      <w:r w:rsidR="008C1832">
        <w:t>in order to hook up the event handler, o</w:t>
      </w:r>
      <w:r>
        <w:t>therwise we send the value to a setter.  This approach takes advantage of the fact that Ruby is based on message passing. It can also pass messages by sending them to object instances.</w:t>
      </w:r>
      <w:r w:rsidR="003B0315">
        <w:t xml:space="preserve"> </w:t>
      </w:r>
      <w:r>
        <w:t xml:space="preserve">There is also an instance method defined in this monkey-patch. </w:t>
      </w:r>
      <w:r w:rsidR="003B0315">
        <w:t xml:space="preserve">This method defines the </w:t>
      </w:r>
      <w:r w:rsidR="003B0315" w:rsidRPr="008E556B">
        <w:rPr>
          <w:rStyle w:val="CodeinText"/>
        </w:rPr>
        <w:t>&lt;&lt;</w:t>
      </w:r>
      <w:r w:rsidR="003B0315">
        <w:t xml:space="preserve"> operator and adds the parameter to the controls collection of this control instance.</w:t>
      </w:r>
    </w:p>
    <w:p w:rsidR="00F07CC4" w:rsidRDefault="008C1832" w:rsidP="00645603">
      <w:pPr>
        <w:pStyle w:val="Body"/>
      </w:pPr>
      <w:r>
        <w:t>I’m glad to see that I could remove some more of the clutter. It can be duplicated and transformed quite easily.</w:t>
      </w:r>
      <w:r w:rsidR="00F07CC4">
        <w:t xml:space="preserve">  So far I can create menu items with a DSL and I have a builder for objects that takes a hash. The next step is to move to a DSL for windows forms by transposing the menu items DSL on the control creation.</w:t>
      </w:r>
    </w:p>
    <w:p w:rsidR="00C21657" w:rsidRDefault="00DD7F99" w:rsidP="00C847E7">
      <w:pPr>
        <w:pStyle w:val="Head2"/>
      </w:pPr>
      <w:r>
        <w:t>9.</w:t>
      </w:r>
      <w:r w:rsidR="00C847E7">
        <w:t>1.5 Moving towards a DSL for Forms</w:t>
      </w:r>
    </w:p>
    <w:p w:rsidR="00014F79" w:rsidRDefault="00F668FB" w:rsidP="00C847E7">
      <w:pPr>
        <w:pStyle w:val="Body1"/>
      </w:pPr>
      <w:r>
        <w:t>To create a DSL for building a windows form contro</w:t>
      </w:r>
      <w:r w:rsidR="00383AFF">
        <w:t xml:space="preserve">l I have to find a way to specify many different control classes to create an instance from. </w:t>
      </w:r>
      <w:r w:rsidR="006470D4">
        <w:t>I’ve got a multitude of solutions available for me to aid in this situation. The s</w:t>
      </w:r>
      <w:r w:rsidR="00014F79">
        <w:t xml:space="preserve">implest option is to go with a </w:t>
      </w:r>
      <w:r w:rsidR="00014F79" w:rsidRPr="00014F79">
        <w:rPr>
          <w:rStyle w:val="CodeinText"/>
        </w:rPr>
        <w:t>method_missing</w:t>
      </w:r>
      <w:r w:rsidR="00014F79">
        <w:t xml:space="preserve"> hook. Using </w:t>
      </w:r>
      <w:r w:rsidR="00014F79" w:rsidRPr="00014F79">
        <w:rPr>
          <w:rStyle w:val="CodeinText"/>
        </w:rPr>
        <w:t>method_missing</w:t>
      </w:r>
      <w:r w:rsidR="00014F79">
        <w:t xml:space="preserve"> comes at a performance cost so it should be used with caution.</w:t>
      </w:r>
    </w:p>
    <w:p w:rsidR="00014F79" w:rsidRDefault="00014F79" w:rsidP="00014F79">
      <w:pPr>
        <w:pStyle w:val="Body"/>
      </w:pPr>
      <w:r>
        <w:t xml:space="preserve">As I did with the previous experiments I first write down where I want to get to, as shown in listing </w:t>
      </w:r>
      <w:r w:rsidR="00DD7F99">
        <w:t>9.</w:t>
      </w:r>
      <w:r>
        <w:t>8, and later I’ll implement the code to get to that API.</w:t>
      </w:r>
    </w:p>
    <w:p w:rsidR="007D642F" w:rsidRDefault="00014F79" w:rsidP="007D642F">
      <w:pPr>
        <w:pStyle w:val="CodeListingCaption"/>
      </w:pPr>
      <w:r>
        <w:t xml:space="preserve">Listing </w:t>
      </w:r>
      <w:r w:rsidR="00DD7F99">
        <w:t>9.</w:t>
      </w:r>
      <w:r>
        <w:t>8: The control building DSL</w:t>
      </w:r>
    </w:p>
    <w:p w:rsidR="007D642F" w:rsidRDefault="007D642F" w:rsidP="007D642F">
      <w:pPr>
        <w:pStyle w:val="Code"/>
      </w:pPr>
      <w:r>
        <w:t>$LOAD_PATH &lt;&lt; File.dirname(__FILE__)</w:t>
      </w:r>
    </w:p>
    <w:p w:rsidR="007D642F" w:rsidRDefault="007D642F" w:rsidP="007D642F">
      <w:pPr>
        <w:pStyle w:val="Code"/>
      </w:pPr>
      <w:r>
        <w:t>require 'common'</w:t>
      </w:r>
    </w:p>
    <w:p w:rsidR="007D642F" w:rsidRDefault="007D642F" w:rsidP="007D642F">
      <w:pPr>
        <w:pStyle w:val="Code"/>
      </w:pPr>
      <w:r>
        <w:t>require 'magic'</w:t>
      </w:r>
    </w:p>
    <w:p w:rsidR="007D642F" w:rsidRDefault="007D642F" w:rsidP="007D642F">
      <w:pPr>
        <w:pStyle w:val="Code"/>
      </w:pPr>
      <w:r>
        <w:t>require 'menu_builder'</w:t>
      </w:r>
    </w:p>
    <w:p w:rsidR="007D642F" w:rsidRDefault="007D642F" w:rsidP="007D642F">
      <w:pPr>
        <w:pStyle w:val="Code"/>
      </w:pPr>
    </w:p>
    <w:p w:rsidR="007D642F" w:rsidRDefault="007D642F" w:rsidP="007D642F">
      <w:pPr>
        <w:pStyle w:val="Code"/>
      </w:pPr>
      <w:r>
        <w:t>form = Magic.build do</w:t>
      </w:r>
    </w:p>
    <w:p w:rsidR="007D642F" w:rsidRDefault="007D642F" w:rsidP="007D642F">
      <w:pPr>
        <w:pStyle w:val="Code"/>
      </w:pPr>
      <w:r>
        <w:t xml:space="preserve">  form(:text =&gt; "Hello") do</w:t>
      </w:r>
    </w:p>
    <w:p w:rsidR="007D642F" w:rsidRDefault="007D642F" w:rsidP="007D642F">
      <w:pPr>
        <w:pStyle w:val="Code"/>
      </w:pPr>
      <w:r>
        <w:t xml:space="preserve">    flow_layout_panel(:dock =&gt; DockStyle.fill) do</w:t>
      </w:r>
    </w:p>
    <w:p w:rsidR="007D642F" w:rsidRDefault="007D642F" w:rsidP="007D642F">
      <w:pPr>
        <w:pStyle w:val="Code"/>
      </w:pPr>
      <w:r>
        <w:t xml:space="preserve">      button(:text =&gt; "Click me!", :click =&gt; lambda { MessageBox.Show("Hello") })</w:t>
      </w:r>
    </w:p>
    <w:p w:rsidR="007D642F" w:rsidRDefault="007D642F" w:rsidP="007D642F">
      <w:pPr>
        <w:pStyle w:val="Code"/>
      </w:pPr>
      <w:r>
        <w:t xml:space="preserve">      button(:text =&gt; "Quit", :click =&gt; lambda { Application.Exit })</w:t>
      </w:r>
    </w:p>
    <w:p w:rsidR="007D642F" w:rsidRDefault="007D642F" w:rsidP="007D642F">
      <w:pPr>
        <w:pStyle w:val="Code"/>
      </w:pPr>
      <w:r>
        <w:t xml:space="preserve">    end</w:t>
      </w:r>
    </w:p>
    <w:p w:rsidR="007D642F" w:rsidRDefault="007D642F" w:rsidP="007D642F">
      <w:pPr>
        <w:pStyle w:val="Code"/>
      </w:pPr>
      <w:r>
        <w:t xml:space="preserve">  end</w:t>
      </w:r>
    </w:p>
    <w:p w:rsidR="007D642F" w:rsidRDefault="007D642F" w:rsidP="007D642F">
      <w:pPr>
        <w:pStyle w:val="Code"/>
      </w:pPr>
      <w:r>
        <w:t>end</w:t>
      </w:r>
    </w:p>
    <w:p w:rsidR="007D642F" w:rsidRDefault="007D642F" w:rsidP="007D642F">
      <w:pPr>
        <w:pStyle w:val="Code"/>
      </w:pPr>
    </w:p>
    <w:p w:rsidR="007D642F" w:rsidRDefault="007D642F" w:rsidP="007D642F">
      <w:pPr>
        <w:pStyle w:val="Code"/>
      </w:pPr>
      <w:r>
        <w:t># todo - add more flexibility in Magic to allow building menus from the same code</w:t>
      </w:r>
    </w:p>
    <w:p w:rsidR="007D642F" w:rsidRDefault="007D642F" w:rsidP="007D642F">
      <w:pPr>
        <w:pStyle w:val="Code"/>
      </w:pPr>
      <w:r>
        <w:t># until then, use the (now classic) menu builder</w:t>
      </w:r>
    </w:p>
    <w:p w:rsidR="007D642F" w:rsidRDefault="007D642F" w:rsidP="007D642F">
      <w:pPr>
        <w:pStyle w:val="Code"/>
      </w:pPr>
      <w:r>
        <w:t>form.menu = MainMenu.build do</w:t>
      </w:r>
    </w:p>
    <w:p w:rsidR="007D642F" w:rsidRDefault="007D642F" w:rsidP="007D642F">
      <w:pPr>
        <w:pStyle w:val="Code"/>
      </w:pPr>
      <w:r>
        <w:t xml:space="preserve">  item("&amp;File") {</w:t>
      </w:r>
    </w:p>
    <w:p w:rsidR="007D642F" w:rsidRDefault="007D642F" w:rsidP="007D642F">
      <w:pPr>
        <w:pStyle w:val="Code"/>
      </w:pPr>
      <w:r>
        <w:t xml:space="preserve">    item("&amp;Quit").click { Application.Exit }</w:t>
      </w:r>
    </w:p>
    <w:p w:rsidR="007D642F" w:rsidRDefault="007D642F" w:rsidP="007D642F">
      <w:pPr>
        <w:pStyle w:val="Code"/>
      </w:pPr>
      <w:r>
        <w:t xml:space="preserve">  }</w:t>
      </w:r>
    </w:p>
    <w:p w:rsidR="003B6EA9" w:rsidRDefault="007D642F" w:rsidP="007D642F">
      <w:pPr>
        <w:pStyle w:val="Code"/>
      </w:pPr>
      <w:r>
        <w:t>end</w:t>
      </w:r>
    </w:p>
    <w:p w:rsidR="003B6EA9" w:rsidRDefault="003B6EA9" w:rsidP="007D642F">
      <w:pPr>
        <w:pStyle w:val="Code"/>
      </w:pPr>
    </w:p>
    <w:p w:rsidR="007D642F" w:rsidRDefault="003B6EA9" w:rsidP="007D642F">
      <w:pPr>
        <w:pStyle w:val="Code"/>
      </w:pPr>
      <w:r>
        <w:t>Application.run(form)</w:t>
      </w:r>
    </w:p>
    <w:p w:rsidR="007D642F" w:rsidRDefault="007D642F" w:rsidP="007D642F">
      <w:pPr>
        <w:pStyle w:val="Code"/>
      </w:pPr>
    </w:p>
    <w:p w:rsidR="003B6EA9" w:rsidRDefault="007D642F" w:rsidP="007D642F">
      <w:pPr>
        <w:pStyle w:val="Body"/>
      </w:pPr>
      <w:r>
        <w:t>I want to get to the point where the block that gets passed to t</w:t>
      </w:r>
      <w:r w:rsidR="003B6EA9">
        <w:t xml:space="preserve">he </w:t>
      </w:r>
      <w:r w:rsidR="003B6EA9" w:rsidRPr="006036A6">
        <w:rPr>
          <w:rStyle w:val="CodeinText"/>
        </w:rPr>
        <w:t>Magic.build</w:t>
      </w:r>
      <w:r w:rsidR="003B6EA9">
        <w:t xml:space="preserve"> factory method will result in a GUI with that hierarchy. To get there I’ll extract the control building into its own module. The code is</w:t>
      </w:r>
      <w:r>
        <w:t xml:space="preserve"> </w:t>
      </w:r>
      <w:r w:rsidR="003B6EA9">
        <w:t xml:space="preserve">very similar to the one found in listing </w:t>
      </w:r>
      <w:r w:rsidR="00DD7F99">
        <w:t>9.</w:t>
      </w:r>
      <w:r w:rsidR="003B6EA9">
        <w:t xml:space="preserve">7. I’ll also look into using the </w:t>
      </w:r>
      <w:r w:rsidR="003B6EA9" w:rsidRPr="003603D9">
        <w:rPr>
          <w:rStyle w:val="CodeinText"/>
        </w:rPr>
        <w:t>method_missing</w:t>
      </w:r>
      <w:r w:rsidR="003B6EA9">
        <w:t xml:space="preserve"> as shown in listing </w:t>
      </w:r>
      <w:r w:rsidR="00DD7F99">
        <w:t>9.</w:t>
      </w:r>
      <w:r w:rsidR="003B6EA9">
        <w:t>9.</w:t>
      </w:r>
    </w:p>
    <w:p w:rsidR="003B6EA9" w:rsidRDefault="003B6EA9" w:rsidP="003B6EA9">
      <w:pPr>
        <w:pStyle w:val="CodeListingCaption"/>
      </w:pPr>
      <w:r>
        <w:t xml:space="preserve">Listing </w:t>
      </w:r>
      <w:r w:rsidR="00DD7F99">
        <w:t>9.</w:t>
      </w:r>
      <w:r>
        <w:t>9: The first draft of the Magic DSL</w:t>
      </w:r>
    </w:p>
    <w:p w:rsidR="003B6EA9" w:rsidRDefault="003B6EA9" w:rsidP="003B6EA9">
      <w:pPr>
        <w:pStyle w:val="Code"/>
      </w:pPr>
      <w:r>
        <w:t>module InstanceCreator</w:t>
      </w:r>
    </w:p>
    <w:p w:rsidR="003B6EA9" w:rsidRDefault="003B6EA9" w:rsidP="003B6EA9">
      <w:pPr>
        <w:pStyle w:val="Code"/>
      </w:pPr>
    </w:p>
    <w:p w:rsidR="003B6EA9" w:rsidRDefault="006036A6" w:rsidP="003B6EA9">
      <w:pPr>
        <w:pStyle w:val="Code"/>
      </w:pPr>
      <w:r>
        <w:t xml:space="preserve">  # instant</w:t>
      </w:r>
      <w:r w:rsidR="003B6EA9">
        <w:t>iate the given class and set the properties passed as options</w:t>
      </w:r>
    </w:p>
    <w:p w:rsidR="003B6EA9" w:rsidRDefault="003B6EA9" w:rsidP="003B6EA9">
      <w:pPr>
        <w:pStyle w:val="Code"/>
      </w:pPr>
      <w:r>
        <w:t xml:space="preserve">  # </w:t>
      </w:r>
      <w:r w:rsidR="006036A6">
        <w:t xml:space="preserve">to </w:t>
      </w:r>
      <w:r>
        <w:t>support both values and procs for options</w:t>
      </w:r>
    </w:p>
    <w:p w:rsidR="003B6EA9" w:rsidRDefault="003B6EA9" w:rsidP="003B6EA9">
      <w:pPr>
        <w:pStyle w:val="Code"/>
      </w:pPr>
      <w:r>
        <w:t xml:space="preserve">  # todo - detect if the property is an enum - and allow a symbol to be passed then ?</w:t>
      </w:r>
    </w:p>
    <w:p w:rsidR="003B6EA9" w:rsidRDefault="003B6EA9" w:rsidP="003B6EA9">
      <w:pPr>
        <w:pStyle w:val="Code"/>
      </w:pPr>
      <w:r>
        <w:t xml:space="preserve">  def build_instance_with_properties(klass,properties={})</w:t>
      </w:r>
    </w:p>
    <w:p w:rsidR="003B6EA9" w:rsidRDefault="003B6EA9" w:rsidP="003B6EA9">
      <w:pPr>
        <w:pStyle w:val="Code"/>
      </w:pPr>
      <w:r>
        <w:t xml:space="preserve">    instance = klass.new</w:t>
      </w:r>
    </w:p>
    <w:p w:rsidR="003B6EA9" w:rsidRDefault="003B6EA9" w:rsidP="003B6EA9">
      <w:pPr>
        <w:pStyle w:val="Code"/>
      </w:pPr>
      <w:r>
        <w:t xml:space="preserve">    properties.each do |k,v|</w:t>
      </w:r>
    </w:p>
    <w:p w:rsidR="003B6EA9" w:rsidRDefault="003B6EA9" w:rsidP="003B6EA9">
      <w:pPr>
        <w:pStyle w:val="Code"/>
      </w:pPr>
      <w:r>
        <w:t xml:space="preserve">      if v.is_a?(Proc)</w:t>
      </w:r>
    </w:p>
    <w:p w:rsidR="003B6EA9" w:rsidRDefault="003B6EA9" w:rsidP="003B6EA9">
      <w:pPr>
        <w:pStyle w:val="Code"/>
      </w:pPr>
      <w:r>
        <w:t xml:space="preserve">        instance.send(k) { v.call }</w:t>
      </w:r>
    </w:p>
    <w:p w:rsidR="003B6EA9" w:rsidRDefault="003B6EA9" w:rsidP="003B6EA9">
      <w:pPr>
        <w:pStyle w:val="Code"/>
      </w:pPr>
      <w:r>
        <w:t xml:space="preserve">      else</w:t>
      </w:r>
    </w:p>
    <w:p w:rsidR="003B6EA9" w:rsidRDefault="003B6EA9" w:rsidP="003B6EA9">
      <w:pPr>
        <w:pStyle w:val="Code"/>
      </w:pPr>
      <w:r>
        <w:t xml:space="preserve">        instance.send("#{k}=",v)</w:t>
      </w:r>
    </w:p>
    <w:p w:rsidR="003B6EA9" w:rsidRDefault="003B6EA9" w:rsidP="003B6EA9">
      <w:pPr>
        <w:pStyle w:val="Code"/>
      </w:pPr>
      <w:r>
        <w:t xml:space="preserve">      end</w:t>
      </w:r>
    </w:p>
    <w:p w:rsidR="003B6EA9" w:rsidRDefault="003B6EA9" w:rsidP="003B6EA9">
      <w:pPr>
        <w:pStyle w:val="Code"/>
      </w:pPr>
      <w:r>
        <w:t xml:space="preserve">    end</w:t>
      </w:r>
    </w:p>
    <w:p w:rsidR="003B6EA9" w:rsidRDefault="003B6EA9" w:rsidP="003B6EA9">
      <w:pPr>
        <w:pStyle w:val="Code"/>
      </w:pPr>
      <w:r>
        <w:t xml:space="preserve">    instance</w:t>
      </w:r>
    </w:p>
    <w:p w:rsidR="003B6EA9" w:rsidRDefault="003B6EA9" w:rsidP="003B6EA9">
      <w:pPr>
        <w:pStyle w:val="Code"/>
      </w:pPr>
      <w:r>
        <w:t xml:space="preserve">  end</w:t>
      </w:r>
    </w:p>
    <w:p w:rsidR="003B6EA9" w:rsidRDefault="003B6EA9" w:rsidP="003B6EA9">
      <w:pPr>
        <w:pStyle w:val="Code"/>
      </w:pPr>
    </w:p>
    <w:p w:rsidR="003B6EA9" w:rsidRDefault="003B6EA9" w:rsidP="003B6EA9">
      <w:pPr>
        <w:pStyle w:val="Code"/>
      </w:pPr>
      <w:r>
        <w:t>end</w:t>
      </w:r>
    </w:p>
    <w:p w:rsidR="003B6EA9" w:rsidRDefault="003B6EA9" w:rsidP="003B6EA9">
      <w:pPr>
        <w:pStyle w:val="Code"/>
      </w:pPr>
    </w:p>
    <w:p w:rsidR="003B6EA9" w:rsidRDefault="003B6EA9" w:rsidP="003B6EA9">
      <w:pPr>
        <w:pStyle w:val="Code"/>
      </w:pPr>
      <w:r>
        <w:t># a better attempt at Windows::Forms dsl</w:t>
      </w:r>
    </w:p>
    <w:p w:rsidR="003B6EA9" w:rsidRDefault="003B6EA9" w:rsidP="003B6EA9">
      <w:pPr>
        <w:pStyle w:val="Code"/>
      </w:pPr>
      <w:r>
        <w:t>class Magic</w:t>
      </w:r>
    </w:p>
    <w:p w:rsidR="003B6EA9" w:rsidRDefault="003B6EA9" w:rsidP="003B6EA9">
      <w:pPr>
        <w:pStyle w:val="Code"/>
      </w:pPr>
      <w:r>
        <w:t xml:space="preserve">  include InstanceCreator</w:t>
      </w:r>
    </w:p>
    <w:p w:rsidR="003B6EA9" w:rsidRDefault="003B6EA9" w:rsidP="003B6EA9">
      <w:pPr>
        <w:pStyle w:val="Code"/>
      </w:pPr>
    </w:p>
    <w:p w:rsidR="003B6EA9" w:rsidRDefault="003B6EA9" w:rsidP="003B6EA9">
      <w:pPr>
        <w:pStyle w:val="Code"/>
      </w:pPr>
      <w:r>
        <w:t xml:space="preserve">  class &lt;&lt; self</w:t>
      </w:r>
    </w:p>
    <w:p w:rsidR="003B6EA9" w:rsidRDefault="003B6EA9" w:rsidP="003B6EA9">
      <w:pPr>
        <w:pStyle w:val="Code"/>
      </w:pPr>
      <w:r>
        <w:t xml:space="preserve">    def build(&amp;description)</w:t>
      </w:r>
    </w:p>
    <w:p w:rsidR="003B6EA9" w:rsidRDefault="003B6EA9" w:rsidP="003B6EA9">
      <w:pPr>
        <w:pStyle w:val="Code"/>
      </w:pPr>
      <w:r>
        <w:t xml:space="preserve">      self.new.instance_eval(&amp;description)</w:t>
      </w:r>
    </w:p>
    <w:p w:rsidR="003B6EA9" w:rsidRDefault="003B6EA9" w:rsidP="003B6EA9">
      <w:pPr>
        <w:pStyle w:val="Code"/>
      </w:pPr>
      <w:r>
        <w:t xml:space="preserve">    end</w:t>
      </w:r>
    </w:p>
    <w:p w:rsidR="003B6EA9" w:rsidRDefault="003B6EA9" w:rsidP="003B6EA9">
      <w:pPr>
        <w:pStyle w:val="Code"/>
      </w:pPr>
      <w:r>
        <w:t xml:space="preserve">  end</w:t>
      </w:r>
    </w:p>
    <w:p w:rsidR="003B6EA9" w:rsidRDefault="003B6EA9" w:rsidP="003B6EA9">
      <w:pPr>
        <w:pStyle w:val="Code"/>
      </w:pPr>
    </w:p>
    <w:p w:rsidR="003B6EA9" w:rsidRDefault="003B6EA9" w:rsidP="003B6EA9">
      <w:pPr>
        <w:pStyle w:val="Code"/>
      </w:pPr>
      <w:r>
        <w:t xml:space="preserve">  def classify(string)</w:t>
      </w:r>
    </w:p>
    <w:p w:rsidR="003B6EA9" w:rsidRDefault="003B6EA9" w:rsidP="003B6EA9">
      <w:pPr>
        <w:pStyle w:val="Code"/>
      </w:pPr>
      <w:r>
        <w:t xml:space="preserve">    string.gsub(/(^|_)(.)/) { $2.upcase } # simplified version of Rails inflector</w:t>
      </w:r>
    </w:p>
    <w:p w:rsidR="003B6EA9" w:rsidRDefault="003B6EA9" w:rsidP="003B6EA9">
      <w:pPr>
        <w:pStyle w:val="Code"/>
      </w:pPr>
      <w:r>
        <w:t xml:space="preserve">  end</w:t>
      </w:r>
    </w:p>
    <w:p w:rsidR="003B6EA9" w:rsidRDefault="003B6EA9" w:rsidP="003B6EA9">
      <w:pPr>
        <w:pStyle w:val="Code"/>
      </w:pPr>
    </w:p>
    <w:p w:rsidR="003B6EA9" w:rsidRDefault="003B6EA9" w:rsidP="003B6EA9">
      <w:pPr>
        <w:pStyle w:val="Code"/>
      </w:pPr>
      <w:r>
        <w:t xml:space="preserve">  def method_missing(method,*args)</w:t>
      </w:r>
    </w:p>
    <w:p w:rsidR="003B6EA9" w:rsidRDefault="003B6EA9" w:rsidP="003B6EA9">
      <w:pPr>
        <w:pStyle w:val="Code"/>
      </w:pPr>
      <w:r>
        <w:t xml:space="preserve">    @stack ||= []</w:t>
      </w:r>
    </w:p>
    <w:p w:rsidR="003B6EA9" w:rsidRDefault="003B6EA9" w:rsidP="003B6EA9">
      <w:pPr>
        <w:pStyle w:val="Code"/>
      </w:pPr>
      <w:r>
        <w:t xml:space="preserve">    clazz = Object.const_get(classify(method.to_s))</w:t>
      </w:r>
    </w:p>
    <w:p w:rsidR="003B6EA9" w:rsidRDefault="003B6EA9" w:rsidP="003B6EA9">
      <w:pPr>
        <w:pStyle w:val="Code"/>
      </w:pPr>
      <w:r>
        <w:t xml:space="preserve">    control = build_instance_with_properties(clazz, *args)</w:t>
      </w:r>
    </w:p>
    <w:p w:rsidR="003B6EA9" w:rsidRDefault="003B6EA9" w:rsidP="003B6EA9">
      <w:pPr>
        <w:pStyle w:val="Code"/>
      </w:pPr>
      <w:r>
        <w:t xml:space="preserve">    # add to the parent control - only if it is a control</w:t>
      </w:r>
    </w:p>
    <w:p w:rsidR="003B6EA9" w:rsidRDefault="003B6EA9" w:rsidP="003B6EA9">
      <w:pPr>
        <w:pStyle w:val="Code"/>
      </w:pPr>
      <w:r>
        <w:t xml:space="preserve">    # useful to declare background_worker with the same syntax</w:t>
      </w:r>
    </w:p>
    <w:p w:rsidR="003B6EA9" w:rsidRDefault="003B6EA9" w:rsidP="003B6EA9">
      <w:pPr>
        <w:pStyle w:val="Code"/>
      </w:pPr>
      <w:r>
        <w:t xml:space="preserve">    # todo: modify this to also handle the menu syntax</w:t>
      </w:r>
    </w:p>
    <w:p w:rsidR="003B6EA9" w:rsidRDefault="003B6EA9" w:rsidP="003B6EA9">
      <w:pPr>
        <w:pStyle w:val="Code"/>
      </w:pPr>
      <w:r>
        <w:t xml:space="preserve">    # todo: we need some specs - mspec ? cucumber ? rspec ?</w:t>
      </w:r>
    </w:p>
    <w:p w:rsidR="003B6EA9" w:rsidRDefault="003B6EA9" w:rsidP="003B6EA9">
      <w:pPr>
        <w:pStyle w:val="Code"/>
      </w:pPr>
      <w:r>
        <w:t xml:space="preserve">    @stack.last.controls.add(control) if (@stack.last &amp;&amp; control.is_a?(Control))</w:t>
      </w:r>
    </w:p>
    <w:p w:rsidR="003B6EA9" w:rsidRDefault="003B6EA9" w:rsidP="003B6EA9">
      <w:pPr>
        <w:pStyle w:val="Code"/>
      </w:pPr>
      <w:r>
        <w:t xml:space="preserve">    @stack.push(control)</w:t>
      </w:r>
    </w:p>
    <w:p w:rsidR="003B6EA9" w:rsidRDefault="003B6EA9" w:rsidP="003B6EA9">
      <w:pPr>
        <w:pStyle w:val="Code"/>
      </w:pPr>
      <w:r>
        <w:t xml:space="preserve">    yield if block_given?</w:t>
      </w:r>
    </w:p>
    <w:p w:rsidR="003B6EA9" w:rsidRDefault="003B6EA9" w:rsidP="003B6EA9">
      <w:pPr>
        <w:pStyle w:val="Code"/>
      </w:pPr>
      <w:r>
        <w:t xml:space="preserve">    @stack.pop</w:t>
      </w:r>
    </w:p>
    <w:p w:rsidR="003B6EA9" w:rsidRDefault="003B6EA9" w:rsidP="003B6EA9">
      <w:pPr>
        <w:pStyle w:val="Code"/>
      </w:pPr>
      <w:r>
        <w:t xml:space="preserve">  end</w:t>
      </w:r>
    </w:p>
    <w:p w:rsidR="003603D9" w:rsidRDefault="003B6EA9" w:rsidP="003B6EA9">
      <w:pPr>
        <w:pStyle w:val="Code"/>
      </w:pPr>
      <w:r>
        <w:t>end</w:t>
      </w:r>
    </w:p>
    <w:p w:rsidR="003603D9" w:rsidRDefault="003603D9" w:rsidP="003B6EA9">
      <w:pPr>
        <w:pStyle w:val="Code"/>
      </w:pPr>
    </w:p>
    <w:p w:rsidR="003603D9" w:rsidRDefault="003603D9" w:rsidP="003603D9">
      <w:pPr>
        <w:pStyle w:val="Body"/>
      </w:pPr>
      <w:r>
        <w:t xml:space="preserve">I’ve extracted the control building in an </w:t>
      </w:r>
      <w:r w:rsidRPr="003603D9">
        <w:rPr>
          <w:rStyle w:val="CodeinText"/>
        </w:rPr>
        <w:t>InstanceCreator</w:t>
      </w:r>
      <w:r>
        <w:t xml:space="preserve"> module.  Then I created a new class called </w:t>
      </w:r>
      <w:r w:rsidRPr="003603D9">
        <w:rPr>
          <w:rStyle w:val="CodeinText"/>
        </w:rPr>
        <w:t>Magic</w:t>
      </w:r>
      <w:r>
        <w:t xml:space="preserve">.  This class includes the </w:t>
      </w:r>
      <w:r w:rsidRPr="004D6CAC">
        <w:rPr>
          <w:rStyle w:val="CodeinText"/>
        </w:rPr>
        <w:t>InstanceCreator</w:t>
      </w:r>
      <w:r>
        <w:t xml:space="preserve"> module. It has a build class method that creates a new instance and evaluates the block in the context of that instance.</w:t>
      </w:r>
    </w:p>
    <w:p w:rsidR="003603D9" w:rsidRDefault="003603D9" w:rsidP="003603D9">
      <w:pPr>
        <w:pStyle w:val="Body"/>
      </w:pPr>
      <w:r>
        <w:t xml:space="preserve">The most interesting method in the Magic class is definitely the </w:t>
      </w:r>
      <w:r w:rsidRPr="004D6CAC">
        <w:rPr>
          <w:rStyle w:val="CodeinText"/>
        </w:rPr>
        <w:t>method_missing</w:t>
      </w:r>
      <w:r>
        <w:t xml:space="preserve"> implementation. This method receives the method name and its arguments. I’ll take you through line by line. </w:t>
      </w:r>
    </w:p>
    <w:p w:rsidR="004D6CAC" w:rsidRDefault="003603D9" w:rsidP="003603D9">
      <w:pPr>
        <w:pStyle w:val="Body"/>
      </w:pPr>
      <w:r>
        <w:t>The first thing I do is initialize the stack if it doesn’t exist already.  Then I need to convert the snake cased (</w:t>
      </w:r>
      <w:r w:rsidRPr="004D6CAC">
        <w:rPr>
          <w:rStyle w:val="CodeinText"/>
        </w:rPr>
        <w:t>flow_layout_panel</w:t>
      </w:r>
      <w:r>
        <w:t>) string to a camel cased string (</w:t>
      </w:r>
      <w:r w:rsidRPr="004D6CAC">
        <w:rPr>
          <w:rStyle w:val="CodeinText"/>
        </w:rPr>
        <w:t>FlowLayoutPanel</w:t>
      </w:r>
      <w:r>
        <w:t>)</w:t>
      </w:r>
      <w:r w:rsidR="004D6CAC">
        <w:t xml:space="preserve">. To do that I pass the </w:t>
      </w:r>
      <w:r w:rsidR="004D6CAC" w:rsidRPr="004D6CAC">
        <w:rPr>
          <w:rStyle w:val="CodeinText"/>
        </w:rPr>
        <w:t>method_name</w:t>
      </w:r>
      <w:r w:rsidR="004D6CAC">
        <w:t xml:space="preserve"> to the classify method which will convert the string into it’s camel cased counterpart. Now this string needs to be converted to a class constant for Ruby. I do that by calling </w:t>
      </w:r>
      <w:r w:rsidR="004D6CAC" w:rsidRPr="004D6CAC">
        <w:rPr>
          <w:rStyle w:val="CodeinText"/>
        </w:rPr>
        <w:t>Object.const_get</w:t>
      </w:r>
      <w:r w:rsidR="004D6CAC">
        <w:t xml:space="preserve"> with the result of the classify method. At this point I’ve got the control class I want to build an instance from. </w:t>
      </w:r>
    </w:p>
    <w:p w:rsidR="004D6CAC" w:rsidRDefault="004D6CAC" w:rsidP="003603D9">
      <w:pPr>
        <w:pStyle w:val="Body"/>
      </w:pPr>
      <w:r>
        <w:t xml:space="preserve">I pass the control class along with any arguments (like the property hash) to the method </w:t>
      </w:r>
      <w:r w:rsidRPr="004D6CAC">
        <w:rPr>
          <w:rStyle w:val="CodeinText"/>
        </w:rPr>
        <w:t xml:space="preserve">build_instance_with_properties </w:t>
      </w:r>
      <w:r>
        <w:t xml:space="preserve">from the </w:t>
      </w:r>
      <w:r w:rsidRPr="004D6CAC">
        <w:rPr>
          <w:rStyle w:val="CodeinText"/>
        </w:rPr>
        <w:t xml:space="preserve">InstanceCreator </w:t>
      </w:r>
      <w:r>
        <w:t xml:space="preserve">module to create an instance an initialize the properties of that instance. </w:t>
      </w:r>
    </w:p>
    <w:p w:rsidR="00594B20" w:rsidRDefault="004D6CAC" w:rsidP="003603D9">
      <w:pPr>
        <w:pStyle w:val="Body"/>
      </w:pPr>
      <w:r>
        <w:t xml:space="preserve">Now that I have an instance of a class it’s time to add it to the necessary collections. When the class is a subclass of </w:t>
      </w:r>
      <w:r w:rsidRPr="002F04B9">
        <w:rPr>
          <w:rStyle w:val="CodeinText"/>
        </w:rPr>
        <w:t>System.Windows.Control</w:t>
      </w:r>
      <w:r>
        <w:t xml:space="preserve"> I need to add it to the controls collection of the parent object. All instances are added to the stack too. When a block is given it will be evaluated at this point</w:t>
      </w:r>
      <w:r w:rsidR="00594B20">
        <w:t>. The last thing I do is pop the last control that got put on the stack so that I’m always talking to the correct control.</w:t>
      </w:r>
    </w:p>
    <w:p w:rsidR="006036A6" w:rsidRDefault="00594B20" w:rsidP="003603D9">
      <w:pPr>
        <w:pStyle w:val="Body"/>
      </w:pPr>
      <w:r>
        <w:t xml:space="preserve">At this point I’ve got all the building blocks I need to create my windows forms DSL. Unfortunately I still have 2 different ways to start building components. I now have </w:t>
      </w:r>
      <w:r w:rsidRPr="002F04B9">
        <w:rPr>
          <w:rStyle w:val="CodeinText"/>
        </w:rPr>
        <w:t>Magic</w:t>
      </w:r>
      <w:r>
        <w:t xml:space="preserve"> and </w:t>
      </w:r>
      <w:r w:rsidRPr="002F04B9">
        <w:rPr>
          <w:rStyle w:val="CodeinText"/>
        </w:rPr>
        <w:t>MainMenu</w:t>
      </w:r>
      <w:r>
        <w:t xml:space="preserve"> as entry points into my DSL. This next part explains how to get around that.</w:t>
      </w:r>
    </w:p>
    <w:p w:rsidR="006036A6" w:rsidRDefault="00DD7F99" w:rsidP="006036A6">
      <w:pPr>
        <w:pStyle w:val="Head2"/>
      </w:pPr>
      <w:r>
        <w:t>9.</w:t>
      </w:r>
      <w:r w:rsidR="006036A6">
        <w:t>1.6 Preparing for packaging</w:t>
      </w:r>
    </w:p>
    <w:p w:rsidR="00302322" w:rsidRDefault="003A59B0" w:rsidP="00302322">
      <w:pPr>
        <w:pStyle w:val="Body1"/>
      </w:pPr>
      <w:r>
        <w:t xml:space="preserve">Before Magic is complete enough to put it in its own project I’d like to unify the way to access the DSL implementations. </w:t>
      </w:r>
      <w:r w:rsidR="00302322">
        <w:t xml:space="preserve">The differences between the 2 implementations are that to add menu items I need to get to the </w:t>
      </w:r>
      <w:r w:rsidR="00302322" w:rsidRPr="002F04B9">
        <w:rPr>
          <w:rStyle w:val="CodeinText"/>
        </w:rPr>
        <w:t>menu_items</w:t>
      </w:r>
      <w:r w:rsidR="00302322">
        <w:t xml:space="preserve"> property of the parent and for controls I need to get to the </w:t>
      </w:r>
      <w:r w:rsidR="00302322" w:rsidRPr="002F04B9">
        <w:rPr>
          <w:rStyle w:val="CodeinText"/>
        </w:rPr>
        <w:t>controls</w:t>
      </w:r>
      <w:r w:rsidR="00302322">
        <w:t xml:space="preserve"> property of the parent. Let’s resort to some </w:t>
      </w:r>
      <w:r w:rsidR="007E481A">
        <w:t>duck</w:t>
      </w:r>
      <w:r w:rsidR="00302322">
        <w:t xml:space="preserve"> typing techniques for that.  Listing </w:t>
      </w:r>
      <w:r w:rsidR="00DD7F99">
        <w:t>9.</w:t>
      </w:r>
      <w:r w:rsidR="00302322">
        <w:t>10 shows the new Magic class with the changes marked in bold.</w:t>
      </w:r>
    </w:p>
    <w:p w:rsidR="007E481A" w:rsidRDefault="00302322" w:rsidP="00302322">
      <w:pPr>
        <w:pStyle w:val="CodeListingCaption"/>
      </w:pPr>
      <w:r>
        <w:t xml:space="preserve">Listing </w:t>
      </w:r>
      <w:r w:rsidR="00DD7F99">
        <w:t>9.</w:t>
      </w:r>
      <w:r>
        <w:t>10: The final magic implementation</w:t>
      </w:r>
    </w:p>
    <w:p w:rsidR="007E481A" w:rsidRDefault="007E481A" w:rsidP="007E481A">
      <w:pPr>
        <w:pStyle w:val="Code"/>
      </w:pPr>
      <w:r>
        <w:t># a better attempt at Windows::Forms dsl</w:t>
      </w:r>
    </w:p>
    <w:p w:rsidR="007E481A" w:rsidRDefault="007E481A" w:rsidP="007E481A">
      <w:pPr>
        <w:pStyle w:val="Code"/>
      </w:pPr>
      <w:r>
        <w:t>class Magic</w:t>
      </w:r>
    </w:p>
    <w:p w:rsidR="007E481A" w:rsidRDefault="007E481A" w:rsidP="007E481A">
      <w:pPr>
        <w:pStyle w:val="Code"/>
      </w:pPr>
      <w:r>
        <w:t xml:space="preserve">  include InstanceCreator</w:t>
      </w:r>
    </w:p>
    <w:p w:rsidR="007E481A" w:rsidRDefault="007E481A" w:rsidP="007E481A">
      <w:pPr>
        <w:pStyle w:val="Code"/>
      </w:pPr>
    </w:p>
    <w:p w:rsidR="007E481A" w:rsidRDefault="007E481A" w:rsidP="007E481A">
      <w:pPr>
        <w:pStyle w:val="Code"/>
      </w:pPr>
      <w:r>
        <w:t xml:space="preserve">  class &lt;&lt; self</w:t>
      </w:r>
    </w:p>
    <w:p w:rsidR="007E481A" w:rsidRDefault="007E481A" w:rsidP="007E481A">
      <w:pPr>
        <w:pStyle w:val="Code"/>
      </w:pPr>
      <w:r>
        <w:t xml:space="preserve">    def build(&amp;description)</w:t>
      </w:r>
    </w:p>
    <w:p w:rsidR="007E481A" w:rsidRDefault="007E481A" w:rsidP="007E481A">
      <w:pPr>
        <w:pStyle w:val="Code"/>
      </w:pPr>
      <w:r>
        <w:t xml:space="preserve">      self.new.instance_eval(&amp;description)</w:t>
      </w:r>
    </w:p>
    <w:p w:rsidR="007E481A" w:rsidRDefault="007E481A" w:rsidP="007E481A">
      <w:pPr>
        <w:pStyle w:val="Code"/>
      </w:pPr>
      <w:r>
        <w:t xml:space="preserve">    end</w:t>
      </w:r>
    </w:p>
    <w:p w:rsidR="007E481A" w:rsidRDefault="007E481A" w:rsidP="007E481A">
      <w:pPr>
        <w:pStyle w:val="Code"/>
      </w:pPr>
      <w:r>
        <w:t xml:space="preserve">  end</w:t>
      </w:r>
    </w:p>
    <w:p w:rsidR="007E481A" w:rsidRDefault="007E481A" w:rsidP="007E481A">
      <w:pPr>
        <w:pStyle w:val="Code"/>
      </w:pPr>
    </w:p>
    <w:p w:rsidR="007E481A" w:rsidRDefault="007E481A" w:rsidP="007E481A">
      <w:pPr>
        <w:pStyle w:val="Code"/>
      </w:pPr>
      <w:r>
        <w:t xml:space="preserve">  def classify(string)</w:t>
      </w:r>
    </w:p>
    <w:p w:rsidR="007E481A" w:rsidRDefault="007E481A" w:rsidP="007E481A">
      <w:pPr>
        <w:pStyle w:val="Code"/>
      </w:pPr>
      <w:r>
        <w:t xml:space="preserve">    string.gsub(/(^|_)(.)/) { $2.upcase } # simplified version of Rails inflector</w:t>
      </w:r>
    </w:p>
    <w:p w:rsidR="007E481A" w:rsidRDefault="007E481A" w:rsidP="007E481A">
      <w:pPr>
        <w:pStyle w:val="Code"/>
      </w:pPr>
      <w:r>
        <w:t xml:space="preserve">  end</w:t>
      </w:r>
    </w:p>
    <w:p w:rsidR="007E481A" w:rsidRDefault="007E481A" w:rsidP="007E481A">
      <w:pPr>
        <w:pStyle w:val="Code"/>
      </w:pPr>
    </w:p>
    <w:p w:rsidR="007E481A" w:rsidRDefault="007E481A" w:rsidP="007E481A">
      <w:pPr>
        <w:pStyle w:val="Code"/>
      </w:pPr>
      <w:r>
        <w:t xml:space="preserve">  def method_missing(method,*args)</w:t>
      </w:r>
    </w:p>
    <w:p w:rsidR="00F6185D" w:rsidRDefault="007E481A" w:rsidP="007E481A">
      <w:pPr>
        <w:pStyle w:val="Code"/>
      </w:pPr>
      <w:r>
        <w:t xml:space="preserve">    @stack ||= []</w:t>
      </w:r>
    </w:p>
    <w:p w:rsidR="007E481A" w:rsidRPr="00F6185D" w:rsidRDefault="00F6185D" w:rsidP="007E481A">
      <w:pPr>
        <w:pStyle w:val="Code"/>
        <w:rPr>
          <w:rStyle w:val="Bold"/>
        </w:rPr>
      </w:pPr>
      <w:r w:rsidRPr="00F6185D">
        <w:rPr>
          <w:rStyle w:val="Bold"/>
        </w:rPr>
        <w:t xml:space="preserve">    parent = @stack.last</w:t>
      </w:r>
    </w:p>
    <w:p w:rsidR="007E481A" w:rsidRDefault="007E481A" w:rsidP="007E481A">
      <w:pPr>
        <w:pStyle w:val="Code"/>
      </w:pPr>
      <w:r>
        <w:t xml:space="preserve">    clazz = Object.const_get(classify(method.to_s))</w:t>
      </w:r>
    </w:p>
    <w:p w:rsidR="007E481A" w:rsidRDefault="007E481A" w:rsidP="007E481A">
      <w:pPr>
        <w:pStyle w:val="Code"/>
      </w:pPr>
      <w:r>
        <w:t xml:space="preserve">    </w:t>
      </w:r>
      <w:r w:rsidR="00F6185D" w:rsidRPr="00F6185D">
        <w:rPr>
          <w:b/>
        </w:rPr>
        <w:t>instance</w:t>
      </w:r>
      <w:r>
        <w:t xml:space="preserve"> = build_instance_with_properties(clazz, *args)</w:t>
      </w:r>
    </w:p>
    <w:p w:rsidR="00F6185D" w:rsidRDefault="00F6185D" w:rsidP="00F6185D">
      <w:pPr>
        <w:pStyle w:val="Code"/>
      </w:pPr>
    </w:p>
    <w:p w:rsidR="00F6185D" w:rsidRDefault="00F6185D" w:rsidP="00F6185D">
      <w:pPr>
        <w:pStyle w:val="Code"/>
      </w:pPr>
      <w:r>
        <w:t xml:space="preserve">    # Windows Forms Control and MenuItem support</w:t>
      </w:r>
    </w:p>
    <w:p w:rsidR="00F6185D" w:rsidRPr="00F6185D" w:rsidRDefault="00F6185D" w:rsidP="00F6185D">
      <w:pPr>
        <w:pStyle w:val="Code"/>
        <w:rPr>
          <w:rStyle w:val="CodeBold"/>
        </w:rPr>
      </w:pPr>
      <w:r>
        <w:t xml:space="preserve">    </w:t>
      </w:r>
      <w:r w:rsidRPr="00F6185D">
        <w:rPr>
          <w:rStyle w:val="CodeBold"/>
        </w:rPr>
        <w:t>if defined?(System::Windows::Forms::Control) or defined?(System::Windows::Forms::MenuItem)</w:t>
      </w:r>
    </w:p>
    <w:p w:rsidR="00F6185D" w:rsidRPr="00F6185D" w:rsidRDefault="00F6185D" w:rsidP="00F6185D">
      <w:pPr>
        <w:pStyle w:val="Code"/>
        <w:rPr>
          <w:rStyle w:val="CodeBlueDark"/>
        </w:rPr>
      </w:pPr>
      <w:r w:rsidRPr="00F6185D">
        <w:rPr>
          <w:rStyle w:val="CodeBold"/>
        </w:rPr>
        <w:t xml:space="preserve">      parent.controls.add(instance) if </w:t>
      </w:r>
      <w:r w:rsidRPr="00F6185D">
        <w:rPr>
          <w:rStyle w:val="CodeBlueDark"/>
          <w:b/>
        </w:rPr>
        <w:t>parent.respond_to?(:controls) &amp;&amp; instance.respond_to?(:create_control)</w:t>
      </w:r>
    </w:p>
    <w:p w:rsidR="00F6185D" w:rsidRPr="00F6185D" w:rsidRDefault="00F6185D" w:rsidP="00F6185D">
      <w:pPr>
        <w:pStyle w:val="Code"/>
        <w:rPr>
          <w:rStyle w:val="CodeBold"/>
        </w:rPr>
      </w:pPr>
      <w:r w:rsidRPr="00F6185D">
        <w:rPr>
          <w:rStyle w:val="CodeBold"/>
        </w:rPr>
        <w:t xml:space="preserve">      parent.menu_items.add(instance) if </w:t>
      </w:r>
      <w:r w:rsidRPr="00F6185D">
        <w:rPr>
          <w:rStyle w:val="CodeBlueDark"/>
          <w:b/>
        </w:rPr>
        <w:t>parent.respond_to?(:menu_items)</w:t>
      </w:r>
    </w:p>
    <w:p w:rsidR="007E481A" w:rsidRPr="00F6185D" w:rsidRDefault="00F6185D" w:rsidP="00F6185D">
      <w:pPr>
        <w:pStyle w:val="Code"/>
        <w:rPr>
          <w:rStyle w:val="CodeBold"/>
        </w:rPr>
      </w:pPr>
      <w:r w:rsidRPr="00F6185D">
        <w:rPr>
          <w:rStyle w:val="CodeBold"/>
        </w:rPr>
        <w:t xml:space="preserve">    end</w:t>
      </w:r>
    </w:p>
    <w:p w:rsidR="007E481A" w:rsidRDefault="007E481A" w:rsidP="007E481A">
      <w:pPr>
        <w:pStyle w:val="Code"/>
      </w:pPr>
      <w:r>
        <w:t xml:space="preserve">    @stack.push(</w:t>
      </w:r>
      <w:r w:rsidR="00F6185D">
        <w:t>instance</w:t>
      </w:r>
      <w:r>
        <w:t>)</w:t>
      </w:r>
    </w:p>
    <w:p w:rsidR="007E481A" w:rsidRDefault="007E481A" w:rsidP="007E481A">
      <w:pPr>
        <w:pStyle w:val="Code"/>
      </w:pPr>
      <w:r>
        <w:t xml:space="preserve">    yield if block_given?</w:t>
      </w:r>
    </w:p>
    <w:p w:rsidR="007E481A" w:rsidRDefault="007E481A" w:rsidP="007E481A">
      <w:pPr>
        <w:pStyle w:val="Code"/>
      </w:pPr>
      <w:r>
        <w:t xml:space="preserve">    @stack.pop</w:t>
      </w:r>
    </w:p>
    <w:p w:rsidR="007E481A" w:rsidRDefault="007E481A" w:rsidP="007E481A">
      <w:pPr>
        <w:pStyle w:val="Code"/>
      </w:pPr>
      <w:r>
        <w:t xml:space="preserve">  end</w:t>
      </w:r>
    </w:p>
    <w:p w:rsidR="007E481A" w:rsidRDefault="007E481A" w:rsidP="007E481A">
      <w:pPr>
        <w:pStyle w:val="Code"/>
      </w:pPr>
      <w:r>
        <w:t>end</w:t>
      </w:r>
    </w:p>
    <w:p w:rsidR="00302322" w:rsidRPr="007E481A" w:rsidRDefault="00302322" w:rsidP="007E481A">
      <w:pPr>
        <w:pStyle w:val="Code"/>
      </w:pPr>
    </w:p>
    <w:p w:rsidR="005852CB" w:rsidRDefault="00F6185D" w:rsidP="00302322">
      <w:pPr>
        <w:pStyle w:val="Body"/>
      </w:pPr>
      <w:r>
        <w:t xml:space="preserve">For the duck-typing to work I cheated and looked at which methods I need and if the parent has a </w:t>
      </w:r>
      <w:r w:rsidRPr="002F04B9">
        <w:rPr>
          <w:rStyle w:val="CodeinText"/>
        </w:rPr>
        <w:t>controls</w:t>
      </w:r>
      <w:r>
        <w:t xml:space="preserve"> method then I’m assuming we’re dealing with a control.</w:t>
      </w:r>
      <w:r w:rsidR="00800170">
        <w:t xml:space="preserve"> If the parent responds to a </w:t>
      </w:r>
      <w:r w:rsidR="00800170" w:rsidRPr="002F04B9">
        <w:rPr>
          <w:rStyle w:val="CodeinText"/>
        </w:rPr>
        <w:t>menu_items</w:t>
      </w:r>
      <w:r w:rsidR="00800170">
        <w:t xml:space="preserve"> method we can add the instance there.</w:t>
      </w:r>
      <w:r w:rsidR="0009294C">
        <w:t xml:space="preserve"> The enclosing if statement ensures that we’re using windows forms controls or menu items. </w:t>
      </w:r>
    </w:p>
    <w:p w:rsidR="005852CB" w:rsidRDefault="005852CB" w:rsidP="00302322">
      <w:pPr>
        <w:pStyle w:val="Body"/>
      </w:pPr>
      <w:r>
        <w:t xml:space="preserve">And that concludes our DSL for Windows Forms. Before I summarize what has been discussed here I’d like to leave you with an example of the usage of this DSL. This is shown in listing </w:t>
      </w:r>
      <w:r w:rsidR="00DD7F99">
        <w:t>9.</w:t>
      </w:r>
      <w:r>
        <w:t xml:space="preserve">11. </w:t>
      </w:r>
    </w:p>
    <w:p w:rsidR="005852CB" w:rsidRDefault="005852CB" w:rsidP="005852CB">
      <w:pPr>
        <w:pStyle w:val="CodeListingCaption"/>
      </w:pPr>
      <w:r>
        <w:t xml:space="preserve">Listing </w:t>
      </w:r>
      <w:r w:rsidR="00DD7F99">
        <w:t>9.</w:t>
      </w:r>
      <w:r>
        <w:t>11: The end result of the Magic DSL</w:t>
      </w:r>
    </w:p>
    <w:p w:rsidR="005852CB" w:rsidRDefault="005852CB" w:rsidP="005852CB">
      <w:pPr>
        <w:pStyle w:val="Code"/>
      </w:pPr>
      <w:r>
        <w:t>form = Magic.build do</w:t>
      </w:r>
    </w:p>
    <w:p w:rsidR="005852CB" w:rsidRDefault="005852CB" w:rsidP="005852CB">
      <w:pPr>
        <w:pStyle w:val="Code"/>
      </w:pPr>
      <w:r>
        <w:t xml:space="preserve">  form(:text =&gt; "DataGridView sample", :width =&gt; 800, :height =&gt; 600) do</w:t>
      </w:r>
    </w:p>
    <w:p w:rsidR="005852CB" w:rsidRDefault="005852CB" w:rsidP="005852CB">
      <w:pPr>
        <w:pStyle w:val="Code"/>
      </w:pPr>
      <w:r>
        <w:t xml:space="preserve">    grid = data_grid_view :dock =&gt; :fill</w:t>
      </w:r>
    </w:p>
    <w:p w:rsidR="005852CB" w:rsidRDefault="005852CB" w:rsidP="005852CB">
      <w:pPr>
        <w:pStyle w:val="Code"/>
      </w:pPr>
      <w:r>
        <w:t xml:space="preserve">    grid.column_count = 2</w:t>
      </w:r>
    </w:p>
    <w:p w:rsidR="005852CB" w:rsidRDefault="005852CB" w:rsidP="005852CB">
      <w:pPr>
        <w:pStyle w:val="Code"/>
      </w:pPr>
      <w:r>
        <w:t xml:space="preserve">    grid.columns[0].name = "First name" </w:t>
      </w:r>
    </w:p>
    <w:p w:rsidR="005852CB" w:rsidRDefault="005852CB" w:rsidP="005852CB">
      <w:pPr>
        <w:pStyle w:val="Code"/>
      </w:pPr>
      <w:r>
        <w:t xml:space="preserve">    grid.columns[1].name = "Last name" </w:t>
      </w:r>
    </w:p>
    <w:p w:rsidR="005852CB" w:rsidRDefault="005852CB" w:rsidP="005852CB">
      <w:pPr>
        <w:pStyle w:val="Code"/>
      </w:pPr>
    </w:p>
    <w:p w:rsidR="005852CB" w:rsidRDefault="005852CB" w:rsidP="005852CB">
      <w:pPr>
        <w:pStyle w:val="Code"/>
      </w:pPr>
      <w:r>
        <w:t xml:space="preserve">    grid.rows.add("John","Smith")</w:t>
      </w:r>
    </w:p>
    <w:p w:rsidR="005852CB" w:rsidRDefault="005852CB" w:rsidP="005852CB">
      <w:pPr>
        <w:pStyle w:val="Code"/>
      </w:pPr>
      <w:r>
        <w:t xml:space="preserve">    grid.rows.add("Barbara","Carpenter")</w:t>
      </w:r>
    </w:p>
    <w:p w:rsidR="005852CB" w:rsidRDefault="005852CB" w:rsidP="005852CB">
      <w:pPr>
        <w:pStyle w:val="Code"/>
      </w:pPr>
      <w:r>
        <w:t xml:space="preserve">  end</w:t>
      </w:r>
    </w:p>
    <w:p w:rsidR="005852CB" w:rsidRDefault="005852CB" w:rsidP="005852CB">
      <w:pPr>
        <w:pStyle w:val="Code"/>
      </w:pPr>
      <w:r>
        <w:t>end</w:t>
      </w:r>
    </w:p>
    <w:p w:rsidR="005852CB" w:rsidRDefault="005852CB" w:rsidP="005852CB">
      <w:pPr>
        <w:pStyle w:val="Code"/>
      </w:pPr>
    </w:p>
    <w:p w:rsidR="00A277F2" w:rsidRDefault="005852CB" w:rsidP="005852CB">
      <w:pPr>
        <w:pStyle w:val="Body"/>
      </w:pPr>
      <w:r>
        <w:t xml:space="preserve">I didn’t include the support for enums in the discussion above nor did I include any discussion about unit tests. I’ve had to drop these to reach the space requirements for this discussion. You can find the </w:t>
      </w:r>
      <w:r w:rsidR="00A277F2">
        <w:t xml:space="preserve">code for the </w:t>
      </w:r>
      <w:r>
        <w:t xml:space="preserve">magic gem in my </w:t>
      </w:r>
      <w:hyperlink r:id="rId8" w:history="1">
        <w:r w:rsidRPr="00A277F2">
          <w:rPr>
            <w:rStyle w:val="Hyperlink"/>
          </w:rPr>
          <w:t>github account</w:t>
        </w:r>
      </w:hyperlink>
      <w:r w:rsidR="00A277F2">
        <w:t>.</w:t>
      </w:r>
      <w:r>
        <w:t xml:space="preserve"> </w:t>
      </w:r>
    </w:p>
    <w:p w:rsidR="004D0978" w:rsidRDefault="00DD7F99" w:rsidP="004D0978">
      <w:pPr>
        <w:pStyle w:val="Head2"/>
      </w:pPr>
      <w:r>
        <w:t>9.</w:t>
      </w:r>
      <w:r w:rsidR="004D0978">
        <w:t xml:space="preserve">1.8 </w:t>
      </w:r>
      <w:r w:rsidR="00FD494B">
        <w:t>Final</w:t>
      </w:r>
      <w:r w:rsidR="004D0978">
        <w:t xml:space="preserve"> thoughts</w:t>
      </w:r>
    </w:p>
    <w:p w:rsidR="004D0978" w:rsidRDefault="004D0978" w:rsidP="004D0978">
      <w:pPr>
        <w:pStyle w:val="Body1"/>
      </w:pPr>
      <w:r>
        <w:t xml:space="preserve">As someone who has developed and maintained a reasonably sized Windows Forms applications (~500K LOC), I have the gut feeling that IronRuby has quite a lot to offer. I was pleasantly surprised to see how things evolved while working on this DSL. The best thing was that although it seemed very hard at the beginning it was actually a lot of fun.  </w:t>
      </w:r>
    </w:p>
    <w:p w:rsidR="004D0978" w:rsidRDefault="004D0978" w:rsidP="004D0978">
      <w:pPr>
        <w:pStyle w:val="Body"/>
      </w:pPr>
      <w:r>
        <w:t>As long as you keep in mind that you need a good bit of refactoring and a high-level of test coverage to keep things under control. It is my belief that it is quite easy to factor things out and create modular application with:</w:t>
      </w:r>
    </w:p>
    <w:p w:rsidR="004D0978" w:rsidRDefault="004D0978" w:rsidP="004D0978">
      <w:pPr>
        <w:pStyle w:val="ListBullet"/>
      </w:pPr>
      <w:r>
        <w:t>Simple hooks for i18n</w:t>
      </w:r>
    </w:p>
    <w:p w:rsidR="004D0978" w:rsidRDefault="004D0978" w:rsidP="004D0978">
      <w:pPr>
        <w:pStyle w:val="ListBullet"/>
      </w:pPr>
      <w:r>
        <w:t>Common builder code to share properties across the forms (fonts, etc)</w:t>
      </w:r>
    </w:p>
    <w:p w:rsidR="004D0978" w:rsidRDefault="004D0978" w:rsidP="004D0978">
      <w:pPr>
        <w:pStyle w:val="ListBullet"/>
      </w:pPr>
      <w:r>
        <w:t>Plug-ins and generic forms</w:t>
      </w:r>
    </w:p>
    <w:p w:rsidR="004D0978" w:rsidRDefault="004D0978" w:rsidP="004D0978">
      <w:pPr>
        <w:pStyle w:val="ListBullet"/>
      </w:pPr>
      <w:r>
        <w:t>State saving</w:t>
      </w:r>
    </w:p>
    <w:p w:rsidR="004D0978" w:rsidRDefault="004D0978" w:rsidP="004D0978">
      <w:pPr>
        <w:pStyle w:val="ListBullet"/>
      </w:pPr>
      <w:r>
        <w:t>…</w:t>
      </w:r>
    </w:p>
    <w:p w:rsidR="004D0978" w:rsidRDefault="004D0978" w:rsidP="004D0978">
      <w:pPr>
        <w:pStyle w:val="ListBullet"/>
        <w:numPr>
          <w:ilvl w:val="0"/>
          <w:numId w:val="0"/>
        </w:numPr>
        <w:ind w:left="270"/>
      </w:pPr>
    </w:p>
    <w:p w:rsidR="004D0978" w:rsidRDefault="004D0978" w:rsidP="006C5272">
      <w:pPr>
        <w:pStyle w:val="Body"/>
      </w:pPr>
      <w:r>
        <w:t>That’s all for me, I hope you enjoyed my contribution.</w:t>
      </w:r>
    </w:p>
    <w:p w:rsidR="0020695A" w:rsidRDefault="004D0978" w:rsidP="006C5272">
      <w:pPr>
        <w:pStyle w:val="Body"/>
      </w:pPr>
      <w:r>
        <w:t xml:space="preserve">Thibaut Barrère – </w:t>
      </w:r>
      <w:hyperlink r:id="rId9" w:history="1">
        <w:r w:rsidRPr="00C67108">
          <w:rPr>
            <w:rStyle w:val="Hyperlink"/>
          </w:rPr>
          <w:t>http://logeek.fr</w:t>
        </w:r>
      </w:hyperlink>
      <w:r>
        <w:t xml:space="preserve"> / </w:t>
      </w:r>
      <w:hyperlink r:id="rId10" w:history="1">
        <w:r w:rsidRPr="00C67108">
          <w:rPr>
            <w:rStyle w:val="Hyperlink"/>
          </w:rPr>
          <w:t>http://github.com/thbar</w:t>
        </w:r>
      </w:hyperlink>
    </w:p>
    <w:p w:rsidR="0020695A" w:rsidRDefault="0020695A" w:rsidP="004D0978">
      <w:pPr>
        <w:pStyle w:val="ListBullet"/>
        <w:numPr>
          <w:ilvl w:val="0"/>
          <w:numId w:val="0"/>
        </w:numPr>
        <w:ind w:left="270"/>
      </w:pPr>
    </w:p>
    <w:p w:rsidR="004D0978" w:rsidRDefault="00DD7F99" w:rsidP="0020695A">
      <w:pPr>
        <w:pStyle w:val="Head1"/>
      </w:pPr>
      <w:r>
        <w:t>9.</w:t>
      </w:r>
      <w:r w:rsidR="0020695A">
        <w:t>2 Extending AutoCAD with IronRuby</w:t>
      </w:r>
    </w:p>
    <w:p w:rsidR="006C5272" w:rsidRDefault="0020695A" w:rsidP="006C5272">
      <w:pPr>
        <w:pStyle w:val="Body"/>
      </w:pPr>
      <w:r>
        <w:t>The previous section had been contributed by Thibaut Barrère and dealt with the Windows Forms technology and how that can make you</w:t>
      </w:r>
      <w:r w:rsidR="006C5272">
        <w:t>r coding life more pleasant. Kean Walm</w:t>
      </w:r>
      <w:r w:rsidR="00905501">
        <w:t>s</w:t>
      </w:r>
      <w:r w:rsidR="006C5272">
        <w:t>ley, a manager</w:t>
      </w:r>
      <w:r w:rsidR="006C5272" w:rsidRPr="006C5272">
        <w:t xml:space="preserve"> </w:t>
      </w:r>
      <w:r w:rsidR="006C5272">
        <w:t xml:space="preserve">over at </w:t>
      </w:r>
      <w:r w:rsidR="00905501">
        <w:t>Autod</w:t>
      </w:r>
      <w:r w:rsidR="006C5272">
        <w:t>esk, contributes the second half of this chapter. He will discuss what is involved to get IronRuby and AutoCAD to become friends. This contribution uses the DLR hosting facilities to extend AutoCAD with ruby scripting capabilities.</w:t>
      </w:r>
    </w:p>
    <w:p w:rsidR="006C5272" w:rsidRDefault="006C5272" w:rsidP="006C5272">
      <w:pPr>
        <w:pStyle w:val="Body"/>
      </w:pPr>
      <w:r>
        <w:t>To follow along with the samples that will be presented in this section you’ll need to have AutoCAD installed on your system. I did it by downloading a trial and using that one for these samples when I was helping Kean out to find some workarounds for some things that hadn’t yet been implemented when he was working on this. From here on out it will be Kean talking.</w:t>
      </w:r>
    </w:p>
    <w:p w:rsidR="006C5272" w:rsidRDefault="00DD7F99" w:rsidP="006C5272">
      <w:pPr>
        <w:pStyle w:val="Head2"/>
      </w:pPr>
      <w:r>
        <w:t>9.</w:t>
      </w:r>
      <w:r w:rsidR="006C5272">
        <w:t>2.1 AutoCAD and dynamic programming</w:t>
      </w:r>
    </w:p>
    <w:p w:rsidR="00D16F03" w:rsidRDefault="00D16F03" w:rsidP="006C5272">
      <w:pPr>
        <w:pStyle w:val="Body1"/>
      </w:pPr>
    </w:p>
    <w:p w:rsidR="00D16F03" w:rsidRDefault="00D16F03" w:rsidP="00D16F03">
      <w:pPr>
        <w:pStyle w:val="Body"/>
      </w:pPr>
      <w:r>
        <w:t>AutoCAD has a long history of supporting dynamic programming: since the very early days of the software – and the early days means the mid-80s, something to which few mainstream applications available today can lay claim – AutoCAD has provided a fully-integrated LISP interface, allowing people to customize and automate the product by entering dynamic code at AutoCAD’s command-line, it’s built-in REPL. The availability of AutoLISP was key to driving AutoCAD’s early success and it remains one of the most widely-used LISP implementations on the planet.</w:t>
      </w:r>
    </w:p>
    <w:p w:rsidR="00D16F03" w:rsidRDefault="00D16F03" w:rsidP="00D16F03">
      <w:pPr>
        <w:pStyle w:val="Body"/>
      </w:pPr>
    </w:p>
    <w:p w:rsidR="00D16F03" w:rsidRDefault="00D16F03" w:rsidP="00D16F03">
      <w:pPr>
        <w:pStyle w:val="Body"/>
      </w:pPr>
      <w:r>
        <w:t>While the amount of LISP code in production use today numbers in the millions of lines, much of AutoCAD’s development community has moved on through the worlds of C++ (for professional developers) and VBA (for everyone) to the incredibly compelling experience of programming with the .NET Framework. AutoCAD has included a managed API since its 2005 release, and this is now considered by many to be the platform of choice when it comes to programming with AutoCAD.</w:t>
      </w:r>
    </w:p>
    <w:p w:rsidR="00D16F03" w:rsidRDefault="00D16F03" w:rsidP="00D16F03">
      <w:pPr>
        <w:pStyle w:val="Body"/>
      </w:pPr>
      <w:r>
        <w:t>AutoCAD’s .NET API is extremely rich and provides compelling capabilities for extending and automating the product, whether programming in VB.NET, C# or newer members of the .NET family such as F#, IronPython and IronRuby. This section focuses on how best to take advantage of IronRuby from within AutoCAD. We’ll start by exposing a simple command to allow loading and execution of Ruby scripts within AutoCAD and then move on to using some of the latest AutoCAD API functionality from IronRuby.</w:t>
      </w:r>
    </w:p>
    <w:p w:rsidR="00D16F03" w:rsidRDefault="00D16F03" w:rsidP="00D16F03">
      <w:pPr>
        <w:pStyle w:val="Body"/>
      </w:pPr>
      <w:r>
        <w:t xml:space="preserve">In order to enable use of AutoCAD’s .NET interface from IronRuby, we’re going to need to host the IronRuby engine and use it to execute scripts. Traditional AutoCAD .NET applications are compiled DLLs – loadable into AutoCAD using its NETLOAD command – but as we’re dealing with interpreted scripts we will need to implement a parallel mechanism, an RBLOAD command. As we’re also going to want to register our own commands from our scripts, we’ll be making use of an undocumented technique, shown in listing </w:t>
      </w:r>
      <w:r w:rsidR="00DD7F99">
        <w:t>9.</w:t>
      </w:r>
      <w:r>
        <w:t>12, for dynamic command registration (the traditional approach is to mark your command methods using custom .NET attributes, something that is not available in IronRuby).</w:t>
      </w:r>
    </w:p>
    <w:p w:rsidR="00D16F03" w:rsidRDefault="00D16F03" w:rsidP="00D16F03">
      <w:pPr>
        <w:pStyle w:val="CodeListingCaption"/>
      </w:pPr>
      <w:r>
        <w:t xml:space="preserve">Listing </w:t>
      </w:r>
      <w:r w:rsidR="00DD7F99">
        <w:t>9.</w:t>
      </w:r>
      <w:r>
        <w:t>12: Teaching AutoCAD to speak IronRuby</w:t>
      </w:r>
    </w:p>
    <w:p w:rsidR="00D16F03" w:rsidRDefault="00D16F03" w:rsidP="00D16F03">
      <w:pPr>
        <w:pStyle w:val="Code"/>
      </w:pPr>
      <w:r>
        <w:t>using Autodesk.AutoCAD.ApplicationServices;</w:t>
      </w:r>
    </w:p>
    <w:p w:rsidR="00D16F03" w:rsidRDefault="00D16F03" w:rsidP="00D16F03">
      <w:pPr>
        <w:pStyle w:val="Code"/>
      </w:pPr>
      <w:r>
        <w:t>using Autodesk.AutoCAD.DatabaseServices;</w:t>
      </w:r>
    </w:p>
    <w:p w:rsidR="00D16F03" w:rsidRDefault="00D16F03" w:rsidP="00D16F03">
      <w:pPr>
        <w:pStyle w:val="Code"/>
      </w:pPr>
      <w:r>
        <w:t>using Autodesk.AutoCAD.Runtime;</w:t>
      </w:r>
    </w:p>
    <w:p w:rsidR="00D16F03" w:rsidRDefault="00D16F03" w:rsidP="00D16F03">
      <w:pPr>
        <w:pStyle w:val="Code"/>
      </w:pPr>
      <w:r>
        <w:t>using Autodesk.AutoCAD.EditorInput;</w:t>
      </w:r>
    </w:p>
    <w:p w:rsidR="00D16F03" w:rsidRDefault="00D16F03" w:rsidP="00D16F03">
      <w:pPr>
        <w:pStyle w:val="Code"/>
      </w:pPr>
      <w:r>
        <w:t>using IronRuby.Hosting;</w:t>
      </w:r>
    </w:p>
    <w:p w:rsidR="00D16F03" w:rsidRDefault="00D16F03" w:rsidP="00D16F03">
      <w:pPr>
        <w:pStyle w:val="Code"/>
      </w:pPr>
      <w:r>
        <w:t>using IronRuby;</w:t>
      </w:r>
    </w:p>
    <w:p w:rsidR="00D16F03" w:rsidRDefault="00D16F03" w:rsidP="00D16F03">
      <w:pPr>
        <w:pStyle w:val="Code"/>
      </w:pPr>
      <w:r>
        <w:t>using Microsoft.Scripting.Hosting;</w:t>
      </w:r>
    </w:p>
    <w:p w:rsidR="00D16F03" w:rsidRDefault="00D16F03" w:rsidP="00D16F03">
      <w:pPr>
        <w:pStyle w:val="Code"/>
      </w:pPr>
      <w:r>
        <w:t>using System.Reflection;</w:t>
      </w:r>
    </w:p>
    <w:p w:rsidR="00D16F03" w:rsidRDefault="00D16F03" w:rsidP="00D16F03">
      <w:pPr>
        <w:pStyle w:val="Code"/>
      </w:pPr>
      <w:r>
        <w:t>using System;</w:t>
      </w:r>
    </w:p>
    <w:p w:rsidR="00D16F03" w:rsidRDefault="00D16F03" w:rsidP="00D16F03">
      <w:pPr>
        <w:pStyle w:val="Code"/>
      </w:pPr>
      <w:r>
        <w:t xml:space="preserve"> </w:t>
      </w:r>
    </w:p>
    <w:p w:rsidR="00D16F03" w:rsidRDefault="00D16F03" w:rsidP="00D16F03">
      <w:pPr>
        <w:pStyle w:val="Code"/>
      </w:pPr>
      <w:r>
        <w:t>namespace RubyLoader</w:t>
      </w:r>
    </w:p>
    <w:p w:rsidR="00D16F03" w:rsidRDefault="00D16F03" w:rsidP="00D16F03">
      <w:pPr>
        <w:pStyle w:val="Code"/>
      </w:pPr>
      <w:r>
        <w:t>{</w:t>
      </w:r>
    </w:p>
    <w:p w:rsidR="00D16F03" w:rsidRDefault="00D16F03" w:rsidP="00D16F03">
      <w:pPr>
        <w:pStyle w:val="Code"/>
      </w:pPr>
      <w:r>
        <w:t xml:space="preserve">  public class Commands</w:t>
      </w:r>
    </w:p>
    <w:p w:rsidR="00D16F03" w:rsidRDefault="00D16F03" w:rsidP="00D16F03">
      <w:pPr>
        <w:pStyle w:val="Code"/>
      </w:pPr>
      <w:r>
        <w:t xml:space="preserve">  {</w:t>
      </w:r>
    </w:p>
    <w:p w:rsidR="00D16F03" w:rsidRDefault="00D16F03" w:rsidP="00D16F03">
      <w:pPr>
        <w:pStyle w:val="Code"/>
      </w:pPr>
      <w:r>
        <w:t xml:space="preserve">    [CommandMethod("-RBLOAD")]</w:t>
      </w:r>
    </w:p>
    <w:p w:rsidR="00D16F03" w:rsidRDefault="00D16F03" w:rsidP="00D16F03">
      <w:pPr>
        <w:pStyle w:val="Code"/>
      </w:pPr>
      <w:r>
        <w:t xml:space="preserve">    public static void RubyLoadCmdLine()</w:t>
      </w:r>
    </w:p>
    <w:p w:rsidR="00D16F03" w:rsidRDefault="00D16F03" w:rsidP="00D16F03">
      <w:pPr>
        <w:pStyle w:val="Code"/>
      </w:pPr>
      <w:r>
        <w:t xml:space="preserve">    {</w:t>
      </w:r>
    </w:p>
    <w:p w:rsidR="00D16F03" w:rsidRDefault="00D16F03" w:rsidP="00D16F03">
      <w:pPr>
        <w:pStyle w:val="Code"/>
      </w:pPr>
      <w:r>
        <w:t xml:space="preserve">      RubyLoad(true);</w:t>
      </w:r>
    </w:p>
    <w:p w:rsidR="00D16F03" w:rsidRDefault="00D16F03" w:rsidP="00D16F03">
      <w:pPr>
        <w:pStyle w:val="Code"/>
      </w:pPr>
      <w:r>
        <w:t xml:space="preserve">    }</w:t>
      </w:r>
    </w:p>
    <w:p w:rsidR="00D16F03" w:rsidRDefault="00D16F03" w:rsidP="00D16F03">
      <w:pPr>
        <w:pStyle w:val="Code"/>
      </w:pPr>
      <w:r>
        <w:t xml:space="preserve"> </w:t>
      </w:r>
    </w:p>
    <w:p w:rsidR="00D16F03" w:rsidRDefault="00D16F03" w:rsidP="00D16F03">
      <w:pPr>
        <w:pStyle w:val="Code"/>
      </w:pPr>
      <w:r>
        <w:t xml:space="preserve">    [CommandMethod("RBLOAD")]</w:t>
      </w:r>
    </w:p>
    <w:p w:rsidR="00D16F03" w:rsidRDefault="00D16F03" w:rsidP="00D16F03">
      <w:pPr>
        <w:pStyle w:val="Code"/>
      </w:pPr>
      <w:r>
        <w:t xml:space="preserve">    public static void RubyLoadUI()</w:t>
      </w:r>
    </w:p>
    <w:p w:rsidR="00D16F03" w:rsidRDefault="00D16F03" w:rsidP="00D16F03">
      <w:pPr>
        <w:pStyle w:val="Code"/>
      </w:pPr>
      <w:r>
        <w:t xml:space="preserve">    {</w:t>
      </w:r>
    </w:p>
    <w:p w:rsidR="00D16F03" w:rsidRDefault="00D16F03" w:rsidP="00D16F03">
      <w:pPr>
        <w:pStyle w:val="Code"/>
      </w:pPr>
      <w:r>
        <w:t xml:space="preserve">      RubyLoad(false);</w:t>
      </w:r>
    </w:p>
    <w:p w:rsidR="00D16F03" w:rsidRDefault="00D16F03" w:rsidP="00D16F03">
      <w:pPr>
        <w:pStyle w:val="Code"/>
      </w:pPr>
      <w:r>
        <w:t xml:space="preserve">    }</w:t>
      </w:r>
    </w:p>
    <w:p w:rsidR="00D16F03" w:rsidRDefault="00D16F03" w:rsidP="00D16F03">
      <w:pPr>
        <w:pStyle w:val="Code"/>
      </w:pPr>
      <w:r>
        <w:t xml:space="preserve"> </w:t>
      </w:r>
    </w:p>
    <w:p w:rsidR="00D16F03" w:rsidRDefault="00D16F03" w:rsidP="00D16F03">
      <w:pPr>
        <w:pStyle w:val="Code"/>
      </w:pPr>
      <w:r>
        <w:t xml:space="preserve">    public static void RubyLoad(bool useCmdLine)</w:t>
      </w:r>
    </w:p>
    <w:p w:rsidR="00D16F03" w:rsidRDefault="00D16F03" w:rsidP="00D16F03">
      <w:pPr>
        <w:pStyle w:val="Code"/>
      </w:pPr>
      <w:r>
        <w:t xml:space="preserve">    {</w:t>
      </w:r>
    </w:p>
    <w:p w:rsidR="00D16F03" w:rsidRDefault="00D16F03" w:rsidP="00D16F03">
      <w:pPr>
        <w:pStyle w:val="Code"/>
      </w:pPr>
      <w:r>
        <w:t xml:space="preserve">      Document doc =</w:t>
      </w:r>
      <w:r w:rsidR="002763B4">
        <w:t xml:space="preserve"> A</w:t>
      </w:r>
      <w:r>
        <w:t>pplication.DocumentManager.MdiActiveDocument;</w:t>
      </w:r>
    </w:p>
    <w:p w:rsidR="00D16F03" w:rsidRDefault="00D16F03" w:rsidP="00D16F03">
      <w:pPr>
        <w:pStyle w:val="Code"/>
      </w:pPr>
      <w:r>
        <w:t xml:space="preserve">      Editor ed = doc.Editor;</w:t>
      </w:r>
    </w:p>
    <w:p w:rsidR="00D16F03" w:rsidRDefault="00D16F03" w:rsidP="00D16F03">
      <w:pPr>
        <w:pStyle w:val="Code"/>
      </w:pPr>
      <w:r>
        <w:t xml:space="preserve"> </w:t>
      </w:r>
    </w:p>
    <w:p w:rsidR="00D16F03" w:rsidRDefault="00D16F03" w:rsidP="00D16F03">
      <w:pPr>
        <w:pStyle w:val="Code"/>
      </w:pPr>
      <w:r>
        <w:t xml:space="preserve">      short fd =</w:t>
      </w:r>
      <w:r w:rsidR="002763B4">
        <w:t xml:space="preserve"> </w:t>
      </w:r>
      <w:r>
        <w:t>(short)Application.GetSystemVariable("FILEDIA");</w:t>
      </w:r>
    </w:p>
    <w:p w:rsidR="00D16F03" w:rsidRDefault="00D16F03" w:rsidP="00D16F03">
      <w:pPr>
        <w:pStyle w:val="Code"/>
      </w:pPr>
      <w:r>
        <w:t xml:space="preserve"> </w:t>
      </w:r>
    </w:p>
    <w:p w:rsidR="00D16F03" w:rsidRDefault="00D16F03" w:rsidP="00D16F03">
      <w:pPr>
        <w:pStyle w:val="Code"/>
      </w:pPr>
      <w:r>
        <w:t xml:space="preserve">      // As the user to select a .rb file </w:t>
      </w:r>
    </w:p>
    <w:p w:rsidR="00D16F03" w:rsidRDefault="00D16F03" w:rsidP="00D16F03">
      <w:pPr>
        <w:pStyle w:val="Code"/>
      </w:pPr>
      <w:r>
        <w:t xml:space="preserve">      PromptOpenFileOptions pfo =</w:t>
      </w:r>
      <w:r w:rsidR="002763B4">
        <w:t xml:space="preserve"> </w:t>
      </w:r>
      <w:r>
        <w:t>new PromptOpenFileOptions(</w:t>
      </w:r>
    </w:p>
    <w:p w:rsidR="00D16F03" w:rsidRDefault="00D16F03" w:rsidP="00D16F03">
      <w:pPr>
        <w:pStyle w:val="Code"/>
      </w:pPr>
      <w:r>
        <w:t xml:space="preserve">            "Select Ruby script to load");</w:t>
      </w:r>
    </w:p>
    <w:p w:rsidR="00D16F03" w:rsidRDefault="00D16F03" w:rsidP="00D16F03">
      <w:pPr>
        <w:pStyle w:val="Code"/>
      </w:pPr>
      <w:r>
        <w:t xml:space="preserve">      pfo.Filter = "Ruby script (*.rb)|*.rb";</w:t>
      </w:r>
    </w:p>
    <w:p w:rsidR="00D16F03" w:rsidRDefault="00D16F03" w:rsidP="00D16F03">
      <w:pPr>
        <w:pStyle w:val="Code"/>
      </w:pPr>
      <w:r>
        <w:t xml:space="preserve">      pfo.PreferCommandLine = (useCmdLine || fd == 0);</w:t>
      </w:r>
    </w:p>
    <w:p w:rsidR="00D16F03" w:rsidRDefault="00D16F03" w:rsidP="00D16F03">
      <w:pPr>
        <w:pStyle w:val="Code"/>
      </w:pPr>
      <w:r>
        <w:t xml:space="preserve">      PromptFileNameResult pr = ed.GetFileNameForOpen(pfo);</w:t>
      </w:r>
    </w:p>
    <w:p w:rsidR="00D16F03" w:rsidRDefault="00D16F03" w:rsidP="00D16F03">
      <w:pPr>
        <w:pStyle w:val="Code"/>
      </w:pPr>
      <w:r>
        <w:t xml:space="preserve"> </w:t>
      </w:r>
    </w:p>
    <w:p w:rsidR="00D16F03" w:rsidRDefault="00D16F03" w:rsidP="00D16F03">
      <w:pPr>
        <w:pStyle w:val="Code"/>
      </w:pPr>
      <w:r>
        <w:t xml:space="preserve">      // And then try to load and execute it </w:t>
      </w:r>
    </w:p>
    <w:p w:rsidR="00D16F03" w:rsidRDefault="00D16F03" w:rsidP="00D16F03">
      <w:pPr>
        <w:pStyle w:val="Code"/>
      </w:pPr>
      <w:r>
        <w:t xml:space="preserve">      if (pr.Status == PromptStatus.OK)</w:t>
      </w:r>
    </w:p>
    <w:p w:rsidR="00D16F03" w:rsidRDefault="00D16F03" w:rsidP="00D16F03">
      <w:pPr>
        <w:pStyle w:val="Code"/>
      </w:pPr>
      <w:r>
        <w:t xml:space="preserve">        ExecuteRubyScript(pr.StringResult);</w:t>
      </w:r>
    </w:p>
    <w:p w:rsidR="00D16F03" w:rsidRDefault="00D16F03" w:rsidP="00D16F03">
      <w:pPr>
        <w:pStyle w:val="Code"/>
      </w:pPr>
      <w:r>
        <w:t xml:space="preserve">    }</w:t>
      </w:r>
    </w:p>
    <w:p w:rsidR="00D16F03" w:rsidRDefault="00D16F03" w:rsidP="00D16F03">
      <w:pPr>
        <w:pStyle w:val="Code"/>
      </w:pPr>
      <w:r>
        <w:t xml:space="preserve"> </w:t>
      </w:r>
    </w:p>
    <w:p w:rsidR="00D16F03" w:rsidRDefault="00D16F03" w:rsidP="00D16F03">
      <w:pPr>
        <w:pStyle w:val="Code"/>
      </w:pPr>
      <w:r>
        <w:t xml:space="preserve">    [LispFunction("RBLOAD")]</w:t>
      </w:r>
    </w:p>
    <w:p w:rsidR="00D16F03" w:rsidRDefault="00D16F03" w:rsidP="00D16F03">
      <w:pPr>
        <w:pStyle w:val="Code"/>
      </w:pPr>
      <w:r>
        <w:t xml:space="preserve">    public ResultBuffer RubyLoadLISP(ResultBuffer rb)</w:t>
      </w:r>
    </w:p>
    <w:p w:rsidR="00D16F03" w:rsidRDefault="00D16F03" w:rsidP="00D16F03">
      <w:pPr>
        <w:pStyle w:val="Code"/>
      </w:pPr>
      <w:r>
        <w:t xml:space="preserve">    {</w:t>
      </w:r>
    </w:p>
    <w:p w:rsidR="00D16F03" w:rsidRDefault="00D16F03" w:rsidP="00D16F03">
      <w:pPr>
        <w:pStyle w:val="Code"/>
      </w:pPr>
      <w:r>
        <w:t xml:space="preserve">      const int RTSTR = 5005;</w:t>
      </w:r>
    </w:p>
    <w:p w:rsidR="00D16F03" w:rsidRDefault="00D16F03" w:rsidP="00D16F03">
      <w:pPr>
        <w:pStyle w:val="Code"/>
      </w:pPr>
      <w:r>
        <w:t xml:space="preserve"> </w:t>
      </w:r>
    </w:p>
    <w:p w:rsidR="00D16F03" w:rsidRDefault="00D16F03" w:rsidP="00D16F03">
      <w:pPr>
        <w:pStyle w:val="Code"/>
      </w:pPr>
      <w:r>
        <w:t xml:space="preserve">      Document doc =</w:t>
      </w:r>
      <w:r w:rsidR="002763B4">
        <w:t xml:space="preserve"> </w:t>
      </w:r>
      <w:r>
        <w:t>Application.DocumentManager.MdiActiveDocument;</w:t>
      </w:r>
    </w:p>
    <w:p w:rsidR="00D16F03" w:rsidRDefault="00D16F03" w:rsidP="00D16F03">
      <w:pPr>
        <w:pStyle w:val="Code"/>
      </w:pPr>
      <w:r>
        <w:t xml:space="preserve">      Editor ed = doc.Editor;</w:t>
      </w:r>
    </w:p>
    <w:p w:rsidR="00D16F03" w:rsidRDefault="00D16F03" w:rsidP="00D16F03">
      <w:pPr>
        <w:pStyle w:val="Code"/>
      </w:pPr>
      <w:r>
        <w:t xml:space="preserve"> </w:t>
      </w:r>
    </w:p>
    <w:p w:rsidR="00D16F03" w:rsidRDefault="00D16F03" w:rsidP="00D16F03">
      <w:pPr>
        <w:pStyle w:val="Code"/>
      </w:pPr>
      <w:r>
        <w:t xml:space="preserve">      if (rb == null)</w:t>
      </w:r>
    </w:p>
    <w:p w:rsidR="00D16F03" w:rsidRDefault="00D16F03" w:rsidP="00D16F03">
      <w:pPr>
        <w:pStyle w:val="Code"/>
      </w:pPr>
      <w:r>
        <w:t xml:space="preserve">      {</w:t>
      </w:r>
    </w:p>
    <w:p w:rsidR="00D16F03" w:rsidRDefault="00D16F03" w:rsidP="00D16F03">
      <w:pPr>
        <w:pStyle w:val="Code"/>
      </w:pPr>
      <w:r>
        <w:t xml:space="preserve">        ed.WriteMessage("\nError: too few arguments\n");</w:t>
      </w:r>
    </w:p>
    <w:p w:rsidR="00D16F03" w:rsidRDefault="00D16F03" w:rsidP="00D16F03">
      <w:pPr>
        <w:pStyle w:val="Code"/>
      </w:pPr>
      <w:r>
        <w:t xml:space="preserve">      }</w:t>
      </w:r>
    </w:p>
    <w:p w:rsidR="00D16F03" w:rsidRDefault="00D16F03" w:rsidP="00D16F03">
      <w:pPr>
        <w:pStyle w:val="Code"/>
      </w:pPr>
      <w:r>
        <w:t xml:space="preserve">      else</w:t>
      </w:r>
    </w:p>
    <w:p w:rsidR="00D16F03" w:rsidRDefault="00D16F03" w:rsidP="00D16F03">
      <w:pPr>
        <w:pStyle w:val="Code"/>
      </w:pPr>
      <w:r>
        <w:t xml:space="preserve">      {</w:t>
      </w:r>
    </w:p>
    <w:p w:rsidR="00D16F03" w:rsidRDefault="00D16F03" w:rsidP="00D16F03">
      <w:pPr>
        <w:pStyle w:val="Code"/>
      </w:pPr>
      <w:r>
        <w:t xml:space="preserve">        // We're only really interested in the first argument </w:t>
      </w:r>
    </w:p>
    <w:p w:rsidR="00D16F03" w:rsidRDefault="00D16F03" w:rsidP="00D16F03">
      <w:pPr>
        <w:pStyle w:val="Code"/>
      </w:pPr>
      <w:r>
        <w:t xml:space="preserve">        Array args = rb.AsArray();</w:t>
      </w:r>
    </w:p>
    <w:p w:rsidR="00D16F03" w:rsidRDefault="00D16F03" w:rsidP="00D16F03">
      <w:pPr>
        <w:pStyle w:val="Code"/>
      </w:pPr>
      <w:r>
        <w:t xml:space="preserve">        TypedValue tv = (TypedValue)args.GetValue(0);</w:t>
      </w:r>
    </w:p>
    <w:p w:rsidR="00D16F03" w:rsidRDefault="00D16F03" w:rsidP="00D16F03">
      <w:pPr>
        <w:pStyle w:val="Code"/>
      </w:pPr>
      <w:r>
        <w:t xml:space="preserve"> </w:t>
      </w:r>
    </w:p>
    <w:p w:rsidR="00D16F03" w:rsidRDefault="00D16F03" w:rsidP="00D16F03">
      <w:pPr>
        <w:pStyle w:val="Code"/>
      </w:pPr>
      <w:r>
        <w:t xml:space="preserve">        // Which should be the filename of our script </w:t>
      </w:r>
    </w:p>
    <w:p w:rsidR="00D16F03" w:rsidRDefault="00D16F03" w:rsidP="00D16F03">
      <w:pPr>
        <w:pStyle w:val="Code"/>
      </w:pPr>
      <w:r>
        <w:t xml:space="preserve">        if (tv != null &amp;&amp; tv.TypeCode == RTSTR)</w:t>
      </w:r>
    </w:p>
    <w:p w:rsidR="00D16F03" w:rsidRDefault="00D16F03" w:rsidP="00D16F03">
      <w:pPr>
        <w:pStyle w:val="Code"/>
      </w:pPr>
      <w:r>
        <w:t xml:space="preserve">        {</w:t>
      </w:r>
    </w:p>
    <w:p w:rsidR="00D16F03" w:rsidRDefault="00D16F03" w:rsidP="00D16F03">
      <w:pPr>
        <w:pStyle w:val="Code"/>
      </w:pPr>
      <w:r>
        <w:t xml:space="preserve">          // If we manage to execute it, let's return the</w:t>
      </w:r>
    </w:p>
    <w:p w:rsidR="00D16F03" w:rsidRDefault="00D16F03" w:rsidP="00D16F03">
      <w:pPr>
        <w:pStyle w:val="Code"/>
      </w:pPr>
      <w:r>
        <w:t xml:space="preserve">          // filename as the result of the function</w:t>
      </w:r>
    </w:p>
    <w:p w:rsidR="00D16F03" w:rsidRDefault="00D16F03" w:rsidP="00D16F03">
      <w:pPr>
        <w:pStyle w:val="Code"/>
      </w:pPr>
      <w:r>
        <w:t xml:space="preserve">          // (just as (arxload) does) </w:t>
      </w:r>
    </w:p>
    <w:p w:rsidR="00D16F03" w:rsidRDefault="00D16F03" w:rsidP="00D16F03">
      <w:pPr>
        <w:pStyle w:val="Code"/>
      </w:pPr>
      <w:r>
        <w:t xml:space="preserve">          bool success =</w:t>
      </w:r>
    </w:p>
    <w:p w:rsidR="00D16F03" w:rsidRDefault="00D16F03" w:rsidP="00D16F03">
      <w:pPr>
        <w:pStyle w:val="Code"/>
      </w:pPr>
      <w:r>
        <w:t xml:space="preserve">            ExecuteRubyScript(Convert.ToString(tv.Value));</w:t>
      </w:r>
    </w:p>
    <w:p w:rsidR="00D16F03" w:rsidRDefault="00D16F03" w:rsidP="00D16F03">
      <w:pPr>
        <w:pStyle w:val="Code"/>
      </w:pPr>
      <w:r>
        <w:t xml:space="preserve">          return</w:t>
      </w:r>
    </w:p>
    <w:p w:rsidR="00D16F03" w:rsidRDefault="00D16F03" w:rsidP="00D16F03">
      <w:pPr>
        <w:pStyle w:val="Code"/>
      </w:pPr>
      <w:r>
        <w:t xml:space="preserve">            (success </w:t>
      </w:r>
    </w:p>
    <w:p w:rsidR="00D16F03" w:rsidRDefault="00D16F03" w:rsidP="00D16F03">
      <w:pPr>
        <w:pStyle w:val="Code"/>
      </w:pPr>
      <w:r>
        <w:t xml:space="preserve">              </w:t>
      </w:r>
      <w:r w:rsidR="002763B4">
        <w:t xml:space="preserve">? </w:t>
      </w:r>
      <w:r>
        <w:t>new ResultBuffer(new TypedValue(RTSTR, tv.Value))</w:t>
      </w:r>
    </w:p>
    <w:p w:rsidR="00D16F03" w:rsidRDefault="00D16F03" w:rsidP="00D16F03">
      <w:pPr>
        <w:pStyle w:val="Code"/>
      </w:pPr>
      <w:r>
        <w:t xml:space="preserve">              : null);</w:t>
      </w:r>
    </w:p>
    <w:p w:rsidR="00D16F03" w:rsidRDefault="00D16F03" w:rsidP="00D16F03">
      <w:pPr>
        <w:pStyle w:val="Code"/>
      </w:pPr>
      <w:r>
        <w:t xml:space="preserve">        }</w:t>
      </w:r>
    </w:p>
    <w:p w:rsidR="00D16F03" w:rsidRDefault="00D16F03" w:rsidP="00D16F03">
      <w:pPr>
        <w:pStyle w:val="Code"/>
      </w:pPr>
      <w:r>
        <w:t xml:space="preserve">      }</w:t>
      </w:r>
    </w:p>
    <w:p w:rsidR="00D16F03" w:rsidRDefault="00D16F03" w:rsidP="00D16F03">
      <w:pPr>
        <w:pStyle w:val="Code"/>
      </w:pPr>
      <w:r>
        <w:t xml:space="preserve">      return null;</w:t>
      </w:r>
    </w:p>
    <w:p w:rsidR="00D16F03" w:rsidRDefault="00D16F03" w:rsidP="00D16F03">
      <w:pPr>
        <w:pStyle w:val="Code"/>
      </w:pPr>
      <w:r>
        <w:t xml:space="preserve">    }</w:t>
      </w:r>
    </w:p>
    <w:p w:rsidR="00D16F03" w:rsidRDefault="00D16F03" w:rsidP="00D16F03">
      <w:pPr>
        <w:pStyle w:val="Code"/>
      </w:pPr>
      <w:r>
        <w:t xml:space="preserve"> </w:t>
      </w:r>
    </w:p>
    <w:p w:rsidR="00D16F03" w:rsidRDefault="00D16F03" w:rsidP="00D16F03">
      <w:pPr>
        <w:pStyle w:val="Code"/>
      </w:pPr>
      <w:r>
        <w:t xml:space="preserve">    private static bool ExecuteRubyScript(string file)</w:t>
      </w:r>
    </w:p>
    <w:p w:rsidR="00D16F03" w:rsidRDefault="00D16F03" w:rsidP="00D16F03">
      <w:pPr>
        <w:pStyle w:val="Code"/>
      </w:pPr>
      <w:r>
        <w:t xml:space="preserve">    {</w:t>
      </w:r>
    </w:p>
    <w:p w:rsidR="00D16F03" w:rsidRDefault="00D16F03" w:rsidP="00D16F03">
      <w:pPr>
        <w:pStyle w:val="Code"/>
      </w:pPr>
      <w:r>
        <w:t xml:space="preserve">      // If the file exists, let's load and execute it</w:t>
      </w:r>
    </w:p>
    <w:p w:rsidR="00D16F03" w:rsidRDefault="00D16F03" w:rsidP="00D16F03">
      <w:pPr>
        <w:pStyle w:val="Code"/>
      </w:pPr>
      <w:r>
        <w:t xml:space="preserve"> </w:t>
      </w:r>
    </w:p>
    <w:p w:rsidR="00D16F03" w:rsidRDefault="00D16F03" w:rsidP="00D16F03">
      <w:pPr>
        <w:pStyle w:val="Code"/>
      </w:pPr>
      <w:r>
        <w:t xml:space="preserve">      bool ret = System.IO.File.Exists(file);</w:t>
      </w:r>
    </w:p>
    <w:p w:rsidR="00D16F03" w:rsidRDefault="00D16F03" w:rsidP="00D16F03">
      <w:pPr>
        <w:pStyle w:val="Code"/>
      </w:pPr>
      <w:r>
        <w:t xml:space="preserve">      if (ret)</w:t>
      </w:r>
    </w:p>
    <w:p w:rsidR="00D16F03" w:rsidRDefault="00D16F03" w:rsidP="00D16F03">
      <w:pPr>
        <w:pStyle w:val="Code"/>
      </w:pPr>
      <w:r>
        <w:t xml:space="preserve">      {</w:t>
      </w:r>
    </w:p>
    <w:p w:rsidR="00D16F03" w:rsidRDefault="00D16F03" w:rsidP="00D16F03">
      <w:pPr>
        <w:pStyle w:val="Code"/>
      </w:pPr>
      <w:r>
        <w:t xml:space="preserve">        try</w:t>
      </w:r>
    </w:p>
    <w:p w:rsidR="00D16F03" w:rsidRDefault="00D16F03" w:rsidP="00D16F03">
      <w:pPr>
        <w:pStyle w:val="Code"/>
      </w:pPr>
      <w:r>
        <w:t xml:space="preserve">        {</w:t>
      </w:r>
    </w:p>
    <w:p w:rsidR="00D16F03" w:rsidRDefault="00D16F03" w:rsidP="00D16F03">
      <w:pPr>
        <w:pStyle w:val="Code"/>
      </w:pPr>
      <w:r>
        <w:t xml:space="preserve">          LanguageSetup ls = Ruby.CreateRubySetup();</w:t>
      </w:r>
    </w:p>
    <w:p w:rsidR="00D16F03" w:rsidRDefault="00D16F03" w:rsidP="00D16F03">
      <w:pPr>
        <w:pStyle w:val="Code"/>
      </w:pPr>
      <w:r>
        <w:t xml:space="preserve">          ScriptRuntimeSetup rs = new ScriptRuntimeSetup();</w:t>
      </w:r>
    </w:p>
    <w:p w:rsidR="00D16F03" w:rsidRDefault="00D16F03" w:rsidP="00D16F03">
      <w:pPr>
        <w:pStyle w:val="Code"/>
      </w:pPr>
      <w:r>
        <w:t xml:space="preserve">          rs.LanguageSetups.Add(ls);</w:t>
      </w:r>
    </w:p>
    <w:p w:rsidR="00D16F03" w:rsidRDefault="00D16F03" w:rsidP="00D16F03">
      <w:pPr>
        <w:pStyle w:val="Code"/>
      </w:pPr>
      <w:r>
        <w:t xml:space="preserve">          rs.DebugMode = true;</w:t>
      </w:r>
    </w:p>
    <w:p w:rsidR="00D16F03" w:rsidRDefault="00D16F03" w:rsidP="00D16F03">
      <w:pPr>
        <w:pStyle w:val="Code"/>
      </w:pPr>
      <w:r>
        <w:t xml:space="preserve"> </w:t>
      </w:r>
    </w:p>
    <w:p w:rsidR="00D16F03" w:rsidRDefault="00D16F03" w:rsidP="00D16F03">
      <w:pPr>
        <w:pStyle w:val="Code"/>
      </w:pPr>
      <w:r>
        <w:t xml:space="preserve">          ScriptRuntime runtime = Ruby.CreateRuntime(rs);</w:t>
      </w:r>
    </w:p>
    <w:p w:rsidR="00D16F03" w:rsidRDefault="00D16F03" w:rsidP="00D16F03">
      <w:pPr>
        <w:pStyle w:val="Code"/>
      </w:pPr>
      <w:r>
        <w:t xml:space="preserve">          runtime.LoadAssembly(</w:t>
      </w:r>
    </w:p>
    <w:p w:rsidR="00D16F03" w:rsidRDefault="00D16F03" w:rsidP="00D16F03">
      <w:pPr>
        <w:pStyle w:val="Code"/>
      </w:pPr>
      <w:r>
        <w:t xml:space="preserve">            Assembly.GetAssembly(typeof(Commands))</w:t>
      </w:r>
    </w:p>
    <w:p w:rsidR="00D16F03" w:rsidRDefault="00D16F03" w:rsidP="00D16F03">
      <w:pPr>
        <w:pStyle w:val="Code"/>
      </w:pPr>
      <w:r>
        <w:t xml:space="preserve">          );</w:t>
      </w:r>
    </w:p>
    <w:p w:rsidR="00D16F03" w:rsidRDefault="00D16F03" w:rsidP="00D16F03">
      <w:pPr>
        <w:pStyle w:val="Code"/>
      </w:pPr>
      <w:r>
        <w:t xml:space="preserve"> </w:t>
      </w:r>
    </w:p>
    <w:p w:rsidR="00D16F03" w:rsidRDefault="00D16F03" w:rsidP="00D16F03">
      <w:pPr>
        <w:pStyle w:val="Code"/>
      </w:pPr>
      <w:r>
        <w:t xml:space="preserve">          ScriptEngine engine = Ruby.GetEngine(runtime);</w:t>
      </w:r>
    </w:p>
    <w:p w:rsidR="00D16F03" w:rsidRDefault="00D16F03" w:rsidP="00D16F03">
      <w:pPr>
        <w:pStyle w:val="Code"/>
      </w:pPr>
      <w:r>
        <w:t xml:space="preserve">          engine.ExecuteFile(file);</w:t>
      </w:r>
    </w:p>
    <w:p w:rsidR="00D16F03" w:rsidRDefault="00D16F03" w:rsidP="00D16F03">
      <w:pPr>
        <w:pStyle w:val="Code"/>
      </w:pPr>
      <w:r>
        <w:t xml:space="preserve">        }</w:t>
      </w:r>
    </w:p>
    <w:p w:rsidR="00D16F03" w:rsidRDefault="00D16F03" w:rsidP="00D16F03">
      <w:pPr>
        <w:pStyle w:val="Code"/>
      </w:pPr>
      <w:r>
        <w:t xml:space="preserve">        catch (System.Exception ex)</w:t>
      </w:r>
    </w:p>
    <w:p w:rsidR="00D16F03" w:rsidRDefault="00D16F03" w:rsidP="00D16F03">
      <w:pPr>
        <w:pStyle w:val="Code"/>
      </w:pPr>
      <w:r>
        <w:t xml:space="preserve">        {</w:t>
      </w:r>
    </w:p>
    <w:p w:rsidR="00D16F03" w:rsidRDefault="00D16F03" w:rsidP="00D16F03">
      <w:pPr>
        <w:pStyle w:val="Code"/>
      </w:pPr>
      <w:r>
        <w:t xml:space="preserve">          Document doc =</w:t>
      </w:r>
    </w:p>
    <w:p w:rsidR="00D16F03" w:rsidRDefault="00D16F03" w:rsidP="00D16F03">
      <w:pPr>
        <w:pStyle w:val="Code"/>
      </w:pPr>
      <w:r>
        <w:t xml:space="preserve">            Application.DocumentManager.MdiActiveDocument;</w:t>
      </w:r>
    </w:p>
    <w:p w:rsidR="00D16F03" w:rsidRDefault="00D16F03" w:rsidP="00D16F03">
      <w:pPr>
        <w:pStyle w:val="Code"/>
      </w:pPr>
      <w:r>
        <w:t xml:space="preserve">          Editor ed = doc.Editor;</w:t>
      </w:r>
    </w:p>
    <w:p w:rsidR="00D16F03" w:rsidRDefault="00D16F03" w:rsidP="00D16F03">
      <w:pPr>
        <w:pStyle w:val="Code"/>
      </w:pPr>
      <w:r>
        <w:t xml:space="preserve"> </w:t>
      </w:r>
    </w:p>
    <w:p w:rsidR="00D16F03" w:rsidRDefault="00D16F03" w:rsidP="00D16F03">
      <w:pPr>
        <w:pStyle w:val="Code"/>
      </w:pPr>
      <w:r>
        <w:t xml:space="preserve">          ed.WriteMessage(</w:t>
      </w:r>
    </w:p>
    <w:p w:rsidR="00D16F03" w:rsidRDefault="00D16F03" w:rsidP="00D16F03">
      <w:pPr>
        <w:pStyle w:val="Code"/>
      </w:pPr>
      <w:r>
        <w:t xml:space="preserve">            "\nProblem executing script: {0}", ex</w:t>
      </w:r>
    </w:p>
    <w:p w:rsidR="00D16F03" w:rsidRDefault="00D16F03" w:rsidP="00D16F03">
      <w:pPr>
        <w:pStyle w:val="Code"/>
      </w:pPr>
      <w:r>
        <w:t xml:space="preserve">          );</w:t>
      </w:r>
    </w:p>
    <w:p w:rsidR="00D16F03" w:rsidRDefault="00D16F03" w:rsidP="00D16F03">
      <w:pPr>
        <w:pStyle w:val="Code"/>
      </w:pPr>
      <w:r>
        <w:t xml:space="preserve">        }</w:t>
      </w:r>
    </w:p>
    <w:p w:rsidR="00D16F03" w:rsidRDefault="00D16F03" w:rsidP="00D16F03">
      <w:pPr>
        <w:pStyle w:val="Code"/>
      </w:pPr>
      <w:r>
        <w:t xml:space="preserve">      }</w:t>
      </w:r>
    </w:p>
    <w:p w:rsidR="00D16F03" w:rsidRDefault="00D16F03" w:rsidP="00D16F03">
      <w:pPr>
        <w:pStyle w:val="Code"/>
      </w:pPr>
      <w:r>
        <w:t xml:space="preserve">      return ret;</w:t>
      </w:r>
    </w:p>
    <w:p w:rsidR="00D16F03" w:rsidRDefault="00D16F03" w:rsidP="00D16F03">
      <w:pPr>
        <w:pStyle w:val="Code"/>
      </w:pPr>
      <w:r>
        <w:t xml:space="preserve">    }</w:t>
      </w:r>
    </w:p>
    <w:p w:rsidR="00D16F03" w:rsidRDefault="00D16F03" w:rsidP="00D16F03">
      <w:pPr>
        <w:pStyle w:val="Code"/>
      </w:pPr>
      <w:r>
        <w:t xml:space="preserve">  }</w:t>
      </w:r>
    </w:p>
    <w:p w:rsidR="00D16F03" w:rsidRDefault="00D16F03" w:rsidP="00D16F03">
      <w:pPr>
        <w:pStyle w:val="Code"/>
      </w:pPr>
      <w:r>
        <w:t>}</w:t>
      </w:r>
    </w:p>
    <w:p w:rsidR="006C5272" w:rsidRPr="00D16F03" w:rsidRDefault="006C5272" w:rsidP="00D16F03">
      <w:pPr>
        <w:pStyle w:val="Code"/>
      </w:pPr>
    </w:p>
    <w:p w:rsidR="00F64AFB" w:rsidRDefault="002763B4" w:rsidP="002763B4">
      <w:pPr>
        <w:pStyle w:val="Body"/>
      </w:pPr>
      <w:r>
        <w:t xml:space="preserve">Once built into a Class Library and loaded into AutoCAD using </w:t>
      </w:r>
      <w:r w:rsidRPr="00556468">
        <w:rPr>
          <w:rStyle w:val="CodeinText"/>
        </w:rPr>
        <w:t>NETLOAD</w:t>
      </w:r>
      <w:r>
        <w:t xml:space="preserve">, this code will expose two commands, </w:t>
      </w:r>
      <w:r w:rsidRPr="00556468">
        <w:rPr>
          <w:rStyle w:val="CodeinText"/>
        </w:rPr>
        <w:t>RBLOAD</w:t>
      </w:r>
      <w:r>
        <w:t xml:space="preserve"> (which allows the user to select a script using a file selection dialog) and </w:t>
      </w:r>
      <w:r w:rsidRPr="00556468">
        <w:rPr>
          <w:rStyle w:val="CodeinText"/>
        </w:rPr>
        <w:t>-RBLOAD</w:t>
      </w:r>
      <w:r>
        <w:t xml:space="preserve"> (the same command but using command-line input) as well as an equivalent AutoLISP-callable function named (</w:t>
      </w:r>
      <w:r w:rsidRPr="00556468">
        <w:rPr>
          <w:rStyle w:val="CodeinText"/>
        </w:rPr>
        <w:t>RBLOAD</w:t>
      </w:r>
      <w:r>
        <w:t xml:space="preserve">). All these entry-points call into the same shared function, </w:t>
      </w:r>
      <w:r w:rsidRPr="00556468">
        <w:rPr>
          <w:rStyle w:val="CodeinText"/>
        </w:rPr>
        <w:t>ExecuteRubyScript</w:t>
      </w:r>
      <w:r>
        <w:t>(), which hosts the IronRuby scripting environment inside AutoCAD and asks it to execute the specified “.rb” file.</w:t>
      </w:r>
      <w:r w:rsidR="00F64AFB">
        <w:t xml:space="preserve"> From here on we can venture into Ruby. We’re going to use the new Overrule API in AutoCAD 2010</w:t>
      </w:r>
      <w:r w:rsidR="005C25CB">
        <w:t xml:space="preserve"> and to do that we need a little bit of infrastructure</w:t>
      </w:r>
      <w:r w:rsidR="00F64AFB">
        <w:t>.</w:t>
      </w:r>
    </w:p>
    <w:p w:rsidR="002763B4" w:rsidRDefault="00DD7F99" w:rsidP="00F64AFB">
      <w:pPr>
        <w:pStyle w:val="Head2"/>
      </w:pPr>
      <w:r>
        <w:t>9.</w:t>
      </w:r>
      <w:r w:rsidR="00F64AFB">
        <w:t xml:space="preserve">2.2 </w:t>
      </w:r>
      <w:r w:rsidR="005C25CB">
        <w:t>Getting the base infrastructure down</w:t>
      </w:r>
    </w:p>
    <w:p w:rsidR="00F64AFB" w:rsidRDefault="002763B4" w:rsidP="002763B4">
      <w:pPr>
        <w:pStyle w:val="Body"/>
      </w:pPr>
      <w:r>
        <w:t xml:space="preserve">Now on to our Ruby script, from which we want to make use of the new Overrule API in AutoCAD 2010. This API allows us to customize the </w:t>
      </w:r>
      <w:r w:rsidR="00556468">
        <w:t>behavior</w:t>
      </w:r>
      <w:r>
        <w:t xml:space="preserve"> of any AutoCAD drawing object and in this simple example we’ll use it to customize the display of lines and circles. We’re going to give their profile a radius, effectively turning them into pipes. This radius is going to be stored with the object as Extended Entity Data (XData), a common technique in AutoCAD for persisting data with the built-in objects provided with the product.</w:t>
      </w:r>
      <w:r w:rsidR="00F64AFB">
        <w:t xml:space="preserve">  Listing </w:t>
      </w:r>
      <w:r w:rsidR="00DD7F99">
        <w:t>9.</w:t>
      </w:r>
      <w:r w:rsidR="00F64AFB">
        <w:t>13 shows how we’re referencing the .NET assemblies and defining shortcuts to the namespaces we’ll be using from AutoCAD.</w:t>
      </w:r>
    </w:p>
    <w:p w:rsidR="00F64AFB" w:rsidRDefault="00F64AFB" w:rsidP="00F64AFB">
      <w:pPr>
        <w:pStyle w:val="CodeListingCaption"/>
      </w:pPr>
      <w:r>
        <w:t xml:space="preserve">Listing </w:t>
      </w:r>
      <w:r w:rsidR="00DD7F99">
        <w:t>9.</w:t>
      </w:r>
      <w:r>
        <w:t>13: Referencing libraries and namespaces</w:t>
      </w:r>
    </w:p>
    <w:p w:rsidR="00F64AFB" w:rsidRDefault="00F64AFB" w:rsidP="00F64AFB">
      <w:pPr>
        <w:pStyle w:val="Code"/>
      </w:pPr>
      <w:r>
        <w:t>require 'acmgd.dll'</w:t>
      </w:r>
    </w:p>
    <w:p w:rsidR="00F64AFB" w:rsidRDefault="00F64AFB" w:rsidP="00F64AFB">
      <w:pPr>
        <w:pStyle w:val="Code"/>
      </w:pPr>
      <w:r>
        <w:t>require 'acdbmgd.dll'</w:t>
      </w:r>
    </w:p>
    <w:p w:rsidR="00F64AFB" w:rsidRDefault="00F64AFB" w:rsidP="00F64AFB">
      <w:pPr>
        <w:pStyle w:val="Code"/>
      </w:pPr>
      <w:r>
        <w:t xml:space="preserve"> </w:t>
      </w:r>
    </w:p>
    <w:p w:rsidR="00F64AFB" w:rsidRDefault="00F64AFB" w:rsidP="00F64AFB">
      <w:pPr>
        <w:pStyle w:val="Code"/>
      </w:pPr>
      <w:r>
        <w:t>Ai =  Autodesk::AutoCAD::Internal</w:t>
      </w:r>
    </w:p>
    <w:p w:rsidR="00F64AFB" w:rsidRDefault="00F64AFB" w:rsidP="00F64AFB">
      <w:pPr>
        <w:pStyle w:val="Code"/>
      </w:pPr>
      <w:r>
        <w:t>Aiu = Autodesk::AutoCAD::Internal::Utils</w:t>
      </w:r>
    </w:p>
    <w:p w:rsidR="00F64AFB" w:rsidRDefault="00F64AFB" w:rsidP="00F64AFB">
      <w:pPr>
        <w:pStyle w:val="Code"/>
      </w:pPr>
      <w:r>
        <w:t>Aas = Autodesk::AutoCAD::ApplicationServices</w:t>
      </w:r>
    </w:p>
    <w:p w:rsidR="00F64AFB" w:rsidRDefault="00F64AFB" w:rsidP="00F64AFB">
      <w:pPr>
        <w:pStyle w:val="Code"/>
      </w:pPr>
      <w:r>
        <w:t>Ads = Autodesk::AutoCAD::DatabaseServices</w:t>
      </w:r>
    </w:p>
    <w:p w:rsidR="00F64AFB" w:rsidRDefault="00F64AFB" w:rsidP="00F64AFB">
      <w:pPr>
        <w:pStyle w:val="Code"/>
      </w:pPr>
      <w:r>
        <w:t>Aei = Autodesk::AutoCAD::EditorInput</w:t>
      </w:r>
    </w:p>
    <w:p w:rsidR="00F64AFB" w:rsidRDefault="00F64AFB" w:rsidP="00F64AFB">
      <w:pPr>
        <w:pStyle w:val="Code"/>
      </w:pPr>
      <w:r>
        <w:t>Agi = Autodesk::AutoCAD::GraphicsInterface</w:t>
      </w:r>
    </w:p>
    <w:p w:rsidR="00F64AFB" w:rsidRDefault="00F64AFB" w:rsidP="00F64AFB">
      <w:pPr>
        <w:pStyle w:val="Code"/>
      </w:pPr>
      <w:r>
        <w:t>Ag =  Autodesk::AutoCAD::Geometry</w:t>
      </w:r>
    </w:p>
    <w:p w:rsidR="00F64AFB" w:rsidRDefault="00F64AFB" w:rsidP="00F64AFB">
      <w:pPr>
        <w:pStyle w:val="Code"/>
      </w:pPr>
      <w:r>
        <w:t>Ac =  Autodesk::AutoCAD::Colors</w:t>
      </w:r>
    </w:p>
    <w:p w:rsidR="00F64AFB" w:rsidRDefault="00F64AFB" w:rsidP="00F64AFB">
      <w:pPr>
        <w:pStyle w:val="Code"/>
      </w:pPr>
      <w:r>
        <w:t>Ar =  Autodesk::AutoCAD::Runtime</w:t>
      </w:r>
    </w:p>
    <w:p w:rsidR="00F159AC" w:rsidRDefault="00F159AC" w:rsidP="00F64AFB">
      <w:pPr>
        <w:pStyle w:val="Code"/>
      </w:pPr>
    </w:p>
    <w:p w:rsidR="009F2AC2" w:rsidRDefault="00F159AC" w:rsidP="00F159AC">
      <w:pPr>
        <w:pStyle w:val="Body"/>
      </w:pPr>
      <w:r>
        <w:t xml:space="preserve">These namespace aliases give us easy access to the common namespaces we’re going to use in our script. The next step is to define a function that calls through to AutoCAD’s editor to display messages in the command-line, as shown in listing </w:t>
      </w:r>
      <w:r w:rsidR="00DD7F99">
        <w:t>9.</w:t>
      </w:r>
      <w:r>
        <w:t>14.</w:t>
      </w:r>
    </w:p>
    <w:p w:rsidR="009F2AC2" w:rsidRDefault="009F2AC2" w:rsidP="009F2AC2">
      <w:pPr>
        <w:pStyle w:val="CodeListingCaption"/>
      </w:pPr>
      <w:r>
        <w:t xml:space="preserve">Listing </w:t>
      </w:r>
      <w:r w:rsidR="00DD7F99">
        <w:t>9.</w:t>
      </w:r>
      <w:r>
        <w:t>14: Printing messages inside AutoCAD</w:t>
      </w:r>
    </w:p>
    <w:p w:rsidR="009F2AC2" w:rsidRDefault="009F2AC2" w:rsidP="009F2AC2">
      <w:pPr>
        <w:pStyle w:val="Code"/>
      </w:pPr>
      <w:r>
        <w:t>def print_message(msg)</w:t>
      </w:r>
    </w:p>
    <w:p w:rsidR="009F2AC2" w:rsidRDefault="009F2AC2" w:rsidP="009F2AC2">
      <w:pPr>
        <w:pStyle w:val="Code"/>
      </w:pPr>
      <w:r>
        <w:t xml:space="preserve">  app = Aas::Application</w:t>
      </w:r>
    </w:p>
    <w:p w:rsidR="009F2AC2" w:rsidRDefault="009F2AC2" w:rsidP="009F2AC2">
      <w:pPr>
        <w:pStyle w:val="Code"/>
      </w:pPr>
      <w:r>
        <w:t xml:space="preserve">  doc = app.document_manager.mdi_active_document</w:t>
      </w:r>
    </w:p>
    <w:p w:rsidR="009F2AC2" w:rsidRDefault="009F2AC2" w:rsidP="009F2AC2">
      <w:pPr>
        <w:pStyle w:val="Code"/>
      </w:pPr>
      <w:r>
        <w:t xml:space="preserve">  ed = doc.editor</w:t>
      </w:r>
    </w:p>
    <w:p w:rsidR="009F2AC2" w:rsidRDefault="009F2AC2" w:rsidP="009F2AC2">
      <w:pPr>
        <w:pStyle w:val="Code"/>
      </w:pPr>
      <w:r>
        <w:t xml:space="preserve">  ed.write_message(msg)</w:t>
      </w:r>
    </w:p>
    <w:p w:rsidR="009F2AC2" w:rsidRDefault="009F2AC2" w:rsidP="009F2AC2">
      <w:pPr>
        <w:pStyle w:val="Code"/>
      </w:pPr>
      <w:r>
        <w:t>end</w:t>
      </w:r>
    </w:p>
    <w:p w:rsidR="009F2AC2" w:rsidRDefault="009F2AC2" w:rsidP="009F2AC2">
      <w:pPr>
        <w:pStyle w:val="Code"/>
      </w:pPr>
    </w:p>
    <w:p w:rsidR="009F2AC2" w:rsidRDefault="009F2AC2" w:rsidP="009F2AC2">
      <w:pPr>
        <w:pStyle w:val="Body"/>
      </w:pPr>
      <w:r w:rsidRPr="009F2AC2">
        <w:t>When we load our script, we’re going to want to register a number of commands allowing AutoCAD users to call our functions. The standard approach for doing this is via a custom .NET attribute, but as that capability is not available to us we’re going to call an “internal” function to register a command</w:t>
      </w:r>
      <w:r>
        <w:t xml:space="preserve"> shown in listing </w:t>
      </w:r>
      <w:r w:rsidR="00DD7F99">
        <w:t>9.</w:t>
      </w:r>
      <w:r>
        <w:t>15</w:t>
      </w:r>
      <w:r w:rsidRPr="009F2AC2">
        <w:t xml:space="preserve"> (if using versions of AutoCAD after 2010, you may find this function in an officially support namespace).</w:t>
      </w:r>
    </w:p>
    <w:p w:rsidR="009F2AC2" w:rsidRDefault="009F2AC2" w:rsidP="009F2AC2">
      <w:pPr>
        <w:pStyle w:val="CodeListingCaption"/>
      </w:pPr>
      <w:r>
        <w:t xml:space="preserve">Listing </w:t>
      </w:r>
      <w:r w:rsidR="00DD7F99">
        <w:t>9.</w:t>
      </w:r>
      <w:r>
        <w:t>15: Registering commands in AutoCAD</w:t>
      </w:r>
    </w:p>
    <w:p w:rsidR="009F2AC2" w:rsidRDefault="009F2AC2" w:rsidP="009F2AC2">
      <w:pPr>
        <w:pStyle w:val="Code"/>
      </w:pPr>
      <w:r>
        <w:t xml:space="preserve"># Function to register AutoCAD commands </w:t>
      </w:r>
    </w:p>
    <w:p w:rsidR="009F2AC2" w:rsidRDefault="009F2AC2" w:rsidP="009F2AC2">
      <w:pPr>
        <w:pStyle w:val="Code"/>
      </w:pPr>
      <w:r>
        <w:t xml:space="preserve">def autocad_command(cmd)  </w:t>
      </w:r>
    </w:p>
    <w:p w:rsidR="009F2AC2" w:rsidRDefault="009F2AC2" w:rsidP="009F2AC2">
      <w:pPr>
        <w:pStyle w:val="Code"/>
      </w:pPr>
      <w:r>
        <w:t xml:space="preserve">  cc = Ai::CommandCallback.new method(cmd)</w:t>
      </w:r>
    </w:p>
    <w:p w:rsidR="009F2AC2" w:rsidRDefault="009F2AC2" w:rsidP="009F2AC2">
      <w:pPr>
        <w:pStyle w:val="Code"/>
      </w:pPr>
      <w:r>
        <w:t xml:space="preserve">  Aiu.add_command('rbcmds', cmd, cmd, Ar::CommandFlags.Modal, cc)</w:t>
      </w:r>
    </w:p>
    <w:p w:rsidR="009F2AC2" w:rsidRDefault="009F2AC2" w:rsidP="009F2AC2">
      <w:pPr>
        <w:pStyle w:val="Code"/>
      </w:pPr>
      <w:r>
        <w:t xml:space="preserve"> </w:t>
      </w:r>
    </w:p>
    <w:p w:rsidR="009F2AC2" w:rsidRDefault="009F2AC2" w:rsidP="009F2AC2">
      <w:pPr>
        <w:pStyle w:val="Code"/>
      </w:pPr>
      <w:r>
        <w:t xml:space="preserve">  # Let's now write a message to the command-line</w:t>
      </w:r>
    </w:p>
    <w:p w:rsidR="009F2AC2" w:rsidRDefault="009F2AC2" w:rsidP="009F2AC2">
      <w:pPr>
        <w:pStyle w:val="Code"/>
      </w:pPr>
      <w:r>
        <w:t xml:space="preserve"> </w:t>
      </w:r>
    </w:p>
    <w:p w:rsidR="009F2AC2" w:rsidRDefault="009F2AC2" w:rsidP="009F2AC2">
      <w:pPr>
        <w:pStyle w:val="Code"/>
      </w:pPr>
      <w:r>
        <w:t xml:space="preserve">  print_message("\nRegistered Ruby command: " + cmd)</w:t>
      </w:r>
    </w:p>
    <w:p w:rsidR="009F2AC2" w:rsidRDefault="009F2AC2" w:rsidP="009F2AC2">
      <w:pPr>
        <w:pStyle w:val="Code"/>
      </w:pPr>
      <w:r>
        <w:t>end</w:t>
      </w:r>
    </w:p>
    <w:p w:rsidR="009F2AC2" w:rsidRDefault="009F2AC2" w:rsidP="009F2AC2">
      <w:pPr>
        <w:pStyle w:val="Code"/>
      </w:pPr>
      <w:r>
        <w:t xml:space="preserve"> </w:t>
      </w:r>
    </w:p>
    <w:p w:rsidR="009F2AC2" w:rsidRDefault="009F2AC2" w:rsidP="009F2AC2">
      <w:pPr>
        <w:pStyle w:val="Code"/>
      </w:pPr>
      <w:r>
        <w:t>def add_commands(names)</w:t>
      </w:r>
    </w:p>
    <w:p w:rsidR="009F2AC2" w:rsidRDefault="009F2AC2" w:rsidP="009F2AC2">
      <w:pPr>
        <w:pStyle w:val="Code"/>
      </w:pPr>
      <w:r>
        <w:t xml:space="preserve">  names.each { |n| autocad_command n }</w:t>
      </w:r>
    </w:p>
    <w:p w:rsidR="009F2AC2" w:rsidRDefault="009F2AC2" w:rsidP="009F2AC2">
      <w:pPr>
        <w:pStyle w:val="Code"/>
      </w:pPr>
      <w:r>
        <w:t>end</w:t>
      </w:r>
    </w:p>
    <w:p w:rsidR="009F2AC2" w:rsidRPr="009F2AC2" w:rsidRDefault="009F2AC2" w:rsidP="009F2AC2">
      <w:pPr>
        <w:pStyle w:val="Code"/>
      </w:pPr>
    </w:p>
    <w:p w:rsidR="009F2AC2" w:rsidRDefault="009F2AC2" w:rsidP="009F2AC2">
      <w:pPr>
        <w:pStyle w:val="Body"/>
      </w:pPr>
      <w:r>
        <w:t>Once we have defined our command functions, we’ll call add_commands() passing a list of the function names for these commands to be registered in our AutoCAD session.</w:t>
      </w:r>
    </w:p>
    <w:p w:rsidR="009F2AC2" w:rsidRDefault="009F2AC2" w:rsidP="006C5272">
      <w:pPr>
        <w:pStyle w:val="Body"/>
      </w:pPr>
      <w:r>
        <w:t xml:space="preserve">Listing </w:t>
      </w:r>
      <w:r w:rsidR="00DD7F99">
        <w:t>9.</w:t>
      </w:r>
      <w:r>
        <w:t>16 show the code we need to define some functions to provide access to our XData – both to read and to write it.</w:t>
      </w:r>
    </w:p>
    <w:p w:rsidR="009F2AC2" w:rsidRDefault="009F2AC2" w:rsidP="009F2AC2">
      <w:pPr>
        <w:pStyle w:val="CodeListingCaption"/>
      </w:pPr>
      <w:r>
        <w:t xml:space="preserve">Listing </w:t>
      </w:r>
      <w:r w:rsidR="00DD7F99">
        <w:t>9.</w:t>
      </w:r>
      <w:r>
        <w:t>16 Reading and writing XData</w:t>
      </w:r>
    </w:p>
    <w:p w:rsidR="00D12D7E" w:rsidRDefault="00D12D7E" w:rsidP="00D12D7E">
      <w:pPr>
        <w:pStyle w:val="Code"/>
      </w:pPr>
      <w:r>
        <w:t>APP_NAME = "TTIF_PIPE"</w:t>
      </w:r>
    </w:p>
    <w:p w:rsidR="00D12D7E" w:rsidRDefault="00D12D7E" w:rsidP="00D12D7E">
      <w:pPr>
        <w:pStyle w:val="Code"/>
      </w:pPr>
      <w:r>
        <w:t>APP_CODE = 1001</w:t>
      </w:r>
    </w:p>
    <w:p w:rsidR="00D12D7E" w:rsidRDefault="00D12D7E" w:rsidP="00D12D7E">
      <w:pPr>
        <w:pStyle w:val="Code"/>
      </w:pPr>
      <w:r>
        <w:t>RAD_CODE = 1040</w:t>
      </w:r>
    </w:p>
    <w:p w:rsidR="00D12D7E" w:rsidRDefault="00D12D7E" w:rsidP="00D12D7E">
      <w:pPr>
        <w:pStyle w:val="Code"/>
      </w:pPr>
      <w:r>
        <w:t xml:space="preserve"> </w:t>
      </w:r>
    </w:p>
    <w:p w:rsidR="00D12D7E" w:rsidRDefault="00D12D7E" w:rsidP="00D12D7E">
      <w:pPr>
        <w:pStyle w:val="Code"/>
      </w:pPr>
      <w:r>
        <w:t>def pipe_radius_for_object(obj)</w:t>
      </w:r>
    </w:p>
    <w:p w:rsidR="00D12D7E" w:rsidRDefault="00D12D7E" w:rsidP="00D12D7E">
      <w:pPr>
        <w:pStyle w:val="Code"/>
      </w:pPr>
      <w:r>
        <w:t xml:space="preserve"> </w:t>
      </w:r>
    </w:p>
    <w:p w:rsidR="00D12D7E" w:rsidRDefault="00D12D7E" w:rsidP="00F206A5">
      <w:pPr>
        <w:pStyle w:val="Code"/>
      </w:pPr>
      <w:r>
        <w:t xml:space="preserve">  res = 0.0</w:t>
      </w:r>
    </w:p>
    <w:p w:rsidR="00D12D7E" w:rsidRDefault="00D12D7E" w:rsidP="00D12D7E">
      <w:pPr>
        <w:pStyle w:val="Code"/>
      </w:pPr>
      <w:r>
        <w:t xml:space="preserve"> </w:t>
      </w:r>
    </w:p>
    <w:p w:rsidR="00D12D7E" w:rsidRDefault="00D12D7E" w:rsidP="00D12D7E">
      <w:pPr>
        <w:pStyle w:val="Code"/>
      </w:pPr>
      <w:r>
        <w:t xml:space="preserve">  begin </w:t>
      </w:r>
    </w:p>
    <w:p w:rsidR="00D12D7E" w:rsidRDefault="00D12D7E" w:rsidP="00D12D7E">
      <w:pPr>
        <w:pStyle w:val="Code"/>
      </w:pPr>
      <w:r>
        <w:t xml:space="preserve">    rb = obj.x_data</w:t>
      </w:r>
    </w:p>
    <w:p w:rsidR="00D12D7E" w:rsidRDefault="00D12D7E" w:rsidP="00D12D7E">
      <w:pPr>
        <w:pStyle w:val="Code"/>
      </w:pPr>
      <w:r>
        <w:t xml:space="preserve">    return res if rb.nil?</w:t>
      </w:r>
    </w:p>
    <w:p w:rsidR="00D12D7E" w:rsidRDefault="00D12D7E" w:rsidP="00D12D7E">
      <w:pPr>
        <w:pStyle w:val="Code"/>
      </w:pPr>
      <w:r>
        <w:t xml:space="preserve"> </w:t>
      </w:r>
    </w:p>
    <w:p w:rsidR="00D12D7E" w:rsidRDefault="00D12D7E" w:rsidP="00D12D7E">
      <w:pPr>
        <w:pStyle w:val="Code"/>
      </w:pPr>
      <w:r>
        <w:t xml:space="preserve">    rb.each do |tv|</w:t>
      </w:r>
    </w:p>
    <w:p w:rsidR="00D12D7E" w:rsidRDefault="00D12D7E" w:rsidP="00D12D7E">
      <w:pPr>
        <w:pStyle w:val="Code"/>
      </w:pPr>
      <w:r>
        <w:t xml:space="preserve">      foundStart = tv.type_code == APP_CODE and tv.value == APP_NAME</w:t>
      </w:r>
    </w:p>
    <w:p w:rsidR="00D12D7E" w:rsidRDefault="00D12D7E" w:rsidP="00D12D7E">
      <w:pPr>
        <w:pStyle w:val="Code"/>
      </w:pPr>
      <w:r>
        <w:t xml:space="preserve">      </w:t>
      </w:r>
    </w:p>
    <w:p w:rsidR="00D12D7E" w:rsidRDefault="00D12D7E" w:rsidP="00D12D7E">
      <w:pPr>
        <w:pStyle w:val="Code"/>
      </w:pPr>
      <w:r>
        <w:t xml:space="preserve">      if foundStart and tv.type_code == RAD_CODE</w:t>
      </w:r>
    </w:p>
    <w:p w:rsidR="00D12D7E" w:rsidRDefault="00D12D7E" w:rsidP="00D12D7E">
      <w:pPr>
        <w:pStyle w:val="Code"/>
      </w:pPr>
      <w:r>
        <w:t xml:space="preserve">        res = tv.value</w:t>
      </w:r>
    </w:p>
    <w:p w:rsidR="00D12D7E" w:rsidRDefault="00D12D7E" w:rsidP="00D12D7E">
      <w:pPr>
        <w:pStyle w:val="Code"/>
      </w:pPr>
      <w:r>
        <w:t xml:space="preserve">        break</w:t>
      </w:r>
    </w:p>
    <w:p w:rsidR="00D12D7E" w:rsidRDefault="00D12D7E" w:rsidP="00D12D7E">
      <w:pPr>
        <w:pStyle w:val="Code"/>
      </w:pPr>
      <w:r>
        <w:t xml:space="preserve">      end</w:t>
      </w:r>
    </w:p>
    <w:p w:rsidR="00D12D7E" w:rsidRDefault="00D12D7E" w:rsidP="00D12D7E">
      <w:pPr>
        <w:pStyle w:val="Code"/>
      </w:pPr>
      <w:r>
        <w:t xml:space="preserve">    end</w:t>
      </w:r>
    </w:p>
    <w:p w:rsidR="00D12D7E" w:rsidRDefault="00D12D7E" w:rsidP="00D12D7E">
      <w:pPr>
        <w:pStyle w:val="Code"/>
      </w:pPr>
      <w:r>
        <w:t xml:space="preserve">  rescue</w:t>
      </w:r>
    </w:p>
    <w:p w:rsidR="00D12D7E" w:rsidRDefault="00D12D7E" w:rsidP="00D12D7E">
      <w:pPr>
        <w:pStyle w:val="Code"/>
      </w:pPr>
      <w:r>
        <w:t xml:space="preserve">    return 0.0</w:t>
      </w:r>
    </w:p>
    <w:p w:rsidR="00D12D7E" w:rsidRDefault="00D12D7E" w:rsidP="00D12D7E">
      <w:pPr>
        <w:pStyle w:val="Code"/>
      </w:pPr>
      <w:r>
        <w:t xml:space="preserve">  end</w:t>
      </w:r>
    </w:p>
    <w:p w:rsidR="00D12D7E" w:rsidRDefault="00D12D7E" w:rsidP="00D12D7E">
      <w:pPr>
        <w:pStyle w:val="Code"/>
      </w:pPr>
      <w:r>
        <w:t xml:space="preserve">  return res</w:t>
      </w:r>
    </w:p>
    <w:p w:rsidR="00D12D7E" w:rsidRDefault="00D12D7E" w:rsidP="00D12D7E">
      <w:pPr>
        <w:pStyle w:val="Code"/>
      </w:pPr>
      <w:r>
        <w:t>end</w:t>
      </w:r>
    </w:p>
    <w:p w:rsidR="00D12D7E" w:rsidRDefault="00D12D7E" w:rsidP="00D12D7E">
      <w:pPr>
        <w:pStyle w:val="Code"/>
      </w:pPr>
      <w:r>
        <w:t xml:space="preserve"> </w:t>
      </w:r>
    </w:p>
    <w:p w:rsidR="00D12D7E" w:rsidRDefault="00D12D7E" w:rsidP="00D12D7E">
      <w:pPr>
        <w:pStyle w:val="Code"/>
      </w:pPr>
      <w:r>
        <w:t>def set_pipe_radius_for_object(tr, obj, radius)</w:t>
      </w:r>
    </w:p>
    <w:p w:rsidR="00D12D7E" w:rsidRDefault="00D12D7E" w:rsidP="00D12D7E">
      <w:pPr>
        <w:pStyle w:val="Code"/>
      </w:pPr>
      <w:r>
        <w:t xml:space="preserve"> </w:t>
      </w:r>
    </w:p>
    <w:p w:rsidR="00D12D7E" w:rsidRDefault="00D12D7E" w:rsidP="00D12D7E">
      <w:pPr>
        <w:pStyle w:val="Code"/>
      </w:pPr>
      <w:r>
        <w:t xml:space="preserve">  # Set the pipe radius as XData on a particular object </w:t>
      </w:r>
    </w:p>
    <w:p w:rsidR="00D12D7E" w:rsidRDefault="00D12D7E" w:rsidP="00D12D7E">
      <w:pPr>
        <w:pStyle w:val="Code"/>
      </w:pPr>
      <w:r>
        <w:t xml:space="preserve">  db = obj.database</w:t>
      </w:r>
    </w:p>
    <w:p w:rsidR="00D12D7E" w:rsidRDefault="00D12D7E" w:rsidP="00D12D7E">
      <w:pPr>
        <w:pStyle w:val="Code"/>
      </w:pPr>
      <w:r>
        <w:t xml:space="preserve"> </w:t>
      </w:r>
    </w:p>
    <w:p w:rsidR="00D12D7E" w:rsidRDefault="00D12D7E" w:rsidP="00D12D7E">
      <w:pPr>
        <w:pStyle w:val="Code"/>
      </w:pPr>
      <w:r>
        <w:t xml:space="preserve">  # Make sure the application is registered</w:t>
      </w:r>
    </w:p>
    <w:p w:rsidR="00D12D7E" w:rsidRDefault="00D12D7E" w:rsidP="00D12D7E">
      <w:pPr>
        <w:pStyle w:val="Code"/>
      </w:pPr>
      <w:r>
        <w:t xml:space="preserve">  # (we could separate this out to be called</w:t>
      </w:r>
    </w:p>
    <w:p w:rsidR="00D12D7E" w:rsidRDefault="00D12D7E" w:rsidP="00D12D7E">
      <w:pPr>
        <w:pStyle w:val="Code"/>
      </w:pPr>
      <w:r>
        <w:t xml:space="preserve">  # only once for a set of operations) </w:t>
      </w:r>
    </w:p>
    <w:p w:rsidR="00D12D7E" w:rsidRDefault="00D12D7E" w:rsidP="00D12D7E">
      <w:pPr>
        <w:pStyle w:val="Code"/>
      </w:pPr>
      <w:r>
        <w:t xml:space="preserve">  rat = tr.get_object(db.reg_app_table_id, Ads::OpenMode.for_read)</w:t>
      </w:r>
    </w:p>
    <w:p w:rsidR="00D12D7E" w:rsidRDefault="00D12D7E" w:rsidP="00D12D7E">
      <w:pPr>
        <w:pStyle w:val="Code"/>
      </w:pPr>
      <w:r>
        <w:t xml:space="preserve"> </w:t>
      </w:r>
    </w:p>
    <w:p w:rsidR="00D12D7E" w:rsidRDefault="00D12D7E" w:rsidP="00D12D7E">
      <w:pPr>
        <w:pStyle w:val="Code"/>
      </w:pPr>
      <w:r>
        <w:t xml:space="preserve">  unless rat.has(APP_NAME)</w:t>
      </w:r>
    </w:p>
    <w:p w:rsidR="00D12D7E" w:rsidRDefault="00D12D7E" w:rsidP="00D12D7E">
      <w:pPr>
        <w:pStyle w:val="Code"/>
      </w:pPr>
      <w:r>
        <w:t xml:space="preserve">    rat.upgrade_open()</w:t>
      </w:r>
    </w:p>
    <w:p w:rsidR="00D12D7E" w:rsidRDefault="00D12D7E" w:rsidP="00D12D7E">
      <w:pPr>
        <w:pStyle w:val="Code"/>
      </w:pPr>
      <w:r>
        <w:t xml:space="preserve">    ratr = Ads::RegAppTableRecord.new</w:t>
      </w:r>
    </w:p>
    <w:p w:rsidR="00D12D7E" w:rsidRDefault="00D12D7E" w:rsidP="00D12D7E">
      <w:pPr>
        <w:pStyle w:val="Code"/>
      </w:pPr>
      <w:r>
        <w:t xml:space="preserve">    ratr.name = APP_NAME</w:t>
      </w:r>
    </w:p>
    <w:p w:rsidR="00D12D7E" w:rsidRDefault="00D12D7E" w:rsidP="00D12D7E">
      <w:pPr>
        <w:pStyle w:val="Code"/>
      </w:pPr>
      <w:r>
        <w:t xml:space="preserve">    rat.add(ratr)</w:t>
      </w:r>
    </w:p>
    <w:p w:rsidR="00D12D7E" w:rsidRDefault="00D12D7E" w:rsidP="00D12D7E">
      <w:pPr>
        <w:pStyle w:val="Code"/>
      </w:pPr>
      <w:r>
        <w:t xml:space="preserve">    tr.add_newly_created_d_b_object(ratr, true)</w:t>
      </w:r>
    </w:p>
    <w:p w:rsidR="00D12D7E" w:rsidRDefault="00D12D7E" w:rsidP="00D12D7E">
      <w:pPr>
        <w:pStyle w:val="Code"/>
      </w:pPr>
      <w:r>
        <w:t xml:space="preserve">  end</w:t>
      </w:r>
    </w:p>
    <w:p w:rsidR="00D12D7E" w:rsidRDefault="00D12D7E" w:rsidP="00D12D7E">
      <w:pPr>
        <w:pStyle w:val="Code"/>
      </w:pPr>
      <w:r>
        <w:t xml:space="preserve"> </w:t>
      </w:r>
    </w:p>
    <w:p w:rsidR="00D12D7E" w:rsidRDefault="00D12D7E" w:rsidP="00D12D7E">
      <w:pPr>
        <w:pStyle w:val="Code"/>
      </w:pPr>
      <w:r>
        <w:t xml:space="preserve">  # Create the XData and set it on the object </w:t>
      </w:r>
    </w:p>
    <w:p w:rsidR="00D12D7E" w:rsidRDefault="00D12D7E" w:rsidP="00D12D7E">
      <w:pPr>
        <w:pStyle w:val="Code"/>
      </w:pPr>
      <w:r>
        <w:t xml:space="preserve">  rb = Ads::ResultBuffer.new(</w:t>
      </w:r>
    </w:p>
    <w:p w:rsidR="00D12D7E" w:rsidRDefault="00D12D7E" w:rsidP="00D12D7E">
      <w:pPr>
        <w:pStyle w:val="Code"/>
      </w:pPr>
      <w:r>
        <w:t xml:space="preserve">      Ads::TypedValue.new(APP_CODE, APP_NAME),</w:t>
      </w:r>
    </w:p>
    <w:p w:rsidR="00D12D7E" w:rsidRDefault="00D12D7E" w:rsidP="00D12D7E">
      <w:pPr>
        <w:pStyle w:val="Code"/>
      </w:pPr>
      <w:r>
        <w:t xml:space="preserve">      Ads::TypedValue.new(RAD_CODE, radius))</w:t>
      </w:r>
    </w:p>
    <w:p w:rsidR="00D12D7E" w:rsidRDefault="00D12D7E" w:rsidP="00D12D7E">
      <w:pPr>
        <w:pStyle w:val="Code"/>
      </w:pPr>
      <w:r>
        <w:t xml:space="preserve">  obj.x_data = rb</w:t>
      </w:r>
    </w:p>
    <w:p w:rsidR="00D12D7E" w:rsidRDefault="00D12D7E" w:rsidP="00D12D7E">
      <w:pPr>
        <w:pStyle w:val="Code"/>
      </w:pPr>
      <w:r>
        <w:t xml:space="preserve">  rb.dispose</w:t>
      </w:r>
    </w:p>
    <w:p w:rsidR="00D12D7E" w:rsidRDefault="00D12D7E" w:rsidP="00D12D7E">
      <w:pPr>
        <w:pStyle w:val="Code"/>
      </w:pPr>
      <w:r>
        <w:t xml:space="preserve"> </w:t>
      </w:r>
    </w:p>
    <w:p w:rsidR="00D12D7E" w:rsidRDefault="00D12D7E" w:rsidP="00D12D7E">
      <w:pPr>
        <w:pStyle w:val="Code"/>
      </w:pPr>
      <w:r>
        <w:t>end</w:t>
      </w:r>
    </w:p>
    <w:p w:rsidR="00F04EDA" w:rsidRDefault="00F04EDA" w:rsidP="009F2AC2">
      <w:pPr>
        <w:pStyle w:val="Code"/>
      </w:pPr>
    </w:p>
    <w:p w:rsidR="00F206A5" w:rsidRDefault="00F206A5" w:rsidP="00F04EDA">
      <w:pPr>
        <w:pStyle w:val="Body"/>
      </w:pPr>
      <w:r>
        <w:t xml:space="preserve">In the code above we’ve got a method called: </w:t>
      </w:r>
      <w:r w:rsidRPr="00F206A5">
        <w:rPr>
          <w:rStyle w:val="CodeinText"/>
        </w:rPr>
        <w:t>pipe_radius_for_object</w:t>
      </w:r>
      <w:r>
        <w:t xml:space="preserve">, and is responsible for getting the pipe radius from the </w:t>
      </w:r>
      <w:r w:rsidRPr="00F206A5">
        <w:rPr>
          <w:rStyle w:val="CodeinText"/>
        </w:rPr>
        <w:t>XData</w:t>
      </w:r>
      <w:r>
        <w:t xml:space="preserve"> and returning that if any. The </w:t>
      </w:r>
      <w:r w:rsidRPr="00F206A5">
        <w:rPr>
          <w:rStyle w:val="CodeinText"/>
        </w:rPr>
        <w:t>set_pipe_radius_for_object</w:t>
      </w:r>
      <w:r>
        <w:t xml:space="preserve"> method creates an </w:t>
      </w:r>
      <w:r w:rsidRPr="00F206A5">
        <w:rPr>
          <w:rStyle w:val="CodeinText"/>
        </w:rPr>
        <w:t>XData</w:t>
      </w:r>
      <w:r>
        <w:t xml:space="preserve"> object and uses that to set the pipe radius. This is the entire infrastructure we’re going to need to start implementing the Overrule classes.</w:t>
      </w:r>
    </w:p>
    <w:p w:rsidR="00F206A5" w:rsidRDefault="00DD7F99" w:rsidP="00F206A5">
      <w:pPr>
        <w:pStyle w:val="Head2"/>
      </w:pPr>
      <w:r>
        <w:t>9.</w:t>
      </w:r>
      <w:r w:rsidR="00F206A5">
        <w:t>2.3 Overruling as we go</w:t>
      </w:r>
    </w:p>
    <w:p w:rsidR="00D87DD1" w:rsidRDefault="00F206A5" w:rsidP="00391FBC">
      <w:pPr>
        <w:pStyle w:val="Body1"/>
      </w:pPr>
      <w:r w:rsidRPr="00F206A5">
        <w:t>No</w:t>
      </w:r>
      <w:r>
        <w:t xml:space="preserve">w we can start implementing our </w:t>
      </w:r>
      <w:r w:rsidRPr="00F206A5">
        <w:t xml:space="preserve">overrules. We’ll start with a </w:t>
      </w:r>
      <w:r w:rsidRPr="00F206A5">
        <w:rPr>
          <w:rStyle w:val="CodeinText"/>
        </w:rPr>
        <w:t>DrawableOverrule</w:t>
      </w:r>
      <w:r w:rsidRPr="00F206A5">
        <w:t xml:space="preserve">, which unsurprisingly overrules the behavior of drawables (an AutoCAD base class for objects such as lines and circles). We’re going to implement our own, very simple base class for our circle and line drawable overrules, as they will both call the </w:t>
      </w:r>
      <w:r w:rsidRPr="00F206A5">
        <w:rPr>
          <w:rStyle w:val="CodeinText"/>
        </w:rPr>
        <w:t>SetXDataFilter</w:t>
      </w:r>
      <w:r w:rsidRPr="00F206A5">
        <w:t xml:space="preserve">() method when they initialize to tell AutoCAD the name of the application registering the </w:t>
      </w:r>
      <w:r w:rsidRPr="00F206A5">
        <w:rPr>
          <w:rStyle w:val="CodeinText"/>
        </w:rPr>
        <w:t>XData</w:t>
      </w:r>
      <w:r w:rsidR="00D87DD1">
        <w:t xml:space="preserve"> </w:t>
      </w:r>
      <w:r>
        <w:t xml:space="preserve">(shown in listing </w:t>
      </w:r>
      <w:r w:rsidR="00DD7F99">
        <w:t>9.</w:t>
      </w:r>
      <w:r>
        <w:t>17).</w:t>
      </w:r>
      <w:r w:rsidRPr="00F206A5">
        <w:t xml:space="preserve"> We’re passing “TTIF_PIPE” to this function (TTIF stands for Through the Interface, the blog I write on AutoCAD development – </w:t>
      </w:r>
      <w:hyperlink r:id="rId11" w:history="1">
        <w:r w:rsidR="00D87DD1" w:rsidRPr="00C67108">
          <w:rPr>
            <w:rStyle w:val="Hyperlink"/>
          </w:rPr>
          <w:t>http://blogs.autodesk.com/through-the-interface</w:t>
        </w:r>
      </w:hyperlink>
      <w:r w:rsidRPr="00F206A5">
        <w:t>).</w:t>
      </w:r>
    </w:p>
    <w:p w:rsidR="00D87DD1" w:rsidRDefault="00D87DD1" w:rsidP="00D87DD1">
      <w:pPr>
        <w:pStyle w:val="CodeListingCaption"/>
      </w:pPr>
      <w:r>
        <w:t xml:space="preserve">Listing </w:t>
      </w:r>
      <w:r w:rsidR="00DD7F99">
        <w:t>9.</w:t>
      </w:r>
      <w:r>
        <w:t>17: The DrawableOverrule base implementation</w:t>
      </w:r>
    </w:p>
    <w:p w:rsidR="005E70A9" w:rsidRDefault="005E70A9" w:rsidP="005E70A9">
      <w:pPr>
        <w:pStyle w:val="Code"/>
      </w:pPr>
      <w:r>
        <w:t>class PipeDrawOverrule &lt; ConcreteClasses::DrawableOverrule</w:t>
      </w:r>
    </w:p>
    <w:p w:rsidR="005E70A9" w:rsidRDefault="005E70A9" w:rsidP="005E70A9">
      <w:pPr>
        <w:pStyle w:val="Code"/>
      </w:pPr>
      <w:r>
        <w:t xml:space="preserve"> </w:t>
      </w:r>
    </w:p>
    <w:p w:rsidR="005E70A9" w:rsidRDefault="005E70A9" w:rsidP="005E70A9">
      <w:pPr>
        <w:pStyle w:val="Code"/>
      </w:pPr>
      <w:r>
        <w:t xml:space="preserve">  def initialize</w:t>
      </w:r>
    </w:p>
    <w:p w:rsidR="005E70A9" w:rsidRDefault="005E70A9" w:rsidP="005E70A9">
      <w:pPr>
        <w:pStyle w:val="Code"/>
      </w:pPr>
      <w:r>
        <w:t xml:space="preserve">   set_x_data_filter($appName)</w:t>
      </w:r>
    </w:p>
    <w:p w:rsidR="005E70A9" w:rsidRDefault="005E70A9" w:rsidP="005E70A9">
      <w:pPr>
        <w:pStyle w:val="Code"/>
      </w:pPr>
      <w:r>
        <w:t xml:space="preserve">  end</w:t>
      </w:r>
    </w:p>
    <w:p w:rsidR="00391FBC" w:rsidRDefault="005E70A9" w:rsidP="005E70A9">
      <w:pPr>
        <w:pStyle w:val="Code"/>
      </w:pPr>
      <w:r>
        <w:t>end</w:t>
      </w:r>
    </w:p>
    <w:p w:rsidR="00391FBC" w:rsidRDefault="00391FBC" w:rsidP="005E70A9">
      <w:pPr>
        <w:pStyle w:val="Code"/>
      </w:pPr>
    </w:p>
    <w:p w:rsidR="00294F73" w:rsidRDefault="00391FBC" w:rsidP="00391FBC">
      <w:pPr>
        <w:pStyle w:val="Body"/>
      </w:pPr>
      <w:r w:rsidRPr="00391FBC">
        <w:t>We’ll define two classes</w:t>
      </w:r>
      <w:r w:rsidR="00294F73">
        <w:t xml:space="preserve">, listing </w:t>
      </w:r>
      <w:r w:rsidR="00DD7F99">
        <w:t>9.</w:t>
      </w:r>
      <w:r w:rsidR="00294F73">
        <w:t>18,</w:t>
      </w:r>
      <w:r w:rsidRPr="00391FBC">
        <w:t xml:space="preserve"> based on </w:t>
      </w:r>
      <w:r w:rsidRPr="00294F73">
        <w:rPr>
          <w:rStyle w:val="CodeinText"/>
        </w:rPr>
        <w:t>PipeDrawOverrule</w:t>
      </w:r>
      <w:r w:rsidRPr="00391FBC">
        <w:t xml:space="preserve">, one for lines and one for circles. These classes will implement </w:t>
      </w:r>
      <w:r w:rsidRPr="00294F73">
        <w:rPr>
          <w:rStyle w:val="CodeinText"/>
        </w:rPr>
        <w:t>world_draw</w:t>
      </w:r>
      <w:r w:rsidRPr="00391FBC">
        <w:t>() functions which will get called whenever AutoCAD wants to generate graphics for our objects. This is our opportunity to overrule the standard behavior and draw solid objects – whether extruded along a linear path or swept along a circular one.</w:t>
      </w:r>
    </w:p>
    <w:p w:rsidR="00BE3742" w:rsidRDefault="00294F73" w:rsidP="00294F73">
      <w:pPr>
        <w:pStyle w:val="CodeListingCaption"/>
      </w:pPr>
      <w:r>
        <w:t xml:space="preserve">Listing </w:t>
      </w:r>
      <w:r w:rsidR="00DD7F99">
        <w:t>9.</w:t>
      </w:r>
      <w:r>
        <w:t>18: The overrules</w:t>
      </w:r>
    </w:p>
    <w:p w:rsidR="00BE3742" w:rsidRDefault="00BE3742" w:rsidP="00BE3742">
      <w:pPr>
        <w:pStyle w:val="Code"/>
      </w:pPr>
      <w:r>
        <w:t>class LinePipeDrawOverrule &lt; PipeDrawOverrule</w:t>
      </w:r>
    </w:p>
    <w:p w:rsidR="00BE3742" w:rsidRDefault="00BE3742" w:rsidP="00BE3742">
      <w:pPr>
        <w:pStyle w:val="Code"/>
      </w:pPr>
      <w:r>
        <w:t xml:space="preserve"> </w:t>
      </w:r>
    </w:p>
    <w:p w:rsidR="00BE3742" w:rsidRDefault="00BE3742" w:rsidP="00BE3742">
      <w:pPr>
        <w:pStyle w:val="Code"/>
      </w:pPr>
      <w:r>
        <w:t xml:space="preserve">  # An overrule to make a pipe out of a line </w:t>
      </w:r>
    </w:p>
    <w:p w:rsidR="00BE3742" w:rsidRDefault="00BE3742" w:rsidP="00BE3742">
      <w:pPr>
        <w:pStyle w:val="Code"/>
      </w:pPr>
      <w:r>
        <w:t xml:space="preserve">  def initialize</w:t>
      </w:r>
    </w:p>
    <w:p w:rsidR="00BE3742" w:rsidRDefault="00BE3742" w:rsidP="00BE3742">
      <w:pPr>
        <w:pStyle w:val="Code"/>
      </w:pPr>
      <w:r>
        <w:t xml:space="preserve">    @sweepOpts = Ads::SweepOptions.new</w:t>
      </w:r>
    </w:p>
    <w:p w:rsidR="00BE3742" w:rsidRDefault="00BE3742" w:rsidP="00BE3742">
      <w:pPr>
        <w:pStyle w:val="Code"/>
      </w:pPr>
      <w:r>
        <w:t xml:space="preserve">    super</w:t>
      </w:r>
    </w:p>
    <w:p w:rsidR="00BE3742" w:rsidRDefault="00BE3742" w:rsidP="00BE3742">
      <w:pPr>
        <w:pStyle w:val="Code"/>
      </w:pPr>
      <w:r>
        <w:t xml:space="preserve">  end</w:t>
      </w:r>
    </w:p>
    <w:p w:rsidR="00BE3742" w:rsidRDefault="00BE3742" w:rsidP="00BE3742">
      <w:pPr>
        <w:pStyle w:val="Code"/>
      </w:pPr>
      <w:r>
        <w:t xml:space="preserve"> </w:t>
      </w:r>
    </w:p>
    <w:p w:rsidR="00BE3742" w:rsidRDefault="00BE3742" w:rsidP="00BE3742">
      <w:pPr>
        <w:pStyle w:val="Code"/>
      </w:pPr>
      <w:r>
        <w:t xml:space="preserve">  def world_draw(d, wd)</w:t>
      </w:r>
    </w:p>
    <w:p w:rsidR="00BE3742" w:rsidRDefault="00BE3742" w:rsidP="00BE3742">
      <w:pPr>
        <w:pStyle w:val="Code"/>
      </w:pPr>
      <w:r>
        <w:t xml:space="preserve"> </w:t>
      </w:r>
    </w:p>
    <w:p w:rsidR="00BE3742" w:rsidRDefault="00BE3742" w:rsidP="00BE3742">
      <w:pPr>
        <w:pStyle w:val="Code"/>
      </w:pPr>
      <w:r>
        <w:t xml:space="preserve">    radius = pipeRadiusForObject(d)</w:t>
      </w:r>
    </w:p>
    <w:p w:rsidR="00BE3742" w:rsidRDefault="00BE3742" w:rsidP="00BE3742">
      <w:pPr>
        <w:pStyle w:val="Code"/>
      </w:pPr>
      <w:r>
        <w:t xml:space="preserve"> </w:t>
      </w:r>
    </w:p>
    <w:p w:rsidR="00BE3742" w:rsidRDefault="00BE3742" w:rsidP="00BE3742">
      <w:pPr>
        <w:pStyle w:val="Code"/>
      </w:pPr>
      <w:r>
        <w:t xml:space="preserve">    if radius &gt; 0.0</w:t>
      </w:r>
    </w:p>
    <w:p w:rsidR="00BE3742" w:rsidRDefault="00BE3742" w:rsidP="00BE3742">
      <w:pPr>
        <w:pStyle w:val="Code"/>
      </w:pPr>
      <w:r>
        <w:t xml:space="preserve">      </w:t>
      </w:r>
    </w:p>
    <w:p w:rsidR="00BE3742" w:rsidRDefault="00BE3742" w:rsidP="00BE3742">
      <w:pPr>
        <w:pStyle w:val="Code"/>
      </w:pPr>
      <w:r>
        <w:t xml:space="preserve">      # Draw the line as is, with overruled attributes </w:t>
      </w:r>
    </w:p>
    <w:p w:rsidR="00BE3742" w:rsidRDefault="00BE3742" w:rsidP="00BE3742">
      <w:pPr>
        <w:pStyle w:val="Code"/>
      </w:pPr>
      <w:r>
        <w:t xml:space="preserve">      parent_world_draw(d, wd)</w:t>
      </w:r>
    </w:p>
    <w:p w:rsidR="00BE3742" w:rsidRDefault="00BE3742" w:rsidP="00BE3742">
      <w:pPr>
        <w:pStyle w:val="Code"/>
      </w:pPr>
      <w:r>
        <w:t xml:space="preserve"> </w:t>
      </w:r>
    </w:p>
    <w:p w:rsidR="00BE3742" w:rsidRDefault="00BE3742" w:rsidP="00BE3742">
      <w:pPr>
        <w:pStyle w:val="Code"/>
      </w:pPr>
      <w:r>
        <w:t xml:space="preserve">      unless d.id.is_null and d.length &gt; 0.0</w:t>
      </w:r>
    </w:p>
    <w:p w:rsidR="00BE3742" w:rsidRDefault="00BE3742" w:rsidP="00BE3742">
      <w:pPr>
        <w:pStyle w:val="Code"/>
      </w:pPr>
    </w:p>
    <w:p w:rsidR="00BE3742" w:rsidRDefault="00BE3742" w:rsidP="00BE3742">
      <w:pPr>
        <w:pStyle w:val="Code"/>
      </w:pPr>
      <w:r>
        <w:t xml:space="preserve">        # Draw a pipe around the line </w:t>
      </w:r>
    </w:p>
    <w:p w:rsidR="00BE3742" w:rsidRDefault="00BE3742" w:rsidP="00BE3742">
      <w:pPr>
        <w:pStyle w:val="Code"/>
      </w:pPr>
      <w:r>
        <w:t xml:space="preserve">        c = wd.sub_entity_traits.true_color</w:t>
      </w:r>
    </w:p>
    <w:p w:rsidR="00BE3742" w:rsidRDefault="00BE3742" w:rsidP="00BE3742">
      <w:pPr>
        <w:pStyle w:val="Code"/>
      </w:pPr>
      <w:r>
        <w:t xml:space="preserve">        wd.sub_entity_traits.true_color =</w:t>
      </w:r>
    </w:p>
    <w:p w:rsidR="00BE3742" w:rsidRDefault="00BE3742" w:rsidP="00BE3742">
      <w:pPr>
        <w:pStyle w:val="Code"/>
      </w:pPr>
      <w:r>
        <w:t xml:space="preserve">          Ac::EntityColor.new 0x00AFAFFF</w:t>
      </w:r>
    </w:p>
    <w:p w:rsidR="00BE3742" w:rsidRDefault="00BE3742" w:rsidP="00BE3742">
      <w:pPr>
        <w:pStyle w:val="Code"/>
      </w:pPr>
      <w:r>
        <w:t xml:space="preserve">        wd.sub_entity_traits.line_weight =</w:t>
      </w:r>
    </w:p>
    <w:p w:rsidR="00BE3742" w:rsidRDefault="00BE3742" w:rsidP="00BE3742">
      <w:pPr>
        <w:pStyle w:val="Code"/>
      </w:pPr>
      <w:r>
        <w:t xml:space="preserve">          Ads::LineWeight.line_weight_000</w:t>
      </w:r>
    </w:p>
    <w:p w:rsidR="00BE3742" w:rsidRDefault="00BE3742" w:rsidP="00BE3742">
      <w:pPr>
        <w:pStyle w:val="Code"/>
      </w:pPr>
      <w:r>
        <w:t xml:space="preserve">        start = d.start_point</w:t>
      </w:r>
    </w:p>
    <w:p w:rsidR="00BE3742" w:rsidRDefault="00BE3742" w:rsidP="00BE3742">
      <w:pPr>
        <w:pStyle w:val="Code"/>
      </w:pPr>
      <w:r>
        <w:t xml:space="preserve">        endpt = d.end_point</w:t>
      </w:r>
    </w:p>
    <w:p w:rsidR="00BE3742" w:rsidRDefault="00BE3742" w:rsidP="00BE3742">
      <w:pPr>
        <w:pStyle w:val="Code"/>
      </w:pPr>
      <w:r>
        <w:t xml:space="preserve">        norm = Ag::Vector3d.new(</w:t>
      </w:r>
    </w:p>
    <w:p w:rsidR="00BE3742" w:rsidRDefault="00BE3742" w:rsidP="00BE3742">
      <w:pPr>
        <w:pStyle w:val="Code"/>
      </w:pPr>
      <w:r>
        <w:t xml:space="preserve">          endpt.X - start.X,</w:t>
      </w:r>
    </w:p>
    <w:p w:rsidR="00BE3742" w:rsidRDefault="00BE3742" w:rsidP="00BE3742">
      <w:pPr>
        <w:pStyle w:val="Code"/>
      </w:pPr>
      <w:r>
        <w:t xml:space="preserve">          endpt.Y - start.Y,</w:t>
      </w:r>
    </w:p>
    <w:p w:rsidR="00BE3742" w:rsidRDefault="00BE3742" w:rsidP="00BE3742">
      <w:pPr>
        <w:pStyle w:val="Code"/>
      </w:pPr>
      <w:r>
        <w:t xml:space="preserve">          endpt.Z - start.Z)</w:t>
      </w:r>
    </w:p>
    <w:p w:rsidR="00BE3742" w:rsidRDefault="00BE3742" w:rsidP="00BE3742">
      <w:pPr>
        <w:pStyle w:val="Code"/>
      </w:pPr>
      <w:r>
        <w:t xml:space="preserve">        clr = Ads::Circle.new start, norm, radius</w:t>
      </w:r>
    </w:p>
    <w:p w:rsidR="00BE3742" w:rsidRDefault="00BE3742" w:rsidP="00BE3742">
      <w:pPr>
        <w:pStyle w:val="Code"/>
      </w:pPr>
      <w:r>
        <w:t xml:space="preserve">        pipe = Ads::ExtrudedSurface.new</w:t>
      </w:r>
    </w:p>
    <w:p w:rsidR="00BE3742" w:rsidRDefault="00BE3742" w:rsidP="00BE3742">
      <w:pPr>
        <w:pStyle w:val="Code"/>
      </w:pPr>
      <w:r>
        <w:t xml:space="preserve">        begin</w:t>
      </w:r>
    </w:p>
    <w:p w:rsidR="00BE3742" w:rsidRDefault="00BE3742" w:rsidP="00BE3742">
      <w:pPr>
        <w:pStyle w:val="Code"/>
      </w:pPr>
      <w:r>
        <w:t xml:space="preserve">          pipe.create_extruded_surface(clr, norm, @sweep_opts)</w:t>
      </w:r>
    </w:p>
    <w:p w:rsidR="00BE3742" w:rsidRDefault="00BE3742" w:rsidP="00BE3742">
      <w:pPr>
        <w:pStyle w:val="Code"/>
      </w:pPr>
      <w:r>
        <w:t xml:space="preserve">        rescue</w:t>
      </w:r>
    </w:p>
    <w:p w:rsidR="00BE3742" w:rsidRDefault="00BE3742" w:rsidP="00BE3742">
      <w:pPr>
        <w:pStyle w:val="Code"/>
      </w:pPr>
      <w:r>
        <w:t xml:space="preserve">          print_message "\nFailed with CreateExtrudedSurface."</w:t>
      </w:r>
    </w:p>
    <w:p w:rsidR="00BE3742" w:rsidRDefault="00BE3742" w:rsidP="00BE3742">
      <w:pPr>
        <w:pStyle w:val="Code"/>
      </w:pPr>
      <w:r>
        <w:t xml:space="preserve">        end</w:t>
      </w:r>
    </w:p>
    <w:p w:rsidR="00BE3742" w:rsidRDefault="00BE3742" w:rsidP="00BE3742">
      <w:pPr>
        <w:pStyle w:val="Code"/>
      </w:pPr>
      <w:r>
        <w:t xml:space="preserve">        clr.dispose()</w:t>
      </w:r>
    </w:p>
    <w:p w:rsidR="00BE3742" w:rsidRDefault="00BE3742" w:rsidP="00BE3742">
      <w:pPr>
        <w:pStyle w:val="Code"/>
      </w:pPr>
      <w:r>
        <w:t xml:space="preserve">        pipe.world_draw(wd)</w:t>
      </w:r>
    </w:p>
    <w:p w:rsidR="00BE3742" w:rsidRDefault="00BE3742" w:rsidP="00BE3742">
      <w:pPr>
        <w:pStyle w:val="Code"/>
      </w:pPr>
      <w:r>
        <w:t xml:space="preserve">        pipe.dispose()</w:t>
      </w:r>
    </w:p>
    <w:p w:rsidR="00BE3742" w:rsidRDefault="00BE3742" w:rsidP="00BE3742">
      <w:pPr>
        <w:pStyle w:val="Code"/>
      </w:pPr>
      <w:r>
        <w:t xml:space="preserve">        wd.sub_entity_traits.true_color = c</w:t>
      </w:r>
    </w:p>
    <w:p w:rsidR="00BE3742" w:rsidRDefault="00BE3742" w:rsidP="00BE3742">
      <w:pPr>
        <w:pStyle w:val="Code"/>
      </w:pPr>
      <w:r>
        <w:t xml:space="preserve">      end</w:t>
      </w:r>
    </w:p>
    <w:p w:rsidR="00BE3742" w:rsidRDefault="00BE3742" w:rsidP="00BE3742">
      <w:pPr>
        <w:pStyle w:val="Code"/>
      </w:pPr>
      <w:r>
        <w:t xml:space="preserve">      return true</w:t>
      </w:r>
    </w:p>
    <w:p w:rsidR="00BE3742" w:rsidRDefault="00BE3742" w:rsidP="00BE3742">
      <w:pPr>
        <w:pStyle w:val="Code"/>
      </w:pPr>
      <w:r>
        <w:t xml:space="preserve">    end</w:t>
      </w:r>
    </w:p>
    <w:p w:rsidR="00BE3742" w:rsidRDefault="00BE3742" w:rsidP="00BE3742">
      <w:pPr>
        <w:pStyle w:val="Code"/>
      </w:pPr>
      <w:r>
        <w:t xml:space="preserve">    return super</w:t>
      </w:r>
    </w:p>
    <w:p w:rsidR="00BE3742" w:rsidRDefault="00BE3742" w:rsidP="00BE3742">
      <w:pPr>
        <w:pStyle w:val="Code"/>
      </w:pPr>
      <w:r>
        <w:t xml:space="preserve">  end</w:t>
      </w:r>
    </w:p>
    <w:p w:rsidR="00BE3742" w:rsidRDefault="00BE3742" w:rsidP="00BE3742">
      <w:pPr>
        <w:pStyle w:val="Code"/>
      </w:pPr>
      <w:r>
        <w:t xml:space="preserve"> </w:t>
      </w:r>
    </w:p>
    <w:p w:rsidR="00BE3742" w:rsidRDefault="00BE3742" w:rsidP="00BE3742">
      <w:pPr>
        <w:pStyle w:val="Code"/>
      </w:pPr>
      <w:r>
        <w:t xml:space="preserve">  def set_attributes(d, t)</w:t>
      </w:r>
    </w:p>
    <w:p w:rsidR="00BE3742" w:rsidRDefault="00BE3742" w:rsidP="00BE3742">
      <w:pPr>
        <w:pStyle w:val="Code"/>
      </w:pPr>
      <w:r>
        <w:t xml:space="preserve"> </w:t>
      </w:r>
    </w:p>
    <w:p w:rsidR="00BE3742" w:rsidRDefault="00BE3742" w:rsidP="00BE3742">
      <w:pPr>
        <w:pStyle w:val="Code"/>
      </w:pPr>
      <w:r>
        <w:t xml:space="preserve">    i = parent_set_attributes(d, t)</w:t>
      </w:r>
    </w:p>
    <w:p w:rsidR="00BE3742" w:rsidRDefault="00BE3742" w:rsidP="00BE3742">
      <w:pPr>
        <w:pStyle w:val="Code"/>
      </w:pPr>
      <w:r>
        <w:t xml:space="preserve"> </w:t>
      </w:r>
    </w:p>
    <w:p w:rsidR="00BE3742" w:rsidRDefault="00BE3742" w:rsidP="00BE3742">
      <w:pPr>
        <w:pStyle w:val="Code"/>
      </w:pPr>
      <w:r>
        <w:t xml:space="preserve">    radius = pipe_radius_for_object(d)</w:t>
      </w:r>
    </w:p>
    <w:p w:rsidR="00BE3742" w:rsidRDefault="00BE3742" w:rsidP="00BE3742">
      <w:pPr>
        <w:pStyle w:val="Code"/>
      </w:pPr>
      <w:r>
        <w:t xml:space="preserve"> </w:t>
      </w:r>
    </w:p>
    <w:p w:rsidR="00BE3742" w:rsidRDefault="00BE3742" w:rsidP="00BE3742">
      <w:pPr>
        <w:pStyle w:val="Code"/>
      </w:pPr>
      <w:r>
        <w:t xml:space="preserve">    if radius &gt; 0.0</w:t>
      </w:r>
    </w:p>
    <w:p w:rsidR="00BE3742" w:rsidRDefault="00BE3742" w:rsidP="00BE3742">
      <w:pPr>
        <w:pStyle w:val="Code"/>
      </w:pPr>
      <w:r>
        <w:t xml:space="preserve">      # Set color to magenta</w:t>
      </w:r>
    </w:p>
    <w:p w:rsidR="00BE3742" w:rsidRDefault="00BE3742" w:rsidP="00BE3742">
      <w:pPr>
        <w:pStyle w:val="Code"/>
      </w:pPr>
      <w:r>
        <w:t xml:space="preserve">      t.color = 6</w:t>
      </w:r>
    </w:p>
    <w:p w:rsidR="00BE3742" w:rsidRDefault="00BE3742" w:rsidP="00BE3742">
      <w:pPr>
        <w:pStyle w:val="Code"/>
      </w:pPr>
      <w:r>
        <w:t xml:space="preserve">      # and lineweight to .40 mm</w:t>
      </w:r>
    </w:p>
    <w:p w:rsidR="00BE3742" w:rsidRDefault="00BE3742" w:rsidP="00BE3742">
      <w:pPr>
        <w:pStyle w:val="Code"/>
      </w:pPr>
      <w:r>
        <w:t xml:space="preserve">      t.line_weight = Ads::LineWeight.line_weight_040</w:t>
      </w:r>
    </w:p>
    <w:p w:rsidR="00BE3742" w:rsidRDefault="00BE3742" w:rsidP="00BE3742">
      <w:pPr>
        <w:pStyle w:val="Code"/>
      </w:pPr>
      <w:r>
        <w:t xml:space="preserve">    end</w:t>
      </w:r>
    </w:p>
    <w:p w:rsidR="00BE3742" w:rsidRDefault="00BE3742" w:rsidP="00BE3742">
      <w:pPr>
        <w:pStyle w:val="Code"/>
      </w:pPr>
      <w:r>
        <w:t xml:space="preserve">    return i</w:t>
      </w:r>
    </w:p>
    <w:p w:rsidR="00BE3742" w:rsidRDefault="00BE3742" w:rsidP="00BE3742">
      <w:pPr>
        <w:pStyle w:val="Code"/>
      </w:pPr>
      <w:r>
        <w:t xml:space="preserve">  end</w:t>
      </w:r>
    </w:p>
    <w:p w:rsidR="00BE3742" w:rsidRDefault="00BE3742" w:rsidP="00BE3742">
      <w:pPr>
        <w:pStyle w:val="Code"/>
      </w:pPr>
      <w:r>
        <w:t>end</w:t>
      </w:r>
    </w:p>
    <w:p w:rsidR="00BE3742" w:rsidRDefault="00BE3742" w:rsidP="00BE3742">
      <w:pPr>
        <w:pStyle w:val="Code"/>
      </w:pPr>
      <w:r>
        <w:t xml:space="preserve"> </w:t>
      </w:r>
    </w:p>
    <w:p w:rsidR="00BE3742" w:rsidRDefault="00BE3742" w:rsidP="00BE3742">
      <w:pPr>
        <w:pStyle w:val="Code"/>
      </w:pPr>
      <w:r>
        <w:t>class CirclePipeDrawOverrule &lt; PipeDrawOverrule</w:t>
      </w:r>
    </w:p>
    <w:p w:rsidR="00BE3742" w:rsidRDefault="00BE3742" w:rsidP="00BE3742">
      <w:pPr>
        <w:pStyle w:val="Code"/>
      </w:pPr>
      <w:r>
        <w:t xml:space="preserve"> </w:t>
      </w:r>
    </w:p>
    <w:p w:rsidR="00BE3742" w:rsidRDefault="00BE3742" w:rsidP="00BE3742">
      <w:pPr>
        <w:pStyle w:val="Code"/>
      </w:pPr>
      <w:r>
        <w:t xml:space="preserve">  # An overrule to make a pipe out of a circle </w:t>
      </w:r>
    </w:p>
    <w:p w:rsidR="00BE3742" w:rsidRDefault="00BE3742" w:rsidP="00BE3742">
      <w:pPr>
        <w:pStyle w:val="Code"/>
      </w:pPr>
      <w:r>
        <w:t xml:space="preserve">  def initialize</w:t>
      </w:r>
    </w:p>
    <w:p w:rsidR="00BE3742" w:rsidRDefault="00BE3742" w:rsidP="00BE3742">
      <w:pPr>
        <w:pStyle w:val="Code"/>
      </w:pPr>
      <w:r>
        <w:t xml:space="preserve">    @sweep_opts = Ads::SweepOptions.new</w:t>
      </w:r>
    </w:p>
    <w:p w:rsidR="00BE3742" w:rsidRDefault="00BE3742" w:rsidP="00BE3742">
      <w:pPr>
        <w:pStyle w:val="Code"/>
      </w:pPr>
      <w:r>
        <w:t xml:space="preserve">    super</w:t>
      </w:r>
    </w:p>
    <w:p w:rsidR="00BE3742" w:rsidRDefault="00BE3742" w:rsidP="00BE3742">
      <w:pPr>
        <w:pStyle w:val="Code"/>
      </w:pPr>
      <w:r>
        <w:t xml:space="preserve">  end</w:t>
      </w:r>
    </w:p>
    <w:p w:rsidR="00BE3742" w:rsidRDefault="00BE3742" w:rsidP="00BE3742">
      <w:pPr>
        <w:pStyle w:val="Code"/>
      </w:pPr>
      <w:r>
        <w:t xml:space="preserve"> </w:t>
      </w:r>
    </w:p>
    <w:p w:rsidR="00BE3742" w:rsidRDefault="00BE3742" w:rsidP="00BE3742">
      <w:pPr>
        <w:pStyle w:val="Code"/>
      </w:pPr>
      <w:r>
        <w:t xml:space="preserve">  def world_draw(d, wd)</w:t>
      </w:r>
    </w:p>
    <w:p w:rsidR="00BE3742" w:rsidRDefault="00BE3742" w:rsidP="00BE3742">
      <w:pPr>
        <w:pStyle w:val="Code"/>
      </w:pPr>
      <w:r>
        <w:t xml:space="preserve"> </w:t>
      </w:r>
    </w:p>
    <w:p w:rsidR="00BE3742" w:rsidRDefault="00BE3742" w:rsidP="00BE3742">
      <w:pPr>
        <w:pStyle w:val="Code"/>
      </w:pPr>
      <w:r>
        <w:t xml:space="preserve">    radius = pipe_radius_for_object(d)</w:t>
      </w:r>
    </w:p>
    <w:p w:rsidR="00BE3742" w:rsidRDefault="00BE3742" w:rsidP="00BE3742">
      <w:pPr>
        <w:pStyle w:val="Code"/>
      </w:pPr>
      <w:r>
        <w:t xml:space="preserve"> </w:t>
      </w:r>
    </w:p>
    <w:p w:rsidR="00BE3742" w:rsidRDefault="00BE3742" w:rsidP="00BE3742">
      <w:pPr>
        <w:pStyle w:val="Code"/>
      </w:pPr>
      <w:r>
        <w:t xml:space="preserve">    if radius &gt; 0.0</w:t>
      </w:r>
    </w:p>
    <w:p w:rsidR="00BE3742" w:rsidRDefault="00BE3742" w:rsidP="00BE3742">
      <w:pPr>
        <w:pStyle w:val="Code"/>
      </w:pPr>
      <w:r>
        <w:t xml:space="preserve">      </w:t>
      </w:r>
    </w:p>
    <w:p w:rsidR="00BE3742" w:rsidRDefault="00BE3742" w:rsidP="00BE3742">
      <w:pPr>
        <w:pStyle w:val="Code"/>
      </w:pPr>
      <w:r>
        <w:t xml:space="preserve">      # Draw the circle as is, with overruled attributes </w:t>
      </w:r>
    </w:p>
    <w:p w:rsidR="00BE3742" w:rsidRDefault="00BE3742" w:rsidP="00BE3742">
      <w:pPr>
        <w:pStyle w:val="Code"/>
      </w:pPr>
      <w:r>
        <w:t xml:space="preserve">      parent_world_draw(d, wd)</w:t>
      </w:r>
    </w:p>
    <w:p w:rsidR="00BE3742" w:rsidRDefault="00BE3742" w:rsidP="00BE3742">
      <w:pPr>
        <w:pStyle w:val="Code"/>
      </w:pPr>
      <w:r>
        <w:t xml:space="preserve"> </w:t>
      </w:r>
    </w:p>
    <w:p w:rsidR="00BE3742" w:rsidRDefault="00BE3742" w:rsidP="00BE3742">
      <w:pPr>
        <w:pStyle w:val="Code"/>
      </w:pPr>
      <w:r>
        <w:t xml:space="preserve">      # Needed to avoid ill-formed swept surface </w:t>
      </w:r>
    </w:p>
    <w:p w:rsidR="00BE3742" w:rsidRDefault="00BE3742" w:rsidP="00BE3742">
      <w:pPr>
        <w:pStyle w:val="Code"/>
      </w:pPr>
      <w:r>
        <w:t xml:space="preserve">      if d.radius &gt; radius</w:t>
      </w:r>
    </w:p>
    <w:p w:rsidR="00BE3742" w:rsidRDefault="00BE3742" w:rsidP="00BE3742">
      <w:pPr>
        <w:pStyle w:val="Code"/>
      </w:pPr>
      <w:r>
        <w:t xml:space="preserve">        </w:t>
      </w:r>
    </w:p>
    <w:p w:rsidR="00BE3742" w:rsidRDefault="00BE3742" w:rsidP="00BE3742">
      <w:pPr>
        <w:pStyle w:val="Code"/>
      </w:pPr>
      <w:r>
        <w:t xml:space="preserve">        # Draw a pipe around the circle </w:t>
      </w:r>
    </w:p>
    <w:p w:rsidR="00BE3742" w:rsidRDefault="00BE3742" w:rsidP="00BE3742">
      <w:pPr>
        <w:pStyle w:val="Code"/>
      </w:pPr>
      <w:r>
        <w:t xml:space="preserve">        c = wd.sub_entity_traits.true_color</w:t>
      </w:r>
    </w:p>
    <w:p w:rsidR="00BE3742" w:rsidRDefault="00BE3742" w:rsidP="00BE3742">
      <w:pPr>
        <w:pStyle w:val="Code"/>
      </w:pPr>
      <w:r>
        <w:t xml:space="preserve">        wd.sub_entity_traits.true_color =</w:t>
      </w:r>
    </w:p>
    <w:p w:rsidR="00BE3742" w:rsidRDefault="00BE3742" w:rsidP="00BE3742">
      <w:pPr>
        <w:pStyle w:val="Code"/>
      </w:pPr>
      <w:r>
        <w:t xml:space="preserve">          Ac::EntityColor.new 0x3FFFE0E0</w:t>
      </w:r>
    </w:p>
    <w:p w:rsidR="00BE3742" w:rsidRDefault="00BE3742" w:rsidP="00BE3742">
      <w:pPr>
        <w:pStyle w:val="Code"/>
      </w:pPr>
      <w:r>
        <w:t xml:space="preserve">        wd.sub_entity_traits.line_weight =</w:t>
      </w:r>
    </w:p>
    <w:p w:rsidR="00BE3742" w:rsidRDefault="00BE3742" w:rsidP="00BE3742">
      <w:pPr>
        <w:pStyle w:val="Code"/>
      </w:pPr>
      <w:r>
        <w:t xml:space="preserve">          Ads::LineWeight.LineWeight000</w:t>
      </w:r>
    </w:p>
    <w:p w:rsidR="00BE3742" w:rsidRDefault="00BE3742" w:rsidP="00BE3742">
      <w:pPr>
        <w:pStyle w:val="Code"/>
      </w:pPr>
      <w:r>
        <w:t xml:space="preserve">        start = d.StartPoint</w:t>
      </w:r>
    </w:p>
    <w:p w:rsidR="00BE3742" w:rsidRDefault="00BE3742" w:rsidP="00BE3742">
      <w:pPr>
        <w:pStyle w:val="Code"/>
      </w:pPr>
      <w:r>
        <w:t xml:space="preserve">        cen = d.Center</w:t>
      </w:r>
    </w:p>
    <w:p w:rsidR="00BE3742" w:rsidRDefault="00BE3742" w:rsidP="00BE3742">
      <w:pPr>
        <w:pStyle w:val="Code"/>
      </w:pPr>
      <w:r>
        <w:t xml:space="preserve">        norm = Ag::Vector3d.new(</w:t>
      </w:r>
    </w:p>
    <w:p w:rsidR="00BE3742" w:rsidRDefault="00BE3742" w:rsidP="00BE3742">
      <w:pPr>
        <w:pStyle w:val="Code"/>
      </w:pPr>
      <w:r>
        <w:t xml:space="preserve">          cen.X - start.X,</w:t>
      </w:r>
    </w:p>
    <w:p w:rsidR="00BE3742" w:rsidRDefault="00BE3742" w:rsidP="00BE3742">
      <w:pPr>
        <w:pStyle w:val="Code"/>
      </w:pPr>
      <w:r>
        <w:t xml:space="preserve">          cen.Y - start.Y,</w:t>
      </w:r>
    </w:p>
    <w:p w:rsidR="00BE3742" w:rsidRDefault="00BE3742" w:rsidP="00BE3742">
      <w:pPr>
        <w:pStyle w:val="Code"/>
      </w:pPr>
      <w:r>
        <w:t xml:space="preserve">          cen.Z - start.Z)</w:t>
      </w:r>
    </w:p>
    <w:p w:rsidR="00BE3742" w:rsidRDefault="00BE3742" w:rsidP="00BE3742">
      <w:pPr>
        <w:pStyle w:val="Code"/>
      </w:pPr>
      <w:r>
        <w:t xml:space="preserve">        clr =</w:t>
      </w:r>
    </w:p>
    <w:p w:rsidR="00BE3742" w:rsidRDefault="00BE3742" w:rsidP="00BE3742">
      <w:pPr>
        <w:pStyle w:val="Code"/>
      </w:pPr>
      <w:r>
        <w:t xml:space="preserve">          Ads::Circle.new start, norm.cross_product(d.normal), radius</w:t>
      </w:r>
    </w:p>
    <w:p w:rsidR="00BE3742" w:rsidRDefault="00BE3742" w:rsidP="00BE3742">
      <w:pPr>
        <w:pStyle w:val="Code"/>
      </w:pPr>
      <w:r>
        <w:t xml:space="preserve">        pipe = Ads::SweptSurface.new</w:t>
      </w:r>
    </w:p>
    <w:p w:rsidR="00BE3742" w:rsidRDefault="00BE3742" w:rsidP="00BE3742">
      <w:pPr>
        <w:pStyle w:val="Code"/>
      </w:pPr>
      <w:r>
        <w:t xml:space="preserve">        pipe.create_swept_surface(clr, d, @sweep_opts)</w:t>
      </w:r>
    </w:p>
    <w:p w:rsidR="00BE3742" w:rsidRDefault="00BE3742" w:rsidP="00BE3742">
      <w:pPr>
        <w:pStyle w:val="Code"/>
      </w:pPr>
      <w:r>
        <w:t xml:space="preserve">        clr.dispose()</w:t>
      </w:r>
    </w:p>
    <w:p w:rsidR="00BE3742" w:rsidRDefault="00BE3742" w:rsidP="00BE3742">
      <w:pPr>
        <w:pStyle w:val="Code"/>
      </w:pPr>
      <w:r>
        <w:t xml:space="preserve">        pipe.world_draw(wd)</w:t>
      </w:r>
    </w:p>
    <w:p w:rsidR="00BE3742" w:rsidRDefault="00BE3742" w:rsidP="00BE3742">
      <w:pPr>
        <w:pStyle w:val="Code"/>
      </w:pPr>
      <w:r>
        <w:t xml:space="preserve">        pipe.dispose()</w:t>
      </w:r>
    </w:p>
    <w:p w:rsidR="00BE3742" w:rsidRDefault="00BE3742" w:rsidP="00BE3742">
      <w:pPr>
        <w:pStyle w:val="Code"/>
      </w:pPr>
      <w:r>
        <w:t xml:space="preserve">        wd.sub_entity_traits.true_color = c</w:t>
      </w:r>
    </w:p>
    <w:p w:rsidR="00BE3742" w:rsidRDefault="00BE3742" w:rsidP="00BE3742">
      <w:pPr>
        <w:pStyle w:val="Code"/>
      </w:pPr>
      <w:r>
        <w:t xml:space="preserve">      end</w:t>
      </w:r>
    </w:p>
    <w:p w:rsidR="00BE3742" w:rsidRDefault="00BE3742" w:rsidP="00BE3742">
      <w:pPr>
        <w:pStyle w:val="Code"/>
      </w:pPr>
      <w:r>
        <w:t xml:space="preserve">      return true</w:t>
      </w:r>
    </w:p>
    <w:p w:rsidR="00BE3742" w:rsidRDefault="00BE3742" w:rsidP="00BE3742">
      <w:pPr>
        <w:pStyle w:val="Code"/>
      </w:pPr>
      <w:r>
        <w:t xml:space="preserve">    end</w:t>
      </w:r>
    </w:p>
    <w:p w:rsidR="00BE3742" w:rsidRDefault="00BE3742" w:rsidP="00BE3742">
      <w:pPr>
        <w:pStyle w:val="Code"/>
      </w:pPr>
      <w:r>
        <w:t xml:space="preserve">    return parent_world_draw(d, wd)</w:t>
      </w:r>
    </w:p>
    <w:p w:rsidR="00BE3742" w:rsidRDefault="00BE3742" w:rsidP="00BE3742">
      <w:pPr>
        <w:pStyle w:val="Code"/>
      </w:pPr>
      <w:r>
        <w:t xml:space="preserve">  end</w:t>
      </w:r>
    </w:p>
    <w:p w:rsidR="00BE3742" w:rsidRDefault="00BE3742" w:rsidP="00BE3742">
      <w:pPr>
        <w:pStyle w:val="Code"/>
      </w:pPr>
      <w:r>
        <w:t xml:space="preserve"> </w:t>
      </w:r>
    </w:p>
    <w:p w:rsidR="00BE3742" w:rsidRDefault="00BE3742" w:rsidP="00BE3742">
      <w:pPr>
        <w:pStyle w:val="Code"/>
      </w:pPr>
      <w:r>
        <w:t xml:space="preserve">  def set_attributes(d, t)</w:t>
      </w:r>
    </w:p>
    <w:p w:rsidR="00BE3742" w:rsidRDefault="00BE3742" w:rsidP="00BE3742">
      <w:pPr>
        <w:pStyle w:val="Code"/>
      </w:pPr>
      <w:r>
        <w:t xml:space="preserve"> </w:t>
      </w:r>
    </w:p>
    <w:p w:rsidR="00BE3742" w:rsidRDefault="00BE3742" w:rsidP="00BE3742">
      <w:pPr>
        <w:pStyle w:val="Code"/>
      </w:pPr>
      <w:r>
        <w:t xml:space="preserve">    i = parent_set_attributes(d, t)</w:t>
      </w:r>
    </w:p>
    <w:p w:rsidR="00BE3742" w:rsidRDefault="00BE3742" w:rsidP="00BE3742">
      <w:pPr>
        <w:pStyle w:val="Code"/>
      </w:pPr>
      <w:r>
        <w:t xml:space="preserve"> </w:t>
      </w:r>
    </w:p>
    <w:p w:rsidR="00BE3742" w:rsidRDefault="00BE3742" w:rsidP="00BE3742">
      <w:pPr>
        <w:pStyle w:val="Code"/>
      </w:pPr>
      <w:r>
        <w:t xml:space="preserve">    radius = pipe_radius_for_object(d)</w:t>
      </w:r>
    </w:p>
    <w:p w:rsidR="00BE3742" w:rsidRDefault="00BE3742" w:rsidP="00BE3742">
      <w:pPr>
        <w:pStyle w:val="Code"/>
      </w:pPr>
      <w:r>
        <w:t xml:space="preserve"> </w:t>
      </w:r>
    </w:p>
    <w:p w:rsidR="00BE3742" w:rsidRDefault="00BE3742" w:rsidP="00BE3742">
      <w:pPr>
        <w:pStyle w:val="Code"/>
      </w:pPr>
      <w:r>
        <w:t xml:space="preserve">    if radius &gt; 0.0</w:t>
      </w:r>
    </w:p>
    <w:p w:rsidR="00BE3742" w:rsidRDefault="00BE3742" w:rsidP="00BE3742">
      <w:pPr>
        <w:pStyle w:val="Code"/>
      </w:pPr>
      <w:r>
        <w:t xml:space="preserve">      # Set color to yellow</w:t>
      </w:r>
    </w:p>
    <w:p w:rsidR="00BE3742" w:rsidRDefault="00BE3742" w:rsidP="00BE3742">
      <w:pPr>
        <w:pStyle w:val="Code"/>
      </w:pPr>
      <w:r>
        <w:t xml:space="preserve">      t.color = 2</w:t>
      </w:r>
    </w:p>
    <w:p w:rsidR="00BE3742" w:rsidRDefault="00BE3742" w:rsidP="00BE3742">
      <w:pPr>
        <w:pStyle w:val="Code"/>
      </w:pPr>
      <w:r>
        <w:t xml:space="preserve">      # and lineweight to .60 mm</w:t>
      </w:r>
    </w:p>
    <w:p w:rsidR="00BE3742" w:rsidRDefault="00BE3742" w:rsidP="00BE3742">
      <w:pPr>
        <w:pStyle w:val="Code"/>
      </w:pPr>
      <w:r>
        <w:t xml:space="preserve">      t.line_weight = Ads::LineWeight.line_weight_060</w:t>
      </w:r>
    </w:p>
    <w:p w:rsidR="00BE3742" w:rsidRDefault="00BE3742" w:rsidP="00BE3742">
      <w:pPr>
        <w:pStyle w:val="Code"/>
      </w:pPr>
      <w:r>
        <w:t xml:space="preserve">    end</w:t>
      </w:r>
    </w:p>
    <w:p w:rsidR="00BE3742" w:rsidRDefault="00BE3742" w:rsidP="00BE3742">
      <w:pPr>
        <w:pStyle w:val="Code"/>
      </w:pPr>
      <w:r>
        <w:t xml:space="preserve">    return i</w:t>
      </w:r>
    </w:p>
    <w:p w:rsidR="00BE3742" w:rsidRDefault="00BE3742" w:rsidP="00BE3742">
      <w:pPr>
        <w:pStyle w:val="Code"/>
      </w:pPr>
      <w:r>
        <w:t xml:space="preserve">  end</w:t>
      </w:r>
    </w:p>
    <w:p w:rsidR="00BE3742" w:rsidRDefault="00BE3742" w:rsidP="00BE3742">
      <w:pPr>
        <w:pStyle w:val="Code"/>
      </w:pPr>
      <w:r>
        <w:t>end</w:t>
      </w:r>
    </w:p>
    <w:p w:rsidR="001419C2" w:rsidRDefault="001419C2" w:rsidP="00BE3742">
      <w:pPr>
        <w:pStyle w:val="Code"/>
      </w:pPr>
    </w:p>
    <w:p w:rsidR="001419C2" w:rsidRDefault="00C42578" w:rsidP="001419C2">
      <w:pPr>
        <w:pStyle w:val="Body"/>
      </w:pPr>
      <w:r w:rsidRPr="00C42578">
        <w:t>When our application is loaded, these two overrules will control the display of lines and circles that have our specific XData attached. But there are times when we want to share the model content – by “exploding” or decomposing the augmented lines and circles into the solid objects we’re using to display them. This will allow the model to be shared with people that are not using our application.</w:t>
      </w:r>
    </w:p>
    <w:p w:rsidR="001419C2" w:rsidRDefault="00DD7F99" w:rsidP="001419C2">
      <w:pPr>
        <w:pStyle w:val="Head2"/>
      </w:pPr>
      <w:r>
        <w:t>9.</w:t>
      </w:r>
      <w:r w:rsidR="001419C2">
        <w:t>2.4 Transforming overrules</w:t>
      </w:r>
    </w:p>
    <w:p w:rsidR="00C42578" w:rsidRDefault="00C42578" w:rsidP="001419C2">
      <w:pPr>
        <w:pStyle w:val="Body1"/>
      </w:pPr>
      <w:r w:rsidRPr="00C42578">
        <w:t xml:space="preserve">For this we need to implement TransformOverrules, through which we will overrule the explode() operation, creating the geometry in much the same way as </w:t>
      </w:r>
      <w:r>
        <w:t xml:space="preserve">we did in the DrawableOverrules. Listing </w:t>
      </w:r>
      <w:r w:rsidR="00DD7F99">
        <w:t>9.</w:t>
      </w:r>
      <w:r>
        <w:t>19 shows the code where we subclass a TransformOverrule instead of a DrawableOverrule.</w:t>
      </w:r>
    </w:p>
    <w:p w:rsidR="00A67542" w:rsidRDefault="00C42578" w:rsidP="00C42578">
      <w:pPr>
        <w:pStyle w:val="CodeListingCaption"/>
      </w:pPr>
      <w:r>
        <w:t xml:space="preserve">Listing </w:t>
      </w:r>
      <w:r w:rsidR="00DD7F99">
        <w:t>9.</w:t>
      </w:r>
      <w:r>
        <w:t>19: Defining transform overrules</w:t>
      </w:r>
    </w:p>
    <w:p w:rsidR="00A67542" w:rsidRDefault="00A67542" w:rsidP="00A67542">
      <w:pPr>
        <w:pStyle w:val="Code"/>
      </w:pPr>
      <w:r>
        <w:t>class LinePipeTransformOverrule &lt; ConcreteClasses::TransformOverrule</w:t>
      </w:r>
    </w:p>
    <w:p w:rsidR="00A67542" w:rsidRDefault="00A67542" w:rsidP="00A67542">
      <w:pPr>
        <w:pStyle w:val="Code"/>
      </w:pPr>
      <w:r>
        <w:t xml:space="preserve"> </w:t>
      </w:r>
    </w:p>
    <w:p w:rsidR="00A67542" w:rsidRDefault="00A67542" w:rsidP="00A67542">
      <w:pPr>
        <w:pStyle w:val="Code"/>
      </w:pPr>
      <w:r>
        <w:t xml:space="preserve">  # An overrule to explode a linear pipe into Solid3d objects </w:t>
      </w:r>
    </w:p>
    <w:p w:rsidR="00A67542" w:rsidRDefault="00A67542" w:rsidP="00A67542">
      <w:pPr>
        <w:pStyle w:val="Code"/>
      </w:pPr>
      <w:r>
        <w:t xml:space="preserve">  def initialize</w:t>
      </w:r>
    </w:p>
    <w:p w:rsidR="00A67542" w:rsidRDefault="00A67542" w:rsidP="00A67542">
      <w:pPr>
        <w:pStyle w:val="Code"/>
      </w:pPr>
      <w:r>
        <w:t xml:space="preserve">    @sweep_opts = Ads::SweepOptions.new</w:t>
      </w:r>
    </w:p>
    <w:p w:rsidR="00A67542" w:rsidRDefault="00A67542" w:rsidP="00A67542">
      <w:pPr>
        <w:pStyle w:val="Code"/>
      </w:pPr>
      <w:r>
        <w:t xml:space="preserve">  end</w:t>
      </w:r>
    </w:p>
    <w:p w:rsidR="00A67542" w:rsidRDefault="00A67542" w:rsidP="00A67542">
      <w:pPr>
        <w:pStyle w:val="Code"/>
      </w:pPr>
      <w:r>
        <w:t xml:space="preserve"> </w:t>
      </w:r>
    </w:p>
    <w:p w:rsidR="00A67542" w:rsidRDefault="00A67542" w:rsidP="00A67542">
      <w:pPr>
        <w:pStyle w:val="Code"/>
      </w:pPr>
      <w:r>
        <w:t xml:space="preserve">  def explode(e, objs)</w:t>
      </w:r>
    </w:p>
    <w:p w:rsidR="00A67542" w:rsidRDefault="00A67542" w:rsidP="00A67542">
      <w:pPr>
        <w:pStyle w:val="Code"/>
      </w:pPr>
      <w:r>
        <w:t xml:space="preserve">    radius = pipe_radius_for_object(e)</w:t>
      </w:r>
    </w:p>
    <w:p w:rsidR="00A67542" w:rsidRDefault="00A67542" w:rsidP="00A67542">
      <w:pPr>
        <w:pStyle w:val="Code"/>
      </w:pPr>
      <w:r>
        <w:t xml:space="preserve"> </w:t>
      </w:r>
    </w:p>
    <w:p w:rsidR="00A67542" w:rsidRDefault="00A67542" w:rsidP="00A67542">
      <w:pPr>
        <w:pStyle w:val="Code"/>
      </w:pPr>
      <w:r>
        <w:t xml:space="preserve">    return nil if radius &gt; 0.0</w:t>
      </w:r>
    </w:p>
    <w:p w:rsidR="00A67542" w:rsidRDefault="00A67542" w:rsidP="00A67542">
      <w:pPr>
        <w:pStyle w:val="Code"/>
      </w:pPr>
      <w:r>
        <w:t xml:space="preserve">    </w:t>
      </w:r>
    </w:p>
    <w:p w:rsidR="00A67542" w:rsidRDefault="00A67542" w:rsidP="00A67542">
      <w:pPr>
        <w:pStyle w:val="Code"/>
      </w:pPr>
      <w:r>
        <w:t xml:space="preserve">    if not e.id.is_null and e.length &gt; 0.0</w:t>
      </w:r>
    </w:p>
    <w:p w:rsidR="00A67542" w:rsidRDefault="00A67542" w:rsidP="00A67542">
      <w:pPr>
        <w:pStyle w:val="Code"/>
      </w:pPr>
      <w:r>
        <w:t xml:space="preserve">      </w:t>
      </w:r>
    </w:p>
    <w:p w:rsidR="00A67542" w:rsidRDefault="00A67542" w:rsidP="00A67542">
      <w:pPr>
        <w:pStyle w:val="Code"/>
      </w:pPr>
      <w:r>
        <w:t xml:space="preserve">      # Draw a pipe around the line </w:t>
      </w:r>
    </w:p>
    <w:p w:rsidR="00A67542" w:rsidRDefault="00A67542" w:rsidP="00A67542">
      <w:pPr>
        <w:pStyle w:val="Code"/>
      </w:pPr>
      <w:r>
        <w:t xml:space="preserve">      start = e.start_point</w:t>
      </w:r>
    </w:p>
    <w:p w:rsidR="00A67542" w:rsidRDefault="00A67542" w:rsidP="00A67542">
      <w:pPr>
        <w:pStyle w:val="Code"/>
      </w:pPr>
      <w:r>
        <w:t xml:space="preserve">      endpt = e.end_point</w:t>
      </w:r>
    </w:p>
    <w:p w:rsidR="00A67542" w:rsidRDefault="00A67542" w:rsidP="00A67542">
      <w:pPr>
        <w:pStyle w:val="Code"/>
      </w:pPr>
      <w:r>
        <w:t xml:space="preserve">      norm = Ag::Vector3d.new(</w:t>
      </w:r>
    </w:p>
    <w:p w:rsidR="00A67542" w:rsidRDefault="00A67542" w:rsidP="00A67542">
      <w:pPr>
        <w:pStyle w:val="Code"/>
      </w:pPr>
      <w:r>
        <w:t xml:space="preserve">        endpt.x - start.x,</w:t>
      </w:r>
    </w:p>
    <w:p w:rsidR="00A67542" w:rsidRDefault="00A67542" w:rsidP="00A67542">
      <w:pPr>
        <w:pStyle w:val="Code"/>
      </w:pPr>
      <w:r>
        <w:t xml:space="preserve">        endpt.y - start.y,</w:t>
      </w:r>
    </w:p>
    <w:p w:rsidR="00A67542" w:rsidRDefault="00A67542" w:rsidP="00A67542">
      <w:pPr>
        <w:pStyle w:val="Code"/>
      </w:pPr>
      <w:r>
        <w:t xml:space="preserve">        endpt.z - start.z</w:t>
      </w:r>
    </w:p>
    <w:p w:rsidR="00A67542" w:rsidRDefault="00A67542" w:rsidP="00A67542">
      <w:pPr>
        <w:pStyle w:val="Code"/>
      </w:pPr>
      <w:r>
        <w:t xml:space="preserve">      )</w:t>
      </w:r>
    </w:p>
    <w:p w:rsidR="00A67542" w:rsidRDefault="00A67542" w:rsidP="00A67542">
      <w:pPr>
        <w:pStyle w:val="Code"/>
      </w:pPr>
      <w:r>
        <w:t xml:space="preserve">      clr = Ads::Circle.new start, norm, radius</w:t>
      </w:r>
    </w:p>
    <w:p w:rsidR="00A67542" w:rsidRDefault="00A67542" w:rsidP="00A67542">
      <w:pPr>
        <w:pStyle w:val="Code"/>
      </w:pPr>
      <w:r>
        <w:t xml:space="preserve">      pipe = Ads::ExtrudedSurface.new</w:t>
      </w:r>
    </w:p>
    <w:p w:rsidR="00A67542" w:rsidRDefault="00A67542" w:rsidP="00A67542">
      <w:pPr>
        <w:pStyle w:val="Code"/>
      </w:pPr>
      <w:r>
        <w:t xml:space="preserve">      begin</w:t>
      </w:r>
    </w:p>
    <w:p w:rsidR="00A67542" w:rsidRDefault="00A67542" w:rsidP="00A67542">
      <w:pPr>
        <w:pStyle w:val="Code"/>
      </w:pPr>
      <w:r>
        <w:t xml:space="preserve">        pipe.create_extruded_surface clr, norm, @sweep_opts</w:t>
      </w:r>
    </w:p>
    <w:p w:rsidR="00A67542" w:rsidRDefault="00A67542" w:rsidP="00A67542">
      <w:pPr>
        <w:pStyle w:val="Code"/>
      </w:pPr>
      <w:r>
        <w:t xml:space="preserve">      rescue</w:t>
      </w:r>
    </w:p>
    <w:p w:rsidR="00A67542" w:rsidRDefault="00A67542" w:rsidP="00A67542">
      <w:pPr>
        <w:pStyle w:val="Code"/>
      </w:pPr>
      <w:r>
        <w:t xml:space="preserve">        print_message "\nFailed with CreateExtrudedSurface."</w:t>
      </w:r>
    </w:p>
    <w:p w:rsidR="00A67542" w:rsidRDefault="00A67542" w:rsidP="00A67542">
      <w:pPr>
        <w:pStyle w:val="Code"/>
      </w:pPr>
      <w:r>
        <w:t xml:space="preserve">      end</w:t>
      </w:r>
    </w:p>
    <w:p w:rsidR="00A67542" w:rsidRDefault="00A67542" w:rsidP="00A67542">
      <w:pPr>
        <w:pStyle w:val="Code"/>
      </w:pPr>
      <w:r>
        <w:t xml:space="preserve">      clr.dispose()</w:t>
      </w:r>
    </w:p>
    <w:p w:rsidR="00A67542" w:rsidRDefault="00A67542" w:rsidP="00A67542">
      <w:pPr>
        <w:pStyle w:val="Code"/>
      </w:pPr>
      <w:r>
        <w:t xml:space="preserve">      objs.add(pipe)</w:t>
      </w:r>
    </w:p>
    <w:p w:rsidR="00A67542" w:rsidRDefault="00A67542" w:rsidP="00A67542">
      <w:pPr>
        <w:pStyle w:val="Code"/>
      </w:pPr>
      <w:r>
        <w:t xml:space="preserve">    end</w:t>
      </w:r>
    </w:p>
    <w:p w:rsidR="00A67542" w:rsidRDefault="00A67542" w:rsidP="00A67542">
      <w:pPr>
        <w:pStyle w:val="Code"/>
      </w:pPr>
    </w:p>
    <w:p w:rsidR="00A67542" w:rsidRDefault="00A67542" w:rsidP="00A67542">
      <w:pPr>
        <w:pStyle w:val="Code"/>
      </w:pPr>
      <w:r>
        <w:t xml:space="preserve">    super</w:t>
      </w:r>
    </w:p>
    <w:p w:rsidR="00A67542" w:rsidRDefault="00A67542" w:rsidP="00A67542">
      <w:pPr>
        <w:pStyle w:val="Code"/>
      </w:pPr>
      <w:r>
        <w:t xml:space="preserve">  end</w:t>
      </w:r>
    </w:p>
    <w:p w:rsidR="00A67542" w:rsidRDefault="00A67542" w:rsidP="00A67542">
      <w:pPr>
        <w:pStyle w:val="Code"/>
      </w:pPr>
      <w:r>
        <w:t>end</w:t>
      </w:r>
    </w:p>
    <w:p w:rsidR="00A67542" w:rsidRDefault="00A67542" w:rsidP="00A67542">
      <w:pPr>
        <w:pStyle w:val="Code"/>
      </w:pPr>
      <w:r>
        <w:t xml:space="preserve"> </w:t>
      </w:r>
    </w:p>
    <w:p w:rsidR="00A67542" w:rsidRDefault="00A67542" w:rsidP="00A67542">
      <w:pPr>
        <w:pStyle w:val="Code"/>
      </w:pPr>
      <w:r>
        <w:t>class CirclePipeTransformOverrule &lt; ConcreteClasses::TransformOverrule</w:t>
      </w:r>
    </w:p>
    <w:p w:rsidR="00A67542" w:rsidRDefault="00A67542" w:rsidP="00A67542">
      <w:pPr>
        <w:pStyle w:val="Code"/>
      </w:pPr>
      <w:r>
        <w:t xml:space="preserve"> </w:t>
      </w:r>
    </w:p>
    <w:p w:rsidR="00A67542" w:rsidRDefault="00A67542" w:rsidP="00A67542">
      <w:pPr>
        <w:pStyle w:val="Code"/>
      </w:pPr>
      <w:r>
        <w:t xml:space="preserve">  # An overrule to explode a circular pipe into Solid3d objects </w:t>
      </w:r>
    </w:p>
    <w:p w:rsidR="00A67542" w:rsidRDefault="00A67542" w:rsidP="00A67542">
      <w:pPr>
        <w:pStyle w:val="Code"/>
      </w:pPr>
      <w:r>
        <w:t xml:space="preserve">  def initialize</w:t>
      </w:r>
    </w:p>
    <w:p w:rsidR="00A67542" w:rsidRDefault="00A67542" w:rsidP="00A67542">
      <w:pPr>
        <w:pStyle w:val="Code"/>
      </w:pPr>
      <w:r>
        <w:t xml:space="preserve">    @sweep_opts = Ads::SweepOptions.new</w:t>
      </w:r>
    </w:p>
    <w:p w:rsidR="00A67542" w:rsidRDefault="00A67542" w:rsidP="00A67542">
      <w:pPr>
        <w:pStyle w:val="Code"/>
      </w:pPr>
      <w:r>
        <w:t xml:space="preserve">  end</w:t>
      </w:r>
    </w:p>
    <w:p w:rsidR="00A67542" w:rsidRDefault="00A67542" w:rsidP="00A67542">
      <w:pPr>
        <w:pStyle w:val="Code"/>
      </w:pPr>
      <w:r>
        <w:t xml:space="preserve"> </w:t>
      </w:r>
    </w:p>
    <w:p w:rsidR="00A67542" w:rsidRDefault="00A67542" w:rsidP="00A67542">
      <w:pPr>
        <w:pStyle w:val="Code"/>
      </w:pPr>
      <w:r>
        <w:t xml:space="preserve">  def explode(e, objs)</w:t>
      </w:r>
    </w:p>
    <w:p w:rsidR="00A67542" w:rsidRDefault="00A67542" w:rsidP="00A67542">
      <w:pPr>
        <w:pStyle w:val="Code"/>
      </w:pPr>
      <w:r>
        <w:t xml:space="preserve">    radius = pipe_radius_for_object(e)</w:t>
      </w:r>
    </w:p>
    <w:p w:rsidR="00A67542" w:rsidRDefault="00A67542" w:rsidP="00A67542">
      <w:pPr>
        <w:pStyle w:val="Code"/>
      </w:pPr>
      <w:r>
        <w:t xml:space="preserve"> </w:t>
      </w:r>
    </w:p>
    <w:p w:rsidR="00A67542" w:rsidRDefault="00A67542" w:rsidP="00A67542">
      <w:pPr>
        <w:pStyle w:val="Code"/>
      </w:pPr>
      <w:r>
        <w:t xml:space="preserve">    return nil if radius &gt; 0.0</w:t>
      </w:r>
    </w:p>
    <w:p w:rsidR="00A67542" w:rsidRDefault="00A67542" w:rsidP="00A67542">
      <w:pPr>
        <w:pStyle w:val="Code"/>
      </w:pPr>
      <w:r>
        <w:t xml:space="preserve">    </w:t>
      </w:r>
    </w:p>
    <w:p w:rsidR="00A67542" w:rsidRDefault="00A67542" w:rsidP="00A67542">
      <w:pPr>
        <w:pStyle w:val="Code"/>
      </w:pPr>
      <w:r>
        <w:t xml:space="preserve">    if e.radius &gt; radius</w:t>
      </w:r>
    </w:p>
    <w:p w:rsidR="00A67542" w:rsidRDefault="00A67542" w:rsidP="00A67542">
      <w:pPr>
        <w:pStyle w:val="Code"/>
      </w:pPr>
    </w:p>
    <w:p w:rsidR="00A67542" w:rsidRDefault="00A67542" w:rsidP="00A67542">
      <w:pPr>
        <w:pStyle w:val="Code"/>
      </w:pPr>
      <w:r>
        <w:t xml:space="preserve">      start = e.start_point</w:t>
      </w:r>
    </w:p>
    <w:p w:rsidR="00A67542" w:rsidRDefault="00A67542" w:rsidP="00A67542">
      <w:pPr>
        <w:pStyle w:val="Code"/>
      </w:pPr>
      <w:r>
        <w:t xml:space="preserve">      cen = e.center</w:t>
      </w:r>
    </w:p>
    <w:p w:rsidR="00A67542" w:rsidRDefault="00A67542" w:rsidP="00A67542">
      <w:pPr>
        <w:pStyle w:val="Code"/>
      </w:pPr>
      <w:r>
        <w:t xml:space="preserve">      norm = Ag::Vector3d.new(</w:t>
      </w:r>
    </w:p>
    <w:p w:rsidR="00A67542" w:rsidRDefault="00A67542" w:rsidP="00A67542">
      <w:pPr>
        <w:pStyle w:val="Code"/>
      </w:pPr>
      <w:r>
        <w:t xml:space="preserve">        cen.x - start.x,</w:t>
      </w:r>
    </w:p>
    <w:p w:rsidR="00A67542" w:rsidRDefault="00A67542" w:rsidP="00A67542">
      <w:pPr>
        <w:pStyle w:val="Code"/>
      </w:pPr>
      <w:r>
        <w:t xml:space="preserve">        cen.y - start.y,</w:t>
      </w:r>
    </w:p>
    <w:p w:rsidR="00A67542" w:rsidRDefault="00A67542" w:rsidP="00A67542">
      <w:pPr>
        <w:pStyle w:val="Code"/>
      </w:pPr>
      <w:r>
        <w:t xml:space="preserve">        cen.z - start.z</w:t>
      </w:r>
    </w:p>
    <w:p w:rsidR="00A67542" w:rsidRDefault="00A67542" w:rsidP="00A67542">
      <w:pPr>
        <w:pStyle w:val="Code"/>
      </w:pPr>
      <w:r>
        <w:t xml:space="preserve">      )</w:t>
      </w:r>
    </w:p>
    <w:p w:rsidR="00A67542" w:rsidRDefault="00A67542" w:rsidP="00A67542">
      <w:pPr>
        <w:pStyle w:val="Code"/>
      </w:pPr>
      <w:r>
        <w:t xml:space="preserve">      clr = Ads::Circle.new start, norm.cross_product(e.normal), radius</w:t>
      </w:r>
    </w:p>
    <w:p w:rsidR="00A67542" w:rsidRDefault="00A67542" w:rsidP="00A67542">
      <w:pPr>
        <w:pStyle w:val="Code"/>
      </w:pPr>
      <w:r>
        <w:t xml:space="preserve">      pipe = Ads::SweptSurface.new</w:t>
      </w:r>
    </w:p>
    <w:p w:rsidR="00A67542" w:rsidRDefault="00A67542" w:rsidP="00A67542">
      <w:pPr>
        <w:pStyle w:val="Code"/>
      </w:pPr>
      <w:r>
        <w:t xml:space="preserve">      pipe.create_swept_surface(clr, e, @sweep_opts)</w:t>
      </w:r>
    </w:p>
    <w:p w:rsidR="00A67542" w:rsidRDefault="00A67542" w:rsidP="00A67542">
      <w:pPr>
        <w:pStyle w:val="Code"/>
      </w:pPr>
      <w:r>
        <w:t xml:space="preserve">      clr.dispose()</w:t>
      </w:r>
    </w:p>
    <w:p w:rsidR="00A67542" w:rsidRDefault="00A67542" w:rsidP="00A67542">
      <w:pPr>
        <w:pStyle w:val="Code"/>
      </w:pPr>
      <w:r>
        <w:t xml:space="preserve">      objs.add(pipe)</w:t>
      </w:r>
    </w:p>
    <w:p w:rsidR="00A67542" w:rsidRDefault="00A67542" w:rsidP="00A67542">
      <w:pPr>
        <w:pStyle w:val="Code"/>
      </w:pPr>
      <w:r>
        <w:t xml:space="preserve">    end</w:t>
      </w:r>
    </w:p>
    <w:p w:rsidR="00A67542" w:rsidRDefault="00A67542" w:rsidP="00A67542">
      <w:pPr>
        <w:pStyle w:val="Code"/>
      </w:pPr>
      <w:r>
        <w:t xml:space="preserve">    </w:t>
      </w:r>
    </w:p>
    <w:p w:rsidR="00A67542" w:rsidRDefault="00A67542" w:rsidP="00A67542">
      <w:pPr>
        <w:pStyle w:val="Code"/>
      </w:pPr>
      <w:r>
        <w:t xml:space="preserve">    super</w:t>
      </w:r>
    </w:p>
    <w:p w:rsidR="00A67542" w:rsidRDefault="00A67542" w:rsidP="00A67542">
      <w:pPr>
        <w:pStyle w:val="Code"/>
      </w:pPr>
      <w:r>
        <w:t xml:space="preserve">  end</w:t>
      </w:r>
    </w:p>
    <w:p w:rsidR="00A67542" w:rsidRDefault="00A67542" w:rsidP="00A67542">
      <w:pPr>
        <w:pStyle w:val="Code"/>
      </w:pPr>
      <w:r>
        <w:t>end</w:t>
      </w:r>
    </w:p>
    <w:p w:rsidR="00391FBC" w:rsidRPr="00A67542" w:rsidRDefault="00391FBC" w:rsidP="00A67542">
      <w:pPr>
        <w:pStyle w:val="Code"/>
      </w:pPr>
    </w:p>
    <w:p w:rsidR="00B81BBD" w:rsidRDefault="00B81BBD" w:rsidP="00B81BBD">
      <w:pPr>
        <w:pStyle w:val="Body"/>
      </w:pPr>
      <w:r>
        <w:t>This brings us to the end of creating overrules. We can now draw an overrule and then transform it. What we need to do next is provide some commands for the command line in AutoCAD to enable or disable the overrules.</w:t>
      </w:r>
    </w:p>
    <w:p w:rsidR="007028CC" w:rsidRDefault="00DD7F99" w:rsidP="007028CC">
      <w:pPr>
        <w:pStyle w:val="Head2"/>
      </w:pPr>
      <w:r>
        <w:t>9.</w:t>
      </w:r>
      <w:r w:rsidR="007028CC">
        <w:t>2.5 Commands for the UI</w:t>
      </w:r>
    </w:p>
    <w:p w:rsidR="007028CC" w:rsidRDefault="007028CC" w:rsidP="007028CC">
      <w:pPr>
        <w:pStyle w:val="Body1"/>
      </w:pPr>
      <w:r>
        <w:t>Now all that remains is to implement our commands: entering OVERRULE1 at AutoCAD’s command-line will turn on our overrules, OVERRULE0 will turn them off, and MAKEPIPE will allow us to add XData to lines and circles, defining them as “pipes”.</w:t>
      </w:r>
    </w:p>
    <w:p w:rsidR="007028CC" w:rsidRDefault="007028CC" w:rsidP="007028CC">
      <w:pPr>
        <w:pStyle w:val="Body1"/>
      </w:pPr>
      <w:r>
        <w:t xml:space="preserve">Listing </w:t>
      </w:r>
      <w:r w:rsidR="00DD7F99">
        <w:t>9.</w:t>
      </w:r>
      <w:r>
        <w:t>20 has the overrule1() and overrule0() functions and the function they depend on.</w:t>
      </w:r>
    </w:p>
    <w:p w:rsidR="007028CC" w:rsidRDefault="007028CC" w:rsidP="007028CC">
      <w:pPr>
        <w:pStyle w:val="CodeListingCaption"/>
      </w:pPr>
      <w:r>
        <w:t xml:space="preserve">Listing </w:t>
      </w:r>
      <w:r w:rsidR="00DD7F99">
        <w:t>9.</w:t>
      </w:r>
      <w:r>
        <w:t>20: the functions for the UI</w:t>
      </w:r>
    </w:p>
    <w:p w:rsidR="007028CC" w:rsidRDefault="007028CC" w:rsidP="007028CC">
      <w:pPr>
        <w:pStyle w:val="Code"/>
      </w:pPr>
      <w:r>
        <w:t>def overrule(enable)</w:t>
      </w:r>
    </w:p>
    <w:p w:rsidR="007028CC" w:rsidRDefault="007028CC" w:rsidP="007028CC">
      <w:pPr>
        <w:pStyle w:val="Code"/>
      </w:pPr>
      <w:r>
        <w:t xml:space="preserve"> </w:t>
      </w:r>
    </w:p>
    <w:p w:rsidR="007028CC" w:rsidRDefault="007028CC" w:rsidP="007028CC">
      <w:pPr>
        <w:pStyle w:val="Code"/>
      </w:pPr>
      <w:r>
        <w:t xml:space="preserve">  # Regen to see the effect</w:t>
      </w:r>
    </w:p>
    <w:p w:rsidR="007028CC" w:rsidRDefault="007028CC" w:rsidP="007028CC">
      <w:pPr>
        <w:pStyle w:val="Code"/>
      </w:pPr>
      <w:r>
        <w:t xml:space="preserve">  # (turn on/off Overruling and LWDISPLAY) </w:t>
      </w:r>
    </w:p>
    <w:p w:rsidR="007028CC" w:rsidRDefault="007028CC" w:rsidP="007028CC">
      <w:pPr>
        <w:pStyle w:val="Code"/>
      </w:pPr>
      <w:r>
        <w:t xml:space="preserve">  Ar::Overrule.Overruling = enable</w:t>
      </w:r>
    </w:p>
    <w:p w:rsidR="007028CC" w:rsidRDefault="007028CC" w:rsidP="007028CC">
      <w:pPr>
        <w:pStyle w:val="Code"/>
      </w:pPr>
      <w:r>
        <w:t xml:space="preserve">  if enable</w:t>
      </w:r>
    </w:p>
    <w:p w:rsidR="007028CC" w:rsidRDefault="007028CC" w:rsidP="007028CC">
      <w:pPr>
        <w:pStyle w:val="Code"/>
      </w:pPr>
      <w:r>
        <w:t xml:space="preserve">    Aas::Application.set_system_variable("LWDISPLAY", 1)</w:t>
      </w:r>
    </w:p>
    <w:p w:rsidR="007028CC" w:rsidRDefault="007028CC" w:rsidP="007028CC">
      <w:pPr>
        <w:pStyle w:val="Code"/>
      </w:pPr>
      <w:r>
        <w:t xml:space="preserve">  else</w:t>
      </w:r>
    </w:p>
    <w:p w:rsidR="007028CC" w:rsidRDefault="007028CC" w:rsidP="007028CC">
      <w:pPr>
        <w:pStyle w:val="Code"/>
      </w:pPr>
      <w:r>
        <w:t xml:space="preserve">    Aas::Application.set_system_variable("LWDISPLAY", 0)</w:t>
      </w:r>
    </w:p>
    <w:p w:rsidR="007028CC" w:rsidRDefault="007028CC" w:rsidP="007028CC">
      <w:pPr>
        <w:pStyle w:val="Code"/>
      </w:pPr>
      <w:r>
        <w:t xml:space="preserve">  end</w:t>
      </w:r>
    </w:p>
    <w:p w:rsidR="007028CC" w:rsidRDefault="007028CC" w:rsidP="007028CC">
      <w:pPr>
        <w:pStyle w:val="Code"/>
      </w:pPr>
      <w:r>
        <w:t xml:space="preserve"> </w:t>
      </w:r>
    </w:p>
    <w:p w:rsidR="007028CC" w:rsidRDefault="007028CC" w:rsidP="007028CC">
      <w:pPr>
        <w:pStyle w:val="Code"/>
      </w:pPr>
      <w:r>
        <w:t xml:space="preserve">  doc = Aas::Application.document_manager.mdi_active_document</w:t>
      </w:r>
    </w:p>
    <w:p w:rsidR="007028CC" w:rsidRDefault="007028CC" w:rsidP="007028CC">
      <w:pPr>
        <w:pStyle w:val="Code"/>
      </w:pPr>
      <w:r>
        <w:t xml:space="preserve">  doc.send_string_to_execute("REGEN3\n", true, false, false)</w:t>
      </w:r>
    </w:p>
    <w:p w:rsidR="007028CC" w:rsidRDefault="007028CC" w:rsidP="007028CC">
      <w:pPr>
        <w:pStyle w:val="Code"/>
      </w:pPr>
      <w:r>
        <w:t xml:space="preserve">  doc.editor.regen()</w:t>
      </w:r>
    </w:p>
    <w:p w:rsidR="007028CC" w:rsidRDefault="007028CC" w:rsidP="007028CC">
      <w:pPr>
        <w:pStyle w:val="Code"/>
      </w:pPr>
      <w:r>
        <w:t xml:space="preserve"> </w:t>
      </w:r>
    </w:p>
    <w:p w:rsidR="007028CC" w:rsidRDefault="007028CC" w:rsidP="007028CC">
      <w:pPr>
        <w:pStyle w:val="Code"/>
      </w:pPr>
      <w:r>
        <w:t>end</w:t>
      </w:r>
    </w:p>
    <w:p w:rsidR="007028CC" w:rsidRDefault="007028CC" w:rsidP="007028CC">
      <w:pPr>
        <w:pStyle w:val="Code"/>
      </w:pPr>
      <w:r>
        <w:t xml:space="preserve"> </w:t>
      </w:r>
    </w:p>
    <w:p w:rsidR="007028CC" w:rsidRDefault="007028CC" w:rsidP="007028CC">
      <w:pPr>
        <w:pStyle w:val="Code"/>
      </w:pPr>
      <w:r>
        <w:t>$overruling = false</w:t>
      </w:r>
    </w:p>
    <w:p w:rsidR="007028CC" w:rsidRDefault="007028CC" w:rsidP="007028CC">
      <w:pPr>
        <w:pStyle w:val="Code"/>
      </w:pPr>
      <w:r>
        <w:t>$radius = 0.0</w:t>
      </w:r>
    </w:p>
    <w:p w:rsidR="007028CC" w:rsidRDefault="007028CC" w:rsidP="007028CC">
      <w:pPr>
        <w:pStyle w:val="Code"/>
      </w:pPr>
      <w:r>
        <w:t xml:space="preserve"> </w:t>
      </w:r>
    </w:p>
    <w:p w:rsidR="007028CC" w:rsidRDefault="007028CC" w:rsidP="007028CC">
      <w:pPr>
        <w:pStyle w:val="Code"/>
      </w:pPr>
      <w:r>
        <w:t>def overrule1</w:t>
      </w:r>
    </w:p>
    <w:p w:rsidR="007028CC" w:rsidRDefault="007028CC" w:rsidP="007028CC">
      <w:pPr>
        <w:pStyle w:val="Code"/>
      </w:pPr>
      <w:r>
        <w:t xml:space="preserve"> </w:t>
      </w:r>
    </w:p>
    <w:p w:rsidR="007028CC" w:rsidRDefault="007028CC" w:rsidP="007028CC">
      <w:pPr>
        <w:pStyle w:val="Code"/>
      </w:pPr>
      <w:r>
        <w:t xml:space="preserve">  begin</w:t>
      </w:r>
    </w:p>
    <w:p w:rsidR="007028CC" w:rsidRDefault="007028CC" w:rsidP="007028CC">
      <w:pPr>
        <w:pStyle w:val="Code"/>
      </w:pPr>
      <w:r>
        <w:t xml:space="preserve">    unless $overruling</w:t>
      </w:r>
    </w:p>
    <w:p w:rsidR="007028CC" w:rsidRDefault="007028CC" w:rsidP="007028CC">
      <w:pPr>
        <w:pStyle w:val="Code"/>
      </w:pPr>
      <w:r>
        <w:t xml:space="preserve">      $lpdo = LinePipeDrawOverrule.new      </w:t>
      </w:r>
    </w:p>
    <w:p w:rsidR="007028CC" w:rsidRDefault="007028CC" w:rsidP="007028CC">
      <w:pPr>
        <w:pStyle w:val="Code"/>
      </w:pPr>
      <w:r>
        <w:t xml:space="preserve">      $cpdo = CirclePipeDrawOverrule.new      </w:t>
      </w:r>
    </w:p>
    <w:p w:rsidR="007028CC" w:rsidRDefault="007028CC" w:rsidP="007028CC">
      <w:pPr>
        <w:pStyle w:val="Code"/>
      </w:pPr>
      <w:r>
        <w:t xml:space="preserve">      $lpto = LinePipeTransformOverrule.new</w:t>
      </w:r>
    </w:p>
    <w:p w:rsidR="007028CC" w:rsidRDefault="007028CC" w:rsidP="007028CC">
      <w:pPr>
        <w:pStyle w:val="Code"/>
      </w:pPr>
      <w:r>
        <w:t xml:space="preserve">      $cpto = CirclePipeTransformOverrule.new</w:t>
      </w:r>
    </w:p>
    <w:p w:rsidR="007028CC" w:rsidRDefault="007028CC" w:rsidP="007028CC">
      <w:pPr>
        <w:pStyle w:val="Code"/>
      </w:pPr>
      <w:r>
        <w:t xml:space="preserve"> </w:t>
      </w:r>
    </w:p>
    <w:p w:rsidR="007028CC" w:rsidRDefault="007028CC" w:rsidP="007028CC">
      <w:pPr>
        <w:pStyle w:val="Code"/>
      </w:pPr>
      <w:r>
        <w:t xml:space="preserve">      Ads::ObjectOverrule.add_overrule(</w:t>
      </w:r>
    </w:p>
    <w:p w:rsidR="007028CC" w:rsidRDefault="007028CC" w:rsidP="007028CC">
      <w:pPr>
        <w:pStyle w:val="Code"/>
      </w:pPr>
      <w:r>
        <w:t xml:space="preserve">        Ar::RXClass::get_class(Ads::Line.to_clr_type),</w:t>
      </w:r>
    </w:p>
    <w:p w:rsidR="007028CC" w:rsidRDefault="007028CC" w:rsidP="007028CC">
      <w:pPr>
        <w:pStyle w:val="Code"/>
      </w:pPr>
      <w:r>
        <w:t xml:space="preserve">        $lpdo,</w:t>
      </w:r>
    </w:p>
    <w:p w:rsidR="007028CC" w:rsidRDefault="007028CC" w:rsidP="007028CC">
      <w:pPr>
        <w:pStyle w:val="Code"/>
      </w:pPr>
      <w:r>
        <w:t xml:space="preserve">        true)</w:t>
      </w:r>
    </w:p>
    <w:p w:rsidR="007028CC" w:rsidRDefault="007028CC" w:rsidP="007028CC">
      <w:pPr>
        <w:pStyle w:val="Code"/>
      </w:pPr>
      <w:r>
        <w:t xml:space="preserve">      Ads::ObjectOverrule.add_overrule(</w:t>
      </w:r>
    </w:p>
    <w:p w:rsidR="007028CC" w:rsidRDefault="007028CC" w:rsidP="007028CC">
      <w:pPr>
        <w:pStyle w:val="Code"/>
      </w:pPr>
      <w:r>
        <w:t xml:space="preserve">        Ar::RXClass::get_class(Ads::Line.to_clr_type),</w:t>
      </w:r>
    </w:p>
    <w:p w:rsidR="007028CC" w:rsidRDefault="007028CC" w:rsidP="007028CC">
      <w:pPr>
        <w:pStyle w:val="Code"/>
      </w:pPr>
      <w:r>
        <w:t xml:space="preserve">        $lpto,</w:t>
      </w:r>
    </w:p>
    <w:p w:rsidR="007028CC" w:rsidRDefault="007028CC" w:rsidP="007028CC">
      <w:pPr>
        <w:pStyle w:val="Code"/>
      </w:pPr>
      <w:r>
        <w:t xml:space="preserve">        true)</w:t>
      </w:r>
    </w:p>
    <w:p w:rsidR="007028CC" w:rsidRDefault="007028CC" w:rsidP="007028CC">
      <w:pPr>
        <w:pStyle w:val="Code"/>
      </w:pPr>
      <w:r>
        <w:t xml:space="preserve">      Ads::ObjectOverrule.add_overrule(</w:t>
      </w:r>
    </w:p>
    <w:p w:rsidR="007028CC" w:rsidRDefault="007028CC" w:rsidP="007028CC">
      <w:pPr>
        <w:pStyle w:val="Code"/>
      </w:pPr>
      <w:r>
        <w:t xml:space="preserve">        Ar::RXClass::get_class(Ads::Circle.to_clr_type),</w:t>
      </w:r>
    </w:p>
    <w:p w:rsidR="007028CC" w:rsidRDefault="007028CC" w:rsidP="007028CC">
      <w:pPr>
        <w:pStyle w:val="Code"/>
      </w:pPr>
      <w:r>
        <w:t xml:space="preserve">        $cpdo,</w:t>
      </w:r>
    </w:p>
    <w:p w:rsidR="007028CC" w:rsidRDefault="007028CC" w:rsidP="007028CC">
      <w:pPr>
        <w:pStyle w:val="Code"/>
      </w:pPr>
      <w:r>
        <w:t xml:space="preserve">        true)</w:t>
      </w:r>
    </w:p>
    <w:p w:rsidR="007028CC" w:rsidRDefault="007028CC" w:rsidP="007028CC">
      <w:pPr>
        <w:pStyle w:val="Code"/>
      </w:pPr>
      <w:r>
        <w:t xml:space="preserve">      Ads::ObjectOverrule.add_overrule(</w:t>
      </w:r>
    </w:p>
    <w:p w:rsidR="007028CC" w:rsidRDefault="007028CC" w:rsidP="007028CC">
      <w:pPr>
        <w:pStyle w:val="Code"/>
      </w:pPr>
      <w:r>
        <w:t xml:space="preserve">        Ar::RXClass::get_class(Ads::Circle.to_clr_type),</w:t>
      </w:r>
    </w:p>
    <w:p w:rsidR="007028CC" w:rsidRDefault="007028CC" w:rsidP="007028CC">
      <w:pPr>
        <w:pStyle w:val="Code"/>
      </w:pPr>
      <w:r>
        <w:t xml:space="preserve">        $cpto,</w:t>
      </w:r>
    </w:p>
    <w:p w:rsidR="007028CC" w:rsidRDefault="007028CC" w:rsidP="007028CC">
      <w:pPr>
        <w:pStyle w:val="Code"/>
      </w:pPr>
      <w:r>
        <w:t xml:space="preserve">        true)</w:t>
      </w:r>
    </w:p>
    <w:p w:rsidR="007028CC" w:rsidRDefault="007028CC" w:rsidP="007028CC">
      <w:pPr>
        <w:pStyle w:val="Code"/>
      </w:pPr>
      <w:r>
        <w:t xml:space="preserve"> </w:t>
      </w:r>
    </w:p>
    <w:p w:rsidR="007028CC" w:rsidRDefault="007028CC" w:rsidP="007028CC">
      <w:pPr>
        <w:pStyle w:val="Code"/>
      </w:pPr>
      <w:r>
        <w:t xml:space="preserve">      $overruling = true</w:t>
      </w:r>
    </w:p>
    <w:p w:rsidR="007028CC" w:rsidRDefault="007028CC" w:rsidP="007028CC">
      <w:pPr>
        <w:pStyle w:val="Code"/>
      </w:pPr>
      <w:r>
        <w:t xml:space="preserve">      overrule(true)</w:t>
      </w:r>
    </w:p>
    <w:p w:rsidR="007028CC" w:rsidRDefault="007028CC" w:rsidP="007028CC">
      <w:pPr>
        <w:pStyle w:val="Code"/>
      </w:pPr>
      <w:r>
        <w:t xml:space="preserve">    end</w:t>
      </w:r>
    </w:p>
    <w:p w:rsidR="007028CC" w:rsidRDefault="007028CC" w:rsidP="007028CC">
      <w:pPr>
        <w:pStyle w:val="Code"/>
      </w:pPr>
      <w:r>
        <w:t xml:space="preserve">  rescue</w:t>
      </w:r>
    </w:p>
    <w:p w:rsidR="007028CC" w:rsidRDefault="007028CC" w:rsidP="007028CC">
      <w:pPr>
        <w:pStyle w:val="Code"/>
      </w:pPr>
      <w:r>
        <w:t xml:space="preserve">    print_message("\nProblem found: " + $! + "\n")</w:t>
      </w:r>
    </w:p>
    <w:p w:rsidR="007028CC" w:rsidRDefault="007028CC" w:rsidP="007028CC">
      <w:pPr>
        <w:pStyle w:val="Code"/>
      </w:pPr>
      <w:r>
        <w:t xml:space="preserve">  end</w:t>
      </w:r>
    </w:p>
    <w:p w:rsidR="007028CC" w:rsidRDefault="007028CC" w:rsidP="007028CC">
      <w:pPr>
        <w:pStyle w:val="Code"/>
      </w:pPr>
      <w:r>
        <w:t>end</w:t>
      </w:r>
    </w:p>
    <w:p w:rsidR="007028CC" w:rsidRDefault="007028CC" w:rsidP="007028CC">
      <w:pPr>
        <w:pStyle w:val="Code"/>
      </w:pPr>
      <w:r>
        <w:t xml:space="preserve"> </w:t>
      </w:r>
    </w:p>
    <w:p w:rsidR="007028CC" w:rsidRDefault="007028CC" w:rsidP="007028CC">
      <w:pPr>
        <w:pStyle w:val="Code"/>
      </w:pPr>
      <w:r>
        <w:t>def overrule0</w:t>
      </w:r>
    </w:p>
    <w:p w:rsidR="007028CC" w:rsidRDefault="007028CC" w:rsidP="007028CC">
      <w:pPr>
        <w:pStyle w:val="Code"/>
      </w:pPr>
      <w:r>
        <w:t xml:space="preserve"> </w:t>
      </w:r>
    </w:p>
    <w:p w:rsidR="007028CC" w:rsidRDefault="007028CC" w:rsidP="007028CC">
      <w:pPr>
        <w:pStyle w:val="Code"/>
      </w:pPr>
      <w:r>
        <w:t xml:space="preserve">  begin</w:t>
      </w:r>
    </w:p>
    <w:p w:rsidR="007028CC" w:rsidRDefault="007028CC" w:rsidP="007028CC">
      <w:pPr>
        <w:pStyle w:val="Code"/>
      </w:pPr>
      <w:r>
        <w:t xml:space="preserve">    if $overruling</w:t>
      </w:r>
    </w:p>
    <w:p w:rsidR="007028CC" w:rsidRDefault="007028CC" w:rsidP="007028CC">
      <w:pPr>
        <w:pStyle w:val="Code"/>
      </w:pPr>
      <w:r>
        <w:t xml:space="preserve"> </w:t>
      </w:r>
    </w:p>
    <w:p w:rsidR="007028CC" w:rsidRDefault="007028CC" w:rsidP="007028CC">
      <w:pPr>
        <w:pStyle w:val="Code"/>
      </w:pPr>
      <w:r>
        <w:t xml:space="preserve">      Ads::ObjectOverrule.remove_overrule(</w:t>
      </w:r>
    </w:p>
    <w:p w:rsidR="007028CC" w:rsidRDefault="007028CC" w:rsidP="007028CC">
      <w:pPr>
        <w:pStyle w:val="Code"/>
      </w:pPr>
      <w:r>
        <w:t xml:space="preserve">        Ar::RXClass::get_class(Ads::Line.to_clr_type),</w:t>
      </w:r>
    </w:p>
    <w:p w:rsidR="007028CC" w:rsidRDefault="007028CC" w:rsidP="007028CC">
      <w:pPr>
        <w:pStyle w:val="Code"/>
      </w:pPr>
      <w:r>
        <w:t xml:space="preserve">        $lpdo)</w:t>
      </w:r>
    </w:p>
    <w:p w:rsidR="007028CC" w:rsidRDefault="007028CC" w:rsidP="007028CC">
      <w:pPr>
        <w:pStyle w:val="Code"/>
      </w:pPr>
      <w:r>
        <w:t xml:space="preserve">      Ads::ObjectOverrule.remove_overrule(</w:t>
      </w:r>
    </w:p>
    <w:p w:rsidR="007028CC" w:rsidRDefault="007028CC" w:rsidP="007028CC">
      <w:pPr>
        <w:pStyle w:val="Code"/>
      </w:pPr>
      <w:r>
        <w:t xml:space="preserve">        Ar::RXClass::get_class(Ads::Line.to_clr_type),</w:t>
      </w:r>
    </w:p>
    <w:p w:rsidR="007028CC" w:rsidRDefault="007028CC" w:rsidP="007028CC">
      <w:pPr>
        <w:pStyle w:val="Code"/>
      </w:pPr>
      <w:r>
        <w:t xml:space="preserve">        $lpto)</w:t>
      </w:r>
    </w:p>
    <w:p w:rsidR="007028CC" w:rsidRDefault="007028CC" w:rsidP="007028CC">
      <w:pPr>
        <w:pStyle w:val="Code"/>
      </w:pPr>
      <w:r>
        <w:t xml:space="preserve">      Ads::ObjectOverrule.remove_overrule(</w:t>
      </w:r>
    </w:p>
    <w:p w:rsidR="007028CC" w:rsidRDefault="007028CC" w:rsidP="007028CC">
      <w:pPr>
        <w:pStyle w:val="Code"/>
      </w:pPr>
      <w:r>
        <w:t xml:space="preserve">        Ar::RXClass::get_class(Ads::Circle.to_clr_type),</w:t>
      </w:r>
    </w:p>
    <w:p w:rsidR="007028CC" w:rsidRDefault="007028CC" w:rsidP="007028CC">
      <w:pPr>
        <w:pStyle w:val="Code"/>
      </w:pPr>
      <w:r>
        <w:t xml:space="preserve">        $cpdo)</w:t>
      </w:r>
    </w:p>
    <w:p w:rsidR="007028CC" w:rsidRDefault="007028CC" w:rsidP="007028CC">
      <w:pPr>
        <w:pStyle w:val="Code"/>
      </w:pPr>
      <w:r>
        <w:t xml:space="preserve">      Ads::ObjectOverrule.remove_overrule(</w:t>
      </w:r>
    </w:p>
    <w:p w:rsidR="007028CC" w:rsidRDefault="007028CC" w:rsidP="007028CC">
      <w:pPr>
        <w:pStyle w:val="Code"/>
      </w:pPr>
      <w:r>
        <w:t xml:space="preserve">        Ar::RXClass::get_class(Ads::Circle.to_clr_type),</w:t>
      </w:r>
    </w:p>
    <w:p w:rsidR="007028CC" w:rsidRDefault="007028CC" w:rsidP="007028CC">
      <w:pPr>
        <w:pStyle w:val="Code"/>
      </w:pPr>
      <w:r>
        <w:t xml:space="preserve">        $cpto)</w:t>
      </w:r>
    </w:p>
    <w:p w:rsidR="007028CC" w:rsidRDefault="007028CC" w:rsidP="007028CC">
      <w:pPr>
        <w:pStyle w:val="Code"/>
      </w:pPr>
      <w:r>
        <w:t xml:space="preserve"> </w:t>
      </w:r>
    </w:p>
    <w:p w:rsidR="007028CC" w:rsidRDefault="007028CC" w:rsidP="007028CC">
      <w:pPr>
        <w:pStyle w:val="Code"/>
      </w:pPr>
      <w:r>
        <w:t xml:space="preserve">      $overruling = false</w:t>
      </w:r>
    </w:p>
    <w:p w:rsidR="007028CC" w:rsidRDefault="007028CC" w:rsidP="007028CC">
      <w:pPr>
        <w:pStyle w:val="Code"/>
      </w:pPr>
      <w:r>
        <w:t xml:space="preserve">      overrule(false)</w:t>
      </w:r>
    </w:p>
    <w:p w:rsidR="007028CC" w:rsidRDefault="007028CC" w:rsidP="007028CC">
      <w:pPr>
        <w:pStyle w:val="Code"/>
      </w:pPr>
      <w:r>
        <w:t xml:space="preserve">    end</w:t>
      </w:r>
    </w:p>
    <w:p w:rsidR="007028CC" w:rsidRDefault="007028CC" w:rsidP="007028CC">
      <w:pPr>
        <w:pStyle w:val="Code"/>
      </w:pPr>
      <w:r>
        <w:t xml:space="preserve">  rescue</w:t>
      </w:r>
    </w:p>
    <w:p w:rsidR="007028CC" w:rsidRDefault="007028CC" w:rsidP="007028CC">
      <w:pPr>
        <w:pStyle w:val="Code"/>
      </w:pPr>
      <w:r>
        <w:t xml:space="preserve">    print_message("\nProblem found: " + $! + "\n")</w:t>
      </w:r>
    </w:p>
    <w:p w:rsidR="007028CC" w:rsidRDefault="007028CC" w:rsidP="007028CC">
      <w:pPr>
        <w:pStyle w:val="Code"/>
      </w:pPr>
      <w:r>
        <w:t xml:space="preserve">  end</w:t>
      </w:r>
    </w:p>
    <w:p w:rsidR="007028CC" w:rsidRDefault="007028CC" w:rsidP="007028CC">
      <w:pPr>
        <w:pStyle w:val="Code"/>
      </w:pPr>
      <w:r>
        <w:t>end</w:t>
      </w:r>
    </w:p>
    <w:p w:rsidR="007028CC" w:rsidRDefault="007028CC" w:rsidP="007028CC">
      <w:pPr>
        <w:pStyle w:val="Code"/>
      </w:pPr>
    </w:p>
    <w:p w:rsidR="007028CC" w:rsidRDefault="007028CC" w:rsidP="007028CC">
      <w:pPr>
        <w:pStyle w:val="Code"/>
      </w:pPr>
      <w:r>
        <w:t>def makePipe()</w:t>
      </w:r>
    </w:p>
    <w:p w:rsidR="007028CC" w:rsidRDefault="007028CC" w:rsidP="007028CC">
      <w:pPr>
        <w:pStyle w:val="Code"/>
      </w:pPr>
      <w:r>
        <w:t xml:space="preserve"> </w:t>
      </w:r>
    </w:p>
    <w:p w:rsidR="007028CC" w:rsidRDefault="007028CC" w:rsidP="007028CC">
      <w:pPr>
        <w:pStyle w:val="Code"/>
      </w:pPr>
      <w:r>
        <w:t xml:space="preserve">  begin</w:t>
      </w:r>
    </w:p>
    <w:p w:rsidR="007028CC" w:rsidRDefault="007028CC" w:rsidP="007028CC">
      <w:pPr>
        <w:pStyle w:val="Code"/>
      </w:pPr>
      <w:r>
        <w:t xml:space="preserve">    doc = Aas::Application.document_manager.mdi_active_document</w:t>
      </w:r>
    </w:p>
    <w:p w:rsidR="007028CC" w:rsidRDefault="007028CC" w:rsidP="007028CC">
      <w:pPr>
        <w:pStyle w:val="Code"/>
      </w:pPr>
      <w:r>
        <w:t xml:space="preserve">    db = doc.database</w:t>
      </w:r>
    </w:p>
    <w:p w:rsidR="007028CC" w:rsidRDefault="007028CC" w:rsidP="007028CC">
      <w:pPr>
        <w:pStyle w:val="Code"/>
      </w:pPr>
      <w:r>
        <w:t xml:space="preserve">    ed = doc.editor</w:t>
      </w:r>
    </w:p>
    <w:p w:rsidR="007028CC" w:rsidRDefault="007028CC" w:rsidP="007028CC">
      <w:pPr>
        <w:pStyle w:val="Code"/>
      </w:pPr>
      <w:r>
        <w:t xml:space="preserve"> </w:t>
      </w:r>
    </w:p>
    <w:p w:rsidR="007028CC" w:rsidRDefault="007028CC" w:rsidP="007028CC">
      <w:pPr>
        <w:pStyle w:val="Code"/>
      </w:pPr>
      <w:r>
        <w:t xml:space="preserve">    # Ask the user to select the entities to make into pipes </w:t>
      </w:r>
    </w:p>
    <w:p w:rsidR="007028CC" w:rsidRDefault="007028CC" w:rsidP="007028CC">
      <w:pPr>
        <w:pStyle w:val="Code"/>
      </w:pPr>
      <w:r>
        <w:t xml:space="preserve">    pso = Aei::PromptSelectionOptions.new</w:t>
      </w:r>
    </w:p>
    <w:p w:rsidR="007028CC" w:rsidRDefault="007028CC" w:rsidP="007028CC">
      <w:pPr>
        <w:pStyle w:val="Code"/>
      </w:pPr>
      <w:r>
        <w:t xml:space="preserve">    pso.allow_duplicates = false</w:t>
      </w:r>
    </w:p>
    <w:p w:rsidR="007028CC" w:rsidRDefault="007028CC" w:rsidP="007028CC">
      <w:pPr>
        <w:pStyle w:val="Code"/>
      </w:pPr>
      <w:r>
        <w:t xml:space="preserve">    pso.message_for_adding =</w:t>
      </w:r>
    </w:p>
    <w:p w:rsidR="007028CC" w:rsidRDefault="007028CC" w:rsidP="007028CC">
      <w:pPr>
        <w:pStyle w:val="Code"/>
      </w:pPr>
      <w:r>
        <w:t xml:space="preserve">      "\nSelect objects to turn into pipes: "</w:t>
      </w:r>
    </w:p>
    <w:p w:rsidR="007028CC" w:rsidRDefault="007028CC" w:rsidP="007028CC">
      <w:pPr>
        <w:pStyle w:val="Code"/>
      </w:pPr>
      <w:r>
        <w:t xml:space="preserve"> </w:t>
      </w:r>
    </w:p>
    <w:p w:rsidR="007028CC" w:rsidRDefault="007028CC" w:rsidP="007028CC">
      <w:pPr>
        <w:pStyle w:val="Code"/>
      </w:pPr>
      <w:r>
        <w:t xml:space="preserve">    sel_res = ed.get_selection(pso)</w:t>
      </w:r>
    </w:p>
    <w:p w:rsidR="007028CC" w:rsidRDefault="007028CC" w:rsidP="007028CC">
      <w:pPr>
        <w:pStyle w:val="Code"/>
      </w:pPr>
      <w:r>
        <w:t xml:space="preserve"> </w:t>
      </w:r>
    </w:p>
    <w:p w:rsidR="007028CC" w:rsidRDefault="007028CC" w:rsidP="007028CC">
      <w:pPr>
        <w:pStyle w:val="Code"/>
      </w:pPr>
      <w:r>
        <w:t xml:space="preserve">    # If the user didn't make valid selection, we return </w:t>
      </w:r>
    </w:p>
    <w:p w:rsidR="007028CC" w:rsidRDefault="007028CC" w:rsidP="007028CC">
      <w:pPr>
        <w:pStyle w:val="Code"/>
      </w:pPr>
      <w:r>
        <w:t xml:space="preserve">    if sel_res.status != Aei::PromptStatus.OK</w:t>
      </w:r>
    </w:p>
    <w:p w:rsidR="007028CC" w:rsidRDefault="007028CC" w:rsidP="007028CC">
      <w:pPr>
        <w:pStyle w:val="Code"/>
      </w:pPr>
      <w:r>
        <w:t xml:space="preserve">      return</w:t>
      </w:r>
    </w:p>
    <w:p w:rsidR="007028CC" w:rsidRDefault="007028CC" w:rsidP="007028CC">
      <w:pPr>
        <w:pStyle w:val="Code"/>
      </w:pPr>
      <w:r>
        <w:t xml:space="preserve">    end</w:t>
      </w:r>
    </w:p>
    <w:p w:rsidR="007028CC" w:rsidRDefault="007028CC" w:rsidP="007028CC">
      <w:pPr>
        <w:pStyle w:val="Code"/>
      </w:pPr>
      <w:r>
        <w:t xml:space="preserve"> </w:t>
      </w:r>
    </w:p>
    <w:p w:rsidR="007028CC" w:rsidRDefault="007028CC" w:rsidP="007028CC">
      <w:pPr>
        <w:pStyle w:val="Code"/>
      </w:pPr>
      <w:r>
        <w:t xml:space="preserve">    ss = sel_res.value</w:t>
      </w:r>
    </w:p>
    <w:p w:rsidR="007028CC" w:rsidRDefault="007028CC" w:rsidP="007028CC">
      <w:pPr>
        <w:pStyle w:val="Code"/>
      </w:pPr>
      <w:r>
        <w:t xml:space="preserve"> </w:t>
      </w:r>
    </w:p>
    <w:p w:rsidR="007028CC" w:rsidRDefault="007028CC" w:rsidP="007028CC">
      <w:pPr>
        <w:pStyle w:val="Code"/>
      </w:pPr>
      <w:r>
        <w:t xml:space="preserve">    # Ask the user for the pipe radius to set </w:t>
      </w:r>
    </w:p>
    <w:p w:rsidR="007028CC" w:rsidRDefault="007028CC" w:rsidP="007028CC">
      <w:pPr>
        <w:pStyle w:val="Code"/>
      </w:pPr>
      <w:r>
        <w:t xml:space="preserve">    pdo = Aei::PromptDoubleOptions.new "\nSpecify pipe radius:"</w:t>
      </w:r>
    </w:p>
    <w:p w:rsidR="007028CC" w:rsidRDefault="007028CC" w:rsidP="007028CC">
      <w:pPr>
        <w:pStyle w:val="Code"/>
      </w:pPr>
      <w:r>
        <w:t xml:space="preserve"> </w:t>
      </w:r>
    </w:p>
    <w:p w:rsidR="007028CC" w:rsidRDefault="007028CC" w:rsidP="007028CC">
      <w:pPr>
        <w:pStyle w:val="Code"/>
      </w:pPr>
      <w:r>
        <w:t xml:space="preserve">    # Use the previous value, if if already called </w:t>
      </w:r>
    </w:p>
    <w:p w:rsidR="007028CC" w:rsidRDefault="007028CC" w:rsidP="007028CC">
      <w:pPr>
        <w:pStyle w:val="Code"/>
      </w:pPr>
      <w:r>
        <w:t xml:space="preserve">    if $radius &gt; 0.0</w:t>
      </w:r>
    </w:p>
    <w:p w:rsidR="007028CC" w:rsidRDefault="007028CC" w:rsidP="007028CC">
      <w:pPr>
        <w:pStyle w:val="Code"/>
      </w:pPr>
      <w:r>
        <w:t xml:space="preserve">      pdo.default_value = $radius</w:t>
      </w:r>
    </w:p>
    <w:p w:rsidR="007028CC" w:rsidRDefault="007028CC" w:rsidP="007028CC">
      <w:pPr>
        <w:pStyle w:val="Code"/>
      </w:pPr>
      <w:r>
        <w:t xml:space="preserve">      pdo.use_default_value = true</w:t>
      </w:r>
    </w:p>
    <w:p w:rsidR="007028CC" w:rsidRDefault="007028CC" w:rsidP="007028CC">
      <w:pPr>
        <w:pStyle w:val="Code"/>
      </w:pPr>
      <w:r>
        <w:t xml:space="preserve">    end</w:t>
      </w:r>
    </w:p>
    <w:p w:rsidR="007028CC" w:rsidRDefault="007028CC" w:rsidP="007028CC">
      <w:pPr>
        <w:pStyle w:val="Code"/>
      </w:pPr>
      <w:r>
        <w:t xml:space="preserve"> </w:t>
      </w:r>
    </w:p>
    <w:p w:rsidR="007028CC" w:rsidRDefault="007028CC" w:rsidP="007028CC">
      <w:pPr>
        <w:pStyle w:val="Code"/>
      </w:pPr>
      <w:r>
        <w:t xml:space="preserve">    pdo.allow_negative = false</w:t>
      </w:r>
    </w:p>
    <w:p w:rsidR="007028CC" w:rsidRDefault="007028CC" w:rsidP="007028CC">
      <w:pPr>
        <w:pStyle w:val="Code"/>
      </w:pPr>
      <w:r>
        <w:t xml:space="preserve">    pdo.allow_zero = false</w:t>
      </w:r>
    </w:p>
    <w:p w:rsidR="007028CC" w:rsidRDefault="007028CC" w:rsidP="007028CC">
      <w:pPr>
        <w:pStyle w:val="Code"/>
      </w:pPr>
      <w:r>
        <w:t xml:space="preserve"> </w:t>
      </w:r>
    </w:p>
    <w:p w:rsidR="007028CC" w:rsidRDefault="007028CC" w:rsidP="007028CC">
      <w:pPr>
        <w:pStyle w:val="Code"/>
      </w:pPr>
      <w:r>
        <w:t xml:space="preserve">    pdr = ed.get_double(pdo)</w:t>
      </w:r>
    </w:p>
    <w:p w:rsidR="007028CC" w:rsidRDefault="007028CC" w:rsidP="007028CC">
      <w:pPr>
        <w:pStyle w:val="Code"/>
      </w:pPr>
      <w:r>
        <w:t xml:space="preserve"> </w:t>
      </w:r>
    </w:p>
    <w:p w:rsidR="007028CC" w:rsidRDefault="007028CC" w:rsidP="007028CC">
      <w:pPr>
        <w:pStyle w:val="Code"/>
      </w:pPr>
      <w:r>
        <w:t xml:space="preserve">    # Return if something went wrong </w:t>
      </w:r>
    </w:p>
    <w:p w:rsidR="007028CC" w:rsidRDefault="007028CC" w:rsidP="007028CC">
      <w:pPr>
        <w:pStyle w:val="Code"/>
      </w:pPr>
      <w:r>
        <w:t xml:space="preserve">    if pdr.status != Aei::PromptStatus.OK</w:t>
      </w:r>
    </w:p>
    <w:p w:rsidR="007028CC" w:rsidRDefault="007028CC" w:rsidP="007028CC">
      <w:pPr>
        <w:pStyle w:val="Code"/>
      </w:pPr>
      <w:r>
        <w:t xml:space="preserve">      return</w:t>
      </w:r>
    </w:p>
    <w:p w:rsidR="007028CC" w:rsidRDefault="007028CC" w:rsidP="007028CC">
      <w:pPr>
        <w:pStyle w:val="Code"/>
      </w:pPr>
      <w:r>
        <w:t xml:space="preserve">    end</w:t>
      </w:r>
    </w:p>
    <w:p w:rsidR="007028CC" w:rsidRDefault="007028CC" w:rsidP="007028CC">
      <w:pPr>
        <w:pStyle w:val="Code"/>
      </w:pPr>
      <w:r>
        <w:t xml:space="preserve"> </w:t>
      </w:r>
    </w:p>
    <w:p w:rsidR="007028CC" w:rsidRDefault="007028CC" w:rsidP="007028CC">
      <w:pPr>
        <w:pStyle w:val="Code"/>
      </w:pPr>
      <w:r>
        <w:t xml:space="preserve">    # Set the "last radius" value for when</w:t>
      </w:r>
    </w:p>
    <w:p w:rsidR="007028CC" w:rsidRDefault="007028CC" w:rsidP="007028CC">
      <w:pPr>
        <w:pStyle w:val="Code"/>
      </w:pPr>
      <w:r>
        <w:t xml:space="preserve">    # the command is called next </w:t>
      </w:r>
    </w:p>
    <w:p w:rsidR="007028CC" w:rsidRDefault="007028CC" w:rsidP="007028CC">
      <w:pPr>
        <w:pStyle w:val="Code"/>
      </w:pPr>
      <w:r>
        <w:t xml:space="preserve">    $radius = pdr.value</w:t>
      </w:r>
    </w:p>
    <w:p w:rsidR="007028CC" w:rsidRDefault="007028CC" w:rsidP="007028CC">
      <w:pPr>
        <w:pStyle w:val="Code"/>
      </w:pPr>
      <w:r>
        <w:t xml:space="preserve"> </w:t>
      </w:r>
    </w:p>
    <w:p w:rsidR="007028CC" w:rsidRDefault="007028CC" w:rsidP="007028CC">
      <w:pPr>
        <w:pStyle w:val="Code"/>
      </w:pPr>
      <w:r>
        <w:t xml:space="preserve">    # Use a transaction to edit our various objects </w:t>
      </w:r>
    </w:p>
    <w:p w:rsidR="007028CC" w:rsidRDefault="007028CC" w:rsidP="007028CC">
      <w:pPr>
        <w:pStyle w:val="Code"/>
      </w:pPr>
      <w:r>
        <w:t xml:space="preserve">    tr = db.transaction_manager.start_transaction()</w:t>
      </w:r>
    </w:p>
    <w:p w:rsidR="007028CC" w:rsidRDefault="007028CC" w:rsidP="007028CC">
      <w:pPr>
        <w:pStyle w:val="Code"/>
      </w:pPr>
      <w:r>
        <w:t xml:space="preserve"> </w:t>
      </w:r>
    </w:p>
    <w:p w:rsidR="007028CC" w:rsidRDefault="007028CC" w:rsidP="007028CC">
      <w:pPr>
        <w:pStyle w:val="Code"/>
      </w:pPr>
      <w:r>
        <w:t xml:space="preserve">    # Loop through the selected objects </w:t>
      </w:r>
    </w:p>
    <w:p w:rsidR="007028CC" w:rsidRDefault="007028CC" w:rsidP="007028CC">
      <w:pPr>
        <w:pStyle w:val="Code"/>
      </w:pPr>
      <w:r>
        <w:t xml:space="preserve">    for o in ss do</w:t>
      </w:r>
    </w:p>
    <w:p w:rsidR="007028CC" w:rsidRDefault="007028CC" w:rsidP="007028CC">
      <w:pPr>
        <w:pStyle w:val="Code"/>
      </w:pPr>
      <w:r>
        <w:t xml:space="preserve"> </w:t>
      </w:r>
    </w:p>
    <w:p w:rsidR="007028CC" w:rsidRDefault="007028CC" w:rsidP="007028CC">
      <w:pPr>
        <w:pStyle w:val="Code"/>
      </w:pPr>
      <w:r>
        <w:t xml:space="preserve">      # We could choose only to add XData to the objects</w:t>
      </w:r>
    </w:p>
    <w:p w:rsidR="007028CC" w:rsidRDefault="007028CC" w:rsidP="007028CC">
      <w:pPr>
        <w:pStyle w:val="Code"/>
      </w:pPr>
      <w:r>
        <w:t xml:space="preserve">      # we know will use it (Lines and Circles, for now) </w:t>
      </w:r>
    </w:p>
    <w:p w:rsidR="007028CC" w:rsidRDefault="007028CC" w:rsidP="007028CC">
      <w:pPr>
        <w:pStyle w:val="Code"/>
      </w:pPr>
      <w:r>
        <w:t xml:space="preserve">      obj = tr.get_object(o.object_id, Ads::OpenMode.for_write)</w:t>
      </w:r>
    </w:p>
    <w:p w:rsidR="007028CC" w:rsidRDefault="007028CC" w:rsidP="007028CC">
      <w:pPr>
        <w:pStyle w:val="Code"/>
      </w:pPr>
      <w:r>
        <w:t xml:space="preserve"> </w:t>
      </w:r>
    </w:p>
    <w:p w:rsidR="007028CC" w:rsidRDefault="007028CC" w:rsidP="007028CC">
      <w:pPr>
        <w:pStyle w:val="Code"/>
      </w:pPr>
      <w:r>
        <w:t xml:space="preserve">      set_pipe_radius_for_object(tr, obj, $radius)</w:t>
      </w:r>
    </w:p>
    <w:p w:rsidR="007028CC" w:rsidRDefault="007028CC" w:rsidP="007028CC">
      <w:pPr>
        <w:pStyle w:val="Code"/>
      </w:pPr>
      <w:r>
        <w:t xml:space="preserve"> </w:t>
      </w:r>
    </w:p>
    <w:p w:rsidR="007028CC" w:rsidRDefault="007028CC" w:rsidP="007028CC">
      <w:pPr>
        <w:pStyle w:val="Code"/>
      </w:pPr>
      <w:r>
        <w:t xml:space="preserve">    end</w:t>
      </w:r>
    </w:p>
    <w:p w:rsidR="007028CC" w:rsidRDefault="007028CC" w:rsidP="007028CC">
      <w:pPr>
        <w:pStyle w:val="Code"/>
      </w:pPr>
      <w:r>
        <w:t xml:space="preserve"> </w:t>
      </w:r>
    </w:p>
    <w:p w:rsidR="007028CC" w:rsidRDefault="007028CC" w:rsidP="007028CC">
      <w:pPr>
        <w:pStyle w:val="Code"/>
      </w:pPr>
      <w:r>
        <w:t xml:space="preserve">    tr.commit()</w:t>
      </w:r>
    </w:p>
    <w:p w:rsidR="007028CC" w:rsidRDefault="007028CC" w:rsidP="007028CC">
      <w:pPr>
        <w:pStyle w:val="Code"/>
      </w:pPr>
      <w:r>
        <w:t xml:space="preserve">    tr.dispose()</w:t>
      </w:r>
    </w:p>
    <w:p w:rsidR="007028CC" w:rsidRDefault="007028CC" w:rsidP="007028CC">
      <w:pPr>
        <w:pStyle w:val="Code"/>
      </w:pPr>
      <w:r>
        <w:t xml:space="preserve">  rescue</w:t>
      </w:r>
    </w:p>
    <w:p w:rsidR="007028CC" w:rsidRDefault="007028CC" w:rsidP="007028CC">
      <w:pPr>
        <w:pStyle w:val="Code"/>
      </w:pPr>
      <w:r>
        <w:t xml:space="preserve">    print_message("\nProblem found: " + $! + "\n")</w:t>
      </w:r>
    </w:p>
    <w:p w:rsidR="007028CC" w:rsidRDefault="007028CC" w:rsidP="007028CC">
      <w:pPr>
        <w:pStyle w:val="Code"/>
      </w:pPr>
      <w:r>
        <w:t xml:space="preserve">  end</w:t>
      </w:r>
    </w:p>
    <w:p w:rsidR="00CC144A" w:rsidRDefault="007028CC" w:rsidP="007028CC">
      <w:pPr>
        <w:pStyle w:val="Code"/>
      </w:pPr>
      <w:r>
        <w:t>end</w:t>
      </w:r>
    </w:p>
    <w:p w:rsidR="00CC144A" w:rsidRDefault="00CC144A" w:rsidP="007028CC">
      <w:pPr>
        <w:pStyle w:val="Code"/>
      </w:pPr>
    </w:p>
    <w:p w:rsidR="00CC144A" w:rsidRDefault="00CC144A" w:rsidP="007028CC">
      <w:pPr>
        <w:pStyle w:val="Code"/>
      </w:pPr>
      <w:r w:rsidRPr="00CC144A">
        <w:t>add_commands ["overrule1", "overrule0", "makePipe"]</w:t>
      </w:r>
    </w:p>
    <w:p w:rsidR="007028CC" w:rsidRDefault="007028CC" w:rsidP="007028CC">
      <w:pPr>
        <w:pStyle w:val="Code"/>
      </w:pPr>
    </w:p>
    <w:p w:rsidR="00CC144A" w:rsidRDefault="00CC144A" w:rsidP="007028CC">
      <w:pPr>
        <w:pStyle w:val="Code"/>
      </w:pPr>
    </w:p>
    <w:p w:rsidR="00CC144A" w:rsidRDefault="00CC144A" w:rsidP="00CC144A">
      <w:pPr>
        <w:pStyle w:val="Body"/>
      </w:pPr>
      <w:r w:rsidRPr="00CC144A">
        <w:t>The makepipe() function prompts the user to select objects and provide the radius to assign, and then iterates through and attaches the corresponding XData to each one.</w:t>
      </w:r>
      <w:r>
        <w:t xml:space="preserve">  Finally we register our commands. Now we’re ready to test our work.</w:t>
      </w:r>
    </w:p>
    <w:p w:rsidR="00CC144A" w:rsidRDefault="00DD7F99" w:rsidP="00CC144A">
      <w:pPr>
        <w:pStyle w:val="Head2"/>
      </w:pPr>
      <w:r>
        <w:t>9.</w:t>
      </w:r>
      <w:r w:rsidR="00CC144A">
        <w:t>2.6 Executing the code</w:t>
      </w:r>
    </w:p>
    <w:p w:rsidR="00CC144A" w:rsidRDefault="00CC144A" w:rsidP="00CC144A">
      <w:pPr>
        <w:pStyle w:val="Body"/>
      </w:pPr>
      <w:r>
        <w:t>To put our code through its paces</w:t>
      </w:r>
      <w:r w:rsidRPr="00CC144A">
        <w:t>, we need to load our compiled C# module into AutoCAD using the NETLOAD command, and then type RBLOAD at the command-line.</w:t>
      </w:r>
      <w:r>
        <w:t xml:space="preserve"> </w:t>
      </w:r>
    </w:p>
    <w:p w:rsidR="007119BC" w:rsidRDefault="00CC144A" w:rsidP="00CC144A">
      <w:pPr>
        <w:pStyle w:val="Figure"/>
      </w:pPr>
      <w:r>
        <w:rPr>
          <w:noProof/>
        </w:rPr>
        <w:drawing>
          <wp:inline distT="0" distB="0" distL="0" distR="0">
            <wp:extent cx="4800600" cy="3444875"/>
            <wp:effectExtent l="25400" t="0" r="0" b="0"/>
            <wp:docPr id="1" name="Picture 0" descr="autoca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cad_1.png"/>
                    <pic:cNvPicPr/>
                  </pic:nvPicPr>
                  <pic:blipFill>
                    <a:blip r:embed="rId12"/>
                    <a:stretch>
                      <a:fillRect/>
                    </a:stretch>
                  </pic:blipFill>
                  <pic:spPr>
                    <a:xfrm>
                      <a:off x="0" y="0"/>
                      <a:ext cx="4800600" cy="3444875"/>
                    </a:xfrm>
                    <a:prstGeom prst="rect">
                      <a:avLst/>
                    </a:prstGeom>
                  </pic:spPr>
                </pic:pic>
              </a:graphicData>
            </a:graphic>
          </wp:inline>
        </w:drawing>
      </w:r>
    </w:p>
    <w:p w:rsidR="007119BC" w:rsidRDefault="007119BC" w:rsidP="007119BC">
      <w:pPr>
        <w:pStyle w:val="FigureCaption"/>
      </w:pPr>
      <w:r>
        <w:t xml:space="preserve">Figure </w:t>
      </w:r>
      <w:r w:rsidR="00DD7F99">
        <w:t>9.</w:t>
      </w:r>
      <w:r>
        <w:t>1: Loading the ruby script</w:t>
      </w:r>
    </w:p>
    <w:p w:rsidR="007119BC" w:rsidRDefault="007119BC" w:rsidP="007119BC">
      <w:pPr>
        <w:pStyle w:val="Body"/>
      </w:pPr>
      <w:r>
        <w:t>Once we select our script it will be loaded and executed by the hosted IronRuby engine, registering our three commands.</w:t>
      </w:r>
    </w:p>
    <w:p w:rsidR="007119BC" w:rsidRPr="007119BC" w:rsidRDefault="007119BC" w:rsidP="007119BC">
      <w:pPr>
        <w:pStyle w:val="Body1"/>
        <w:rPr>
          <w:rStyle w:val="CodeinText"/>
        </w:rPr>
      </w:pPr>
      <w:r w:rsidRPr="007119BC">
        <w:rPr>
          <w:rStyle w:val="CodeinText"/>
        </w:rPr>
        <w:t>Registered Ruby command: overrule1</w:t>
      </w:r>
    </w:p>
    <w:p w:rsidR="007119BC" w:rsidRPr="007119BC" w:rsidRDefault="007119BC" w:rsidP="007119BC">
      <w:pPr>
        <w:pStyle w:val="Body1"/>
        <w:rPr>
          <w:rStyle w:val="CodeinText"/>
        </w:rPr>
      </w:pPr>
      <w:r w:rsidRPr="007119BC">
        <w:rPr>
          <w:rStyle w:val="CodeinText"/>
        </w:rPr>
        <w:t>Registered Ruby command: overrule0</w:t>
      </w:r>
    </w:p>
    <w:p w:rsidR="007119BC" w:rsidRPr="007119BC" w:rsidRDefault="007119BC" w:rsidP="007119BC">
      <w:pPr>
        <w:pStyle w:val="Body1"/>
        <w:rPr>
          <w:rStyle w:val="CodeinText"/>
        </w:rPr>
      </w:pPr>
      <w:r w:rsidRPr="007119BC">
        <w:rPr>
          <w:rStyle w:val="CodeinText"/>
        </w:rPr>
        <w:t>Registered Ruby command: makePipe</w:t>
      </w:r>
    </w:p>
    <w:p w:rsidR="007119BC" w:rsidRDefault="007119BC" w:rsidP="007119BC">
      <w:pPr>
        <w:pStyle w:val="Body1"/>
      </w:pPr>
      <w:r>
        <w:t>Using standard AutoCAD drawing commands, we can create some simple lines and circles.</w:t>
      </w:r>
    </w:p>
    <w:p w:rsidR="007119BC" w:rsidRDefault="007119BC" w:rsidP="007119BC">
      <w:pPr>
        <w:pStyle w:val="Figure"/>
      </w:pPr>
      <w:r>
        <w:rPr>
          <w:noProof/>
        </w:rPr>
        <w:drawing>
          <wp:inline distT="0" distB="0" distL="0" distR="0">
            <wp:extent cx="4800600" cy="3021965"/>
            <wp:effectExtent l="25400" t="0" r="0" b="0"/>
            <wp:docPr id="2" name="Picture 1" descr="autocad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cad_2.png"/>
                    <pic:cNvPicPr/>
                  </pic:nvPicPr>
                  <pic:blipFill>
                    <a:blip r:embed="rId13"/>
                    <a:stretch>
                      <a:fillRect/>
                    </a:stretch>
                  </pic:blipFill>
                  <pic:spPr>
                    <a:xfrm>
                      <a:off x="0" y="0"/>
                      <a:ext cx="4800600" cy="3021965"/>
                    </a:xfrm>
                    <a:prstGeom prst="rect">
                      <a:avLst/>
                    </a:prstGeom>
                  </pic:spPr>
                </pic:pic>
              </a:graphicData>
            </a:graphic>
          </wp:inline>
        </w:drawing>
      </w:r>
    </w:p>
    <w:p w:rsidR="007119BC" w:rsidRDefault="007119BC" w:rsidP="007119BC">
      <w:pPr>
        <w:pStyle w:val="FigureCaption"/>
      </w:pPr>
      <w:r>
        <w:t xml:space="preserve">Figure </w:t>
      </w:r>
      <w:r w:rsidR="00DD7F99">
        <w:t>9.</w:t>
      </w:r>
      <w:r>
        <w:t>2: Creating some circles and lines</w:t>
      </w:r>
    </w:p>
    <w:p w:rsidR="007119BC" w:rsidRPr="007119BC" w:rsidRDefault="007119BC" w:rsidP="007119BC">
      <w:pPr>
        <w:pStyle w:val="Body"/>
      </w:pPr>
    </w:p>
    <w:p w:rsidR="007119BC" w:rsidRDefault="007119BC" w:rsidP="007119BC">
      <w:pPr>
        <w:pStyle w:val="Body"/>
      </w:pPr>
      <w:r w:rsidRPr="007119BC">
        <w:t>The MAKEPIPE command allows us to assign radii to the various entities, which can then be made visible using the OVERRULE1 command</w:t>
      </w:r>
      <w:r>
        <w:t>.</w:t>
      </w:r>
    </w:p>
    <w:p w:rsidR="007119BC" w:rsidRDefault="007119BC" w:rsidP="007119BC">
      <w:pPr>
        <w:pStyle w:val="Figure"/>
      </w:pPr>
      <w:r>
        <w:rPr>
          <w:noProof/>
        </w:rPr>
        <w:drawing>
          <wp:inline distT="0" distB="0" distL="0" distR="0">
            <wp:extent cx="4800600" cy="3021965"/>
            <wp:effectExtent l="25400" t="0" r="0" b="0"/>
            <wp:docPr id="3" name="Picture 2" descr="autocad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cad_3.png"/>
                    <pic:cNvPicPr/>
                  </pic:nvPicPr>
                  <pic:blipFill>
                    <a:blip r:embed="rId14"/>
                    <a:stretch>
                      <a:fillRect/>
                    </a:stretch>
                  </pic:blipFill>
                  <pic:spPr>
                    <a:xfrm>
                      <a:off x="0" y="0"/>
                      <a:ext cx="4800600" cy="3021965"/>
                    </a:xfrm>
                    <a:prstGeom prst="rect">
                      <a:avLst/>
                    </a:prstGeom>
                  </pic:spPr>
                </pic:pic>
              </a:graphicData>
            </a:graphic>
          </wp:inline>
        </w:drawing>
      </w:r>
    </w:p>
    <w:p w:rsidR="00614007" w:rsidRDefault="00614007" w:rsidP="007119BC">
      <w:pPr>
        <w:pStyle w:val="FigureCaption"/>
      </w:pPr>
      <w:r>
        <w:t xml:space="preserve">Figure </w:t>
      </w:r>
      <w:r w:rsidR="00DD7F99">
        <w:t>9.</w:t>
      </w:r>
      <w:r>
        <w:t>3: Applying the overrule.</w:t>
      </w:r>
    </w:p>
    <w:p w:rsidR="00614007" w:rsidRDefault="00614007" w:rsidP="00614007">
      <w:pPr>
        <w:pStyle w:val="Body"/>
      </w:pPr>
      <w:r w:rsidRPr="00614007">
        <w:t>We can see this geometry better in a three-dimensional view</w:t>
      </w:r>
      <w:r>
        <w:t>.</w:t>
      </w:r>
    </w:p>
    <w:p w:rsidR="00614007" w:rsidRDefault="00614007" w:rsidP="00614007">
      <w:pPr>
        <w:pStyle w:val="Figure"/>
      </w:pPr>
      <w:r>
        <w:rPr>
          <w:noProof/>
        </w:rPr>
        <w:drawing>
          <wp:inline distT="0" distB="0" distL="0" distR="0">
            <wp:extent cx="4800600" cy="3021965"/>
            <wp:effectExtent l="25400" t="0" r="0" b="0"/>
            <wp:docPr id="4" name="Picture 3" descr="autocad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cad_4.png"/>
                    <pic:cNvPicPr/>
                  </pic:nvPicPr>
                  <pic:blipFill>
                    <a:blip r:embed="rId15"/>
                    <a:stretch>
                      <a:fillRect/>
                    </a:stretch>
                  </pic:blipFill>
                  <pic:spPr>
                    <a:xfrm>
                      <a:off x="0" y="0"/>
                      <a:ext cx="4800600" cy="3021965"/>
                    </a:xfrm>
                    <a:prstGeom prst="rect">
                      <a:avLst/>
                    </a:prstGeom>
                  </pic:spPr>
                </pic:pic>
              </a:graphicData>
            </a:graphic>
          </wp:inline>
        </w:drawing>
      </w:r>
    </w:p>
    <w:p w:rsidR="00614007" w:rsidRDefault="00614007" w:rsidP="00614007">
      <w:pPr>
        <w:pStyle w:val="FigureCaption"/>
      </w:pPr>
      <w:r>
        <w:t xml:space="preserve">Figure </w:t>
      </w:r>
      <w:r w:rsidR="00DD7F99">
        <w:t>9.</w:t>
      </w:r>
      <w:r>
        <w:t>4: The overrule in 3D view.</w:t>
      </w:r>
    </w:p>
    <w:p w:rsidR="00614007" w:rsidRDefault="00614007" w:rsidP="00614007">
      <w:pPr>
        <w:pStyle w:val="Body"/>
      </w:pPr>
      <w:r w:rsidRPr="00614007">
        <w:t>And when we EXPLODE this geometry, we see the resultant 3D Solid objects</w:t>
      </w:r>
      <w:r>
        <w:t>.</w:t>
      </w:r>
    </w:p>
    <w:p w:rsidR="00614007" w:rsidRPr="00614007" w:rsidRDefault="00614007" w:rsidP="00614007">
      <w:pPr>
        <w:pStyle w:val="Figure"/>
      </w:pPr>
      <w:r>
        <w:rPr>
          <w:noProof/>
        </w:rPr>
        <w:drawing>
          <wp:inline distT="0" distB="0" distL="0" distR="0">
            <wp:extent cx="4800600" cy="3021965"/>
            <wp:effectExtent l="25400" t="0" r="0" b="0"/>
            <wp:docPr id="5" name="Picture 4" descr="autocad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cad_5.png"/>
                    <pic:cNvPicPr/>
                  </pic:nvPicPr>
                  <pic:blipFill>
                    <a:blip r:embed="rId16"/>
                    <a:stretch>
                      <a:fillRect/>
                    </a:stretch>
                  </pic:blipFill>
                  <pic:spPr>
                    <a:xfrm>
                      <a:off x="0" y="0"/>
                      <a:ext cx="4800600" cy="3021965"/>
                    </a:xfrm>
                    <a:prstGeom prst="rect">
                      <a:avLst/>
                    </a:prstGeom>
                  </pic:spPr>
                </pic:pic>
              </a:graphicData>
            </a:graphic>
          </wp:inline>
        </w:drawing>
      </w:r>
    </w:p>
    <w:p w:rsidR="00614007" w:rsidRPr="00614007" w:rsidRDefault="00614007" w:rsidP="00614007">
      <w:pPr>
        <w:pStyle w:val="Body"/>
      </w:pPr>
    </w:p>
    <w:p w:rsidR="00614007" w:rsidRDefault="00614007" w:rsidP="00614007">
      <w:pPr>
        <w:pStyle w:val="Body"/>
      </w:pPr>
      <w:r w:rsidRPr="00614007">
        <w:t>That’s it for this introduction to using IronRuby in AutoCAD 2010. For more information please visit the Through the Interface blog (</w:t>
      </w:r>
      <w:hyperlink r:id="rId17" w:history="1">
        <w:r w:rsidRPr="00C67108">
          <w:rPr>
            <w:rStyle w:val="Hyperlink"/>
          </w:rPr>
          <w:t>http://blogs.autodesk.com/through-the-interface</w:t>
        </w:r>
      </w:hyperlink>
      <w:r w:rsidRPr="00614007">
        <w:t>).</w:t>
      </w:r>
    </w:p>
    <w:p w:rsidR="00614007" w:rsidRDefault="00DD7F99" w:rsidP="00614007">
      <w:pPr>
        <w:pStyle w:val="Head1"/>
      </w:pPr>
      <w:r>
        <w:t>9.</w:t>
      </w:r>
      <w:r w:rsidR="00614007">
        <w:t>3 Summary</w:t>
      </w:r>
    </w:p>
    <w:p w:rsidR="007830C5" w:rsidRDefault="007830C5" w:rsidP="00614007">
      <w:pPr>
        <w:pStyle w:val="Body1"/>
      </w:pPr>
      <w:r>
        <w:t>I would like to thank Kean and Thibaut for their contributions to this chapter.  That windows forms DSL certainly makes creating those type of GUI applications a lot more fun. More importantly I hope it gave you some insight into a typical ruby workflow and how to go about meta-programming to do more with less.</w:t>
      </w:r>
    </w:p>
    <w:p w:rsidR="007028CC" w:rsidRPr="007830C5" w:rsidRDefault="007830C5" w:rsidP="007830C5">
      <w:pPr>
        <w:pStyle w:val="Body"/>
      </w:pPr>
      <w:r>
        <w:t>Kean in turn touched on hosting the DLR in an existing application like AutoCAD and then script that application with IronRuby. I thought that was pretty impressive and although the example was fairly simple it was good for somebody like me who never gets into drawing applications.</w:t>
      </w:r>
    </w:p>
    <w:sectPr w:rsidR="007028CC" w:rsidRPr="007830C5" w:rsidSect="00594494">
      <w:headerReference w:type="even" r:id="rId18"/>
      <w:headerReference w:type="default" r:id="rId19"/>
      <w:footerReference w:type="even" r:id="rId20"/>
      <w:footerReference w:type="default" r:id="rId21"/>
      <w:footerReference w:type="first" r:id="rId22"/>
      <w:footnotePr>
        <w:numRestart w:val="eachSect"/>
      </w:footnotePr>
      <w:pgSz w:w="10627" w:h="13320" w:code="13"/>
      <w:pgMar w:top="1800" w:right="1080" w:bottom="1080" w:left="1987" w:gutter="0"/>
      <w:pgNumType w:start="1" w:chapSep="period"/>
      <w:cols w:space="0"/>
      <w:noEndnote/>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8E556B" w:rsidRDefault="008E556B">
      <w:r>
        <w:separator/>
      </w:r>
    </w:p>
    <w:p w:rsidR="008E556B" w:rsidRDefault="008E556B"/>
  </w:endnote>
  <w:endnote w:type="continuationSeparator" w:id="1">
    <w:p w:rsidR="008E556B" w:rsidRDefault="008E556B">
      <w:r>
        <w:continuationSeparator/>
      </w:r>
    </w:p>
    <w:p w:rsidR="008E556B" w:rsidRDefault="008E556B"/>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0000000000000000000"/>
    <w:charset w:val="4D"/>
    <w:family w:val="swiss"/>
    <w:notTrueType/>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E556B" w:rsidRPr="002D24E6" w:rsidRDefault="008E556B" w:rsidP="00594494">
    <w:pPr>
      <w:pStyle w:val="Body1"/>
      <w:jc w:val="center"/>
    </w:pPr>
    <w:r>
      <w:t xml:space="preserve">©Manning Publications Co. </w:t>
    </w:r>
    <w:r w:rsidRPr="00B41619">
      <w:t xml:space="preserve">Please post comments or corrections to the </w:t>
    </w:r>
    <w:r w:rsidRPr="002D24E6">
      <w:t>Author Online forum:</w:t>
    </w:r>
  </w:p>
  <w:p w:rsidR="008E556B" w:rsidRPr="00DB3E55" w:rsidRDefault="008E556B" w:rsidP="00594494">
    <w:pPr>
      <w:pStyle w:val="Body1"/>
      <w:jc w:val="center"/>
      <w:rPr>
        <w:rStyle w:val="Hyperlink"/>
      </w:rPr>
    </w:pPr>
    <w:r w:rsidRPr="00DB3E55">
      <w:rPr>
        <w:rStyle w:val="Hyperlink"/>
      </w:rPr>
      <w:t>http://www.manning-sandbox.com/forum.jspa?f</w:t>
    </w:r>
    <w:r>
      <w:rPr>
        <w:rStyle w:val="Hyperlink"/>
      </w:rPr>
      <w:t>orumID=408</w:t>
    </w: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E556B" w:rsidRPr="002D24E6" w:rsidRDefault="008E556B" w:rsidP="00594494">
    <w:pPr>
      <w:pStyle w:val="Body1"/>
      <w:jc w:val="center"/>
    </w:pPr>
    <w:r>
      <w:t xml:space="preserve">©Manning Publications Co. </w:t>
    </w:r>
    <w:r w:rsidRPr="00B41619">
      <w:t xml:space="preserve">Please post comments or corrections to the </w:t>
    </w:r>
    <w:r w:rsidRPr="002D24E6">
      <w:t>Author Online forum:</w:t>
    </w:r>
  </w:p>
  <w:p w:rsidR="008E556B" w:rsidRPr="00594494" w:rsidRDefault="00BE7ABB" w:rsidP="00594494">
    <w:pPr>
      <w:pStyle w:val="Body1"/>
      <w:jc w:val="center"/>
      <w:rPr>
        <w:color w:val="0000FF"/>
        <w:u w:val="single"/>
      </w:rPr>
    </w:pPr>
    <w:hyperlink r:id="rId1" w:history="1">
      <w:r w:rsidR="008E556B" w:rsidRPr="00C67108">
        <w:rPr>
          <w:rStyle w:val="Hyperlink"/>
        </w:rPr>
        <w:t>http://www.manning-sandbox.com/forum.jspa?forumID=408</w:t>
      </w:r>
    </w:hyperlink>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E556B" w:rsidRDefault="008E556B" w:rsidP="00594494">
    <w:r>
      <w:pgNum/>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8E556B" w:rsidRDefault="008E556B">
      <w:r>
        <w:separator/>
      </w:r>
    </w:p>
    <w:p w:rsidR="008E556B" w:rsidRDefault="008E556B"/>
  </w:footnote>
  <w:footnote w:type="continuationSeparator" w:id="1">
    <w:p w:rsidR="008E556B" w:rsidRDefault="008E556B">
      <w:r>
        <w:continuationSeparator/>
      </w:r>
    </w:p>
    <w:p w:rsidR="008E556B" w:rsidRDefault="008E556B"/>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E556B" w:rsidRPr="00754508" w:rsidRDefault="00BE7ABB" w:rsidP="00594494">
    <w:pPr>
      <w:pStyle w:val="Body1"/>
      <w:tabs>
        <w:tab w:val="clear" w:pos="360"/>
        <w:tab w:val="center" w:pos="2970"/>
        <w:tab w:val="right" w:pos="7200"/>
      </w:tabs>
    </w:pPr>
    <w:fldSimple w:instr="PAGE  ">
      <w:r w:rsidR="00DD7F99">
        <w:rPr>
          <w:noProof/>
        </w:rPr>
        <w:t>2</w:t>
      </w:r>
    </w:fldSimple>
    <w:r w:rsidR="008E556B">
      <w:tab/>
    </w:r>
    <w:r w:rsidR="008E556B">
      <w:rPr>
        <w:rStyle w:val="BoldItalics"/>
      </w:rPr>
      <w:t>Ivan Porto Carrero</w:t>
    </w:r>
    <w:r w:rsidR="008E556B">
      <w:t xml:space="preserve"> / </w:t>
    </w:r>
    <w:r w:rsidR="008E556B">
      <w:rPr>
        <w:rStyle w:val="BoldItalics"/>
      </w:rPr>
      <w:t>IronRuby in Action</w:t>
    </w:r>
    <w:r w:rsidR="008E556B">
      <w:tab/>
      <w:t xml:space="preserve">Last saved: </w:t>
    </w:r>
    <w:fldSimple w:instr=" TIME \@ &quot;dd/MM/yy&quot; ">
      <w:r w:rsidR="00DD7F99">
        <w:rPr>
          <w:noProof/>
        </w:rPr>
        <w:t>16/09/09</w:t>
      </w:r>
    </w:fldSimple>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E556B" w:rsidRPr="00327B8E" w:rsidRDefault="008E556B" w:rsidP="00594494">
    <w:pPr>
      <w:pStyle w:val="Body1"/>
      <w:tabs>
        <w:tab w:val="clear" w:pos="360"/>
        <w:tab w:val="center" w:pos="4680"/>
        <w:tab w:val="left" w:pos="7200"/>
      </w:tabs>
    </w:pPr>
    <w:r>
      <w:t xml:space="preserve">Last saved: </w:t>
    </w:r>
    <w:fldSimple w:instr=" TIME \@ &quot;dd/MM/yy&quot; ">
      <w:r w:rsidR="00DD7F99">
        <w:rPr>
          <w:noProof/>
        </w:rPr>
        <w:t>16/09/09</w:t>
      </w:r>
    </w:fldSimple>
    <w:r>
      <w:tab/>
    </w:r>
    <w:r>
      <w:rPr>
        <w:rStyle w:val="BoldItalics"/>
      </w:rPr>
      <w:t>Ivan Porto Carrero</w:t>
    </w:r>
    <w:r>
      <w:t xml:space="preserve"> / </w:t>
    </w:r>
    <w:r>
      <w:rPr>
        <w:rStyle w:val="BoldItalics"/>
      </w:rPr>
      <w:t>IronRuby In Action</w:t>
    </w:r>
    <w:r w:rsidRPr="00754508">
      <w:tab/>
    </w:r>
    <w:fldSimple w:instr="PAGE  ">
      <w:r w:rsidR="00DD7F99">
        <w:rPr>
          <w:noProof/>
        </w:rPr>
        <w:t>1</w:t>
      </w:r>
    </w:fldSimple>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MS Gothic"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MS Gothic"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MS Gothic"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MS Gothic"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MS Gothic"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MS Gothic"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MS Gothic"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MS Gothic"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MS Gothic"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4"/>
  <w:mirrorMargins/>
  <w:attachedTemplate r:id="rId1"/>
  <w:doNotTrackMoves/>
  <w:documentProtection w:formatting="1" w:enforcement="1"/>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0"/>
    <w:footnote w:id="1"/>
  </w:footnotePr>
  <w:endnotePr>
    <w:endnote w:id="0"/>
    <w:endnote w:id="1"/>
  </w:endnotePr>
  <w:compat/>
  <w:rsids>
    <w:rsidRoot w:val="00B25F05"/>
    <w:rsid w:val="00014F79"/>
    <w:rsid w:val="000175A0"/>
    <w:rsid w:val="0009108D"/>
    <w:rsid w:val="0009294C"/>
    <w:rsid w:val="000E5EB9"/>
    <w:rsid w:val="001419C2"/>
    <w:rsid w:val="00144DA8"/>
    <w:rsid w:val="001A50A7"/>
    <w:rsid w:val="0020695A"/>
    <w:rsid w:val="002763B4"/>
    <w:rsid w:val="00294F73"/>
    <w:rsid w:val="002F04B9"/>
    <w:rsid w:val="00302322"/>
    <w:rsid w:val="003572E7"/>
    <w:rsid w:val="003603D9"/>
    <w:rsid w:val="00383AFF"/>
    <w:rsid w:val="00391FBC"/>
    <w:rsid w:val="003A4028"/>
    <w:rsid w:val="003A59B0"/>
    <w:rsid w:val="003A7705"/>
    <w:rsid w:val="003B0315"/>
    <w:rsid w:val="003B6EA9"/>
    <w:rsid w:val="0047630C"/>
    <w:rsid w:val="004B1E2F"/>
    <w:rsid w:val="004D0978"/>
    <w:rsid w:val="004D6CAC"/>
    <w:rsid w:val="004E6C21"/>
    <w:rsid w:val="00556468"/>
    <w:rsid w:val="00580679"/>
    <w:rsid w:val="005852CB"/>
    <w:rsid w:val="00594494"/>
    <w:rsid w:val="00594B20"/>
    <w:rsid w:val="005C25CB"/>
    <w:rsid w:val="005E70A9"/>
    <w:rsid w:val="006036A6"/>
    <w:rsid w:val="00614007"/>
    <w:rsid w:val="00645603"/>
    <w:rsid w:val="006470D4"/>
    <w:rsid w:val="0066523E"/>
    <w:rsid w:val="006C5272"/>
    <w:rsid w:val="007028CC"/>
    <w:rsid w:val="00705DC0"/>
    <w:rsid w:val="007119BC"/>
    <w:rsid w:val="00770401"/>
    <w:rsid w:val="007830C5"/>
    <w:rsid w:val="007D642F"/>
    <w:rsid w:val="007E481A"/>
    <w:rsid w:val="00800170"/>
    <w:rsid w:val="008675D6"/>
    <w:rsid w:val="008815F9"/>
    <w:rsid w:val="00885B2E"/>
    <w:rsid w:val="00893929"/>
    <w:rsid w:val="008C1832"/>
    <w:rsid w:val="008D3DF9"/>
    <w:rsid w:val="008E556B"/>
    <w:rsid w:val="00905501"/>
    <w:rsid w:val="009B5C46"/>
    <w:rsid w:val="009F2AC2"/>
    <w:rsid w:val="00A21DED"/>
    <w:rsid w:val="00A249CE"/>
    <w:rsid w:val="00A277F2"/>
    <w:rsid w:val="00A67542"/>
    <w:rsid w:val="00B236D6"/>
    <w:rsid w:val="00B25F05"/>
    <w:rsid w:val="00B81BBD"/>
    <w:rsid w:val="00BE3742"/>
    <w:rsid w:val="00BE7ABB"/>
    <w:rsid w:val="00C21657"/>
    <w:rsid w:val="00C27A65"/>
    <w:rsid w:val="00C42578"/>
    <w:rsid w:val="00C847E7"/>
    <w:rsid w:val="00CC144A"/>
    <w:rsid w:val="00CF77F3"/>
    <w:rsid w:val="00D12D7E"/>
    <w:rsid w:val="00D16F03"/>
    <w:rsid w:val="00D74E4B"/>
    <w:rsid w:val="00D87DD1"/>
    <w:rsid w:val="00DD7060"/>
    <w:rsid w:val="00DD7F99"/>
    <w:rsid w:val="00E3524D"/>
    <w:rsid w:val="00EA46EF"/>
    <w:rsid w:val="00EB532B"/>
    <w:rsid w:val="00ED2840"/>
    <w:rsid w:val="00F04EDA"/>
    <w:rsid w:val="00F07CC4"/>
    <w:rsid w:val="00F159AC"/>
    <w:rsid w:val="00F206A5"/>
    <w:rsid w:val="00F6185D"/>
    <w:rsid w:val="00F64AFB"/>
    <w:rsid w:val="00F668FB"/>
    <w:rsid w:val="00F74CCA"/>
    <w:rsid w:val="00FD494B"/>
  </w:rsids>
  <m:mathPr>
    <m:mathFont m:val="DejaVu San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4430D"/>
    <w:rPr>
      <w:color w:val="000000"/>
    </w:rPr>
  </w:style>
  <w:style w:type="paragraph" w:styleId="Heading1">
    <w:name w:val="heading 1"/>
    <w:basedOn w:val="Normal"/>
    <w:next w:val="Normal"/>
    <w:qFormat/>
    <w:locked/>
    <w:rsid w:val="0084430D"/>
    <w:pPr>
      <w:keepNext/>
      <w:spacing w:before="240" w:after="60"/>
      <w:outlineLvl w:val="0"/>
    </w:pPr>
    <w:rPr>
      <w:rFonts w:ascii="Arial" w:hAnsi="Arial"/>
      <w:b/>
      <w:kern w:val="28"/>
      <w:sz w:val="28"/>
    </w:rPr>
  </w:style>
  <w:style w:type="paragraph" w:styleId="Heading2">
    <w:name w:val="heading 2"/>
    <w:basedOn w:val="Normal"/>
    <w:next w:val="Normal"/>
    <w:qFormat/>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84430D"/>
    <w:pPr>
      <w:keepNext/>
      <w:numPr>
        <w:ilvl w:val="2"/>
        <w:numId w:val="1"/>
      </w:numPr>
      <w:spacing w:before="240" w:after="60"/>
      <w:outlineLvl w:val="2"/>
    </w:pPr>
    <w:rPr>
      <w:rFonts w:ascii="Arial" w:hAnsi="Arial"/>
    </w:rPr>
  </w:style>
  <w:style w:type="paragraph" w:styleId="Heading4">
    <w:name w:val="heading 4"/>
    <w:basedOn w:val="Normal"/>
    <w:next w:val="Normal"/>
    <w:qFormat/>
    <w:locked/>
    <w:rsid w:val="0084430D"/>
    <w:pPr>
      <w:keepNext/>
      <w:numPr>
        <w:ilvl w:val="3"/>
        <w:numId w:val="1"/>
      </w:numPr>
      <w:spacing w:before="240" w:after="60"/>
      <w:outlineLvl w:val="3"/>
    </w:pPr>
    <w:rPr>
      <w:rFonts w:ascii="Arial" w:hAnsi="Arial"/>
      <w:b/>
    </w:rPr>
  </w:style>
  <w:style w:type="paragraph" w:styleId="Heading5">
    <w:name w:val="heading 5"/>
    <w:basedOn w:val="Normal"/>
    <w:next w:val="Normal"/>
    <w:qFormat/>
    <w:locked/>
    <w:rsid w:val="0084430D"/>
    <w:pPr>
      <w:numPr>
        <w:ilvl w:val="4"/>
        <w:numId w:val="1"/>
      </w:numPr>
      <w:spacing w:before="240" w:after="60"/>
      <w:outlineLvl w:val="4"/>
    </w:pPr>
    <w:rPr>
      <w:sz w:val="22"/>
    </w:rPr>
  </w:style>
  <w:style w:type="paragraph" w:styleId="Heading6">
    <w:name w:val="heading 6"/>
    <w:basedOn w:val="Normal"/>
    <w:next w:val="Normal"/>
    <w:qFormat/>
    <w:locked/>
    <w:rsid w:val="0084430D"/>
    <w:pPr>
      <w:numPr>
        <w:ilvl w:val="5"/>
        <w:numId w:val="1"/>
      </w:numPr>
      <w:spacing w:before="240" w:after="60"/>
      <w:outlineLvl w:val="5"/>
    </w:pPr>
    <w:rPr>
      <w:i/>
      <w:sz w:val="22"/>
    </w:rPr>
  </w:style>
  <w:style w:type="paragraph" w:styleId="Heading7">
    <w:name w:val="heading 7"/>
    <w:basedOn w:val="Normal"/>
    <w:next w:val="Normal"/>
    <w:qFormat/>
    <w:locked/>
    <w:rsid w:val="0084430D"/>
    <w:pPr>
      <w:numPr>
        <w:ilvl w:val="6"/>
        <w:numId w:val="1"/>
      </w:numPr>
      <w:spacing w:before="240" w:after="60"/>
      <w:outlineLvl w:val="6"/>
    </w:pPr>
    <w:rPr>
      <w:rFonts w:ascii="Arial" w:hAnsi="Arial"/>
    </w:rPr>
  </w:style>
  <w:style w:type="paragraph" w:styleId="Heading8">
    <w:name w:val="heading 8"/>
    <w:basedOn w:val="Normal"/>
    <w:next w:val="Normal"/>
    <w:qFormat/>
    <w:locked/>
    <w:rsid w:val="0084430D"/>
    <w:pPr>
      <w:numPr>
        <w:ilvl w:val="7"/>
        <w:numId w:val="1"/>
      </w:numPr>
      <w:spacing w:before="240" w:after="60"/>
      <w:outlineLvl w:val="7"/>
    </w:pPr>
    <w:rPr>
      <w:rFonts w:ascii="Arial" w:hAnsi="Arial"/>
      <w:i/>
    </w:rPr>
  </w:style>
  <w:style w:type="paragraph" w:styleId="Heading9">
    <w:name w:val="heading 9"/>
    <w:basedOn w:val="Normal"/>
    <w:next w:val="Normal"/>
    <w:qFormat/>
    <w:locked/>
    <w:rsid w:val="0084430D"/>
    <w:pPr>
      <w:numPr>
        <w:ilvl w:val="8"/>
        <w:numId w:val="1"/>
      </w:numPr>
      <w:spacing w:before="240" w:after="60"/>
      <w:outlineLvl w:val="8"/>
    </w:pPr>
    <w:rPr>
      <w:rFonts w:ascii="Arial" w:hAnsi="Arial"/>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link w:val="BodyChar"/>
    <w:rsid w:val="000F0DEC"/>
    <w:pPr>
      <w:tabs>
        <w:tab w:val="left" w:pos="360"/>
      </w:tabs>
      <w:suppressAutoHyphens/>
      <w:spacing w:line="250" w:lineRule="exact"/>
      <w:ind w:firstLine="274"/>
      <w:jc w:val="both"/>
    </w:pPr>
    <w:rPr>
      <w:rFonts w:ascii="Verdana" w:hAnsi="Verdana"/>
      <w:color w:val="000000"/>
      <w:sz w:val="16"/>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rsid w:val="00D20429"/>
    <w:pPr>
      <w:widowControl w:val="0"/>
      <w:numPr>
        <w:numId w:val="36"/>
      </w:numPr>
      <w:suppressAutoHyphens/>
      <w:spacing w:before="80" w:after="80" w:line="240" w:lineRule="exact"/>
      <w:jc w:val="both"/>
    </w:pPr>
    <w:rPr>
      <w:rFonts w:ascii="Verdana" w:hAnsi="Verdana"/>
      <w:sz w:val="16"/>
    </w:rPr>
  </w:style>
  <w:style w:type="paragraph" w:customStyle="1" w:styleId="TableBody">
    <w:name w:val=".Table Body"/>
    <w:rsid w:val="00FA73BB"/>
    <w:pPr>
      <w:spacing w:before="120" w:line="240" w:lineRule="exact"/>
    </w:pPr>
    <w:rPr>
      <w:rFonts w:ascii="Arial" w:hAnsi="Arial"/>
      <w:bCs/>
      <w:color w:val="000000"/>
      <w:sz w:val="16"/>
    </w:rPr>
  </w:style>
  <w:style w:type="paragraph" w:customStyle="1" w:styleId="TableHead">
    <w:name w:val=".Table Head"/>
    <w:basedOn w:val="TableBody"/>
    <w:next w:val="TableBody"/>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rsid w:val="00B15E16"/>
    <w:pPr>
      <w:ind w:firstLine="0"/>
    </w:pPr>
  </w:style>
  <w:style w:type="paragraph" w:customStyle="1" w:styleId="FigureCaption">
    <w:name w:val=".Figure Caption"/>
    <w:next w:val="Body"/>
    <w:rsid w:val="00D20429"/>
    <w:pPr>
      <w:widowControl w:val="0"/>
      <w:spacing w:before="160" w:after="360" w:line="200" w:lineRule="exact"/>
    </w:pPr>
    <w:rPr>
      <w:rFonts w:ascii="Arial" w:hAnsi="Arial"/>
      <w:color w:val="960000"/>
      <w:sz w:val="16"/>
    </w:rPr>
  </w:style>
  <w:style w:type="paragraph" w:customStyle="1" w:styleId="Head1">
    <w:name w:val=".Head 1"/>
    <w:next w:val="Body1"/>
    <w:rsid w:val="00B5680B"/>
    <w:pPr>
      <w:keepNext/>
      <w:widowControl w:val="0"/>
      <w:spacing w:before="160" w:after="40"/>
    </w:pPr>
    <w:rPr>
      <w:rFonts w:ascii="Arial" w:hAnsi="Arial"/>
      <w:b/>
      <w:i/>
      <w:color w:val="960000"/>
    </w:rPr>
  </w:style>
  <w:style w:type="paragraph" w:customStyle="1" w:styleId="Head2">
    <w:name w:val=".Head 2"/>
    <w:basedOn w:val="Head1"/>
    <w:next w:val="Body1"/>
    <w:autoRedefine/>
    <w:rsid w:val="00B5680B"/>
    <w:rPr>
      <w:sz w:val="20"/>
    </w:rPr>
  </w:style>
  <w:style w:type="paragraph" w:customStyle="1" w:styleId="ListNumbered">
    <w:name w:val=".List Numbered"/>
    <w:rsid w:val="00D20429"/>
    <w:pPr>
      <w:numPr>
        <w:numId w:val="37"/>
      </w:numPr>
      <w:spacing w:before="80" w:after="80" w:line="240" w:lineRule="exact"/>
    </w:pPr>
    <w:rPr>
      <w:rFonts w:ascii="Verdana" w:hAnsi="Verdana"/>
      <w:color w:val="000000"/>
      <w:sz w:val="16"/>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rsid w:val="00D20429"/>
    <w:pPr>
      <w:widowControl w:val="0"/>
      <w:ind w:left="270"/>
    </w:pPr>
    <w:rPr>
      <w:rFonts w:ascii="Courier New" w:hAnsi="Courier New"/>
      <w:snapToGrid w:val="0"/>
      <w:color w:val="000000"/>
      <w:sz w:val="16"/>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rsid w:val="001537C4"/>
    <w:pPr>
      <w:spacing w:line="190" w:lineRule="exact"/>
      <w:ind w:left="360"/>
    </w:pPr>
    <w:rPr>
      <w:rFonts w:ascii="Arial" w:hAnsi="Arial"/>
      <w:b/>
      <w:sz w:val="15"/>
    </w:rPr>
  </w:style>
  <w:style w:type="paragraph" w:customStyle="1" w:styleId="Head3">
    <w:name w:val=".Head 3"/>
    <w:basedOn w:val="Head2"/>
    <w:next w:val="Body1"/>
    <w:rsid w:val="00B5680B"/>
    <w:pPr>
      <w:spacing w:before="100" w:after="20"/>
    </w:pPr>
    <w:rPr>
      <w:i w:val="0"/>
      <w:smallCaps/>
      <w:sz w:val="16"/>
    </w:rPr>
  </w:style>
  <w:style w:type="paragraph" w:customStyle="1" w:styleId="CalloutHead">
    <w:name w:val=".Callout Head"/>
    <w:basedOn w:val="Callout"/>
    <w:next w:val="Callout"/>
    <w:rsid w:val="001537C4"/>
    <w:pPr>
      <w:spacing w:before="240" w:after="60"/>
    </w:pPr>
    <w:rPr>
      <w:rFonts w:ascii="Arial" w:hAnsi="Arial"/>
      <w:b/>
      <w:caps/>
      <w:color w:val="960000"/>
      <w:sz w:val="17"/>
      <w:szCs w:val="22"/>
    </w:rPr>
  </w:style>
  <w:style w:type="paragraph" w:customStyle="1" w:styleId="Callout">
    <w:name w:val=".Callout"/>
    <w:basedOn w:val="Body"/>
    <w:rsid w:val="001537C4"/>
    <w:pPr>
      <w:spacing w:before="60" w:after="240" w:line="240" w:lineRule="exact"/>
      <w:ind w:left="360" w:right="360" w:firstLine="0"/>
    </w:pPr>
    <w:rPr>
      <w:sz w:val="15"/>
    </w:rPr>
  </w:style>
  <w:style w:type="paragraph" w:customStyle="1" w:styleId="CodeListingCaption">
    <w:name w:val=".Code Listing Caption"/>
    <w:next w:val="Code"/>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rsid w:val="001537C4"/>
    <w:pPr>
      <w:shd w:val="clear" w:color="auto" w:fill="E6E6E6"/>
      <w:spacing w:before="360" w:after="120"/>
    </w:pPr>
    <w:rPr>
      <w:rFonts w:ascii="Arial" w:hAnsi="Arial"/>
      <w:b/>
      <w:color w:val="960000"/>
      <w:sz w:val="19"/>
    </w:rPr>
  </w:style>
  <w:style w:type="paragraph" w:customStyle="1" w:styleId="Sidebar">
    <w:name w:val=".Sidebar"/>
    <w:basedOn w:val="Callou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sz w:val="16"/>
      <w:szCs w:val="16"/>
    </w:rPr>
  </w:style>
  <w:style w:type="character" w:customStyle="1" w:styleId="CodeinTable">
    <w:name w:val=".Code in Table"/>
    <w:basedOn w:val="CodeinText"/>
    <w:rsid w:val="0048007C"/>
    <w:rPr>
      <w:sz w:val="17"/>
    </w:rPr>
  </w:style>
  <w:style w:type="character" w:customStyle="1" w:styleId="CodeinText">
    <w:name w:val=".Code in Text"/>
    <w:basedOn w:val="DefaultParagraphFon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rFonts w:ascii="Verdana" w:hAnsi="Verdana"/>
      <w:color w:val="000000"/>
      <w:sz w:val="16"/>
    </w:rPr>
  </w:style>
  <w:style w:type="character" w:customStyle="1" w:styleId="Bold">
    <w:name w:val=".Bold"/>
    <w:rsid w:val="0084430D"/>
    <w:rPr>
      <w:b/>
    </w:rPr>
  </w:style>
  <w:style w:type="character" w:customStyle="1" w:styleId="Italics">
    <w:name w:val=".Italics"/>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rsid w:val="00D20429"/>
    <w:pPr>
      <w:spacing w:before="240" w:after="160"/>
    </w:pPr>
  </w:style>
  <w:style w:type="paragraph" w:styleId="FootnoteText">
    <w:name w:val="footnote text"/>
    <w:basedOn w:val="Normal"/>
    <w:semiHidden/>
    <w:rsid w:val="00705CBB"/>
    <w:rPr>
      <w:rFonts w:ascii="Verdana" w:hAnsi="Verdana"/>
      <w:sz w:val="13"/>
    </w:rPr>
  </w:style>
  <w:style w:type="paragraph" w:customStyle="1" w:styleId="TableFooter">
    <w:name w:val=".Table Footer"/>
    <w:basedOn w:val="Normal"/>
    <w:rsid w:val="00957AA4"/>
    <w:pPr>
      <w:widowControl w:val="0"/>
      <w:spacing w:after="120" w:line="200" w:lineRule="atLeast"/>
      <w:contextualSpacing/>
    </w:pPr>
    <w:rPr>
      <w:rFonts w:ascii="Verdana" w:hAnsi="Verdana"/>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qForma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sz w:val="16"/>
      <w:szCs w:val="16"/>
    </w:rPr>
  </w:style>
  <w:style w:type="paragraph" w:customStyle="1" w:styleId="Framecontents">
    <w:name w:val="Frame contents"/>
    <w:basedOn w:val="Normal"/>
    <w:semiHidden/>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logeek.fr"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github.com/thbar" TargetMode="External"/><Relationship Id="rId11" Type="http://schemas.openxmlformats.org/officeDocument/2006/relationships/hyperlink" Target="http://blogs.autodesk.com/through-the-interface"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blogs.autodesk.com/through-the-interface"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twitter.com/bellware/status/804236487" TargetMode="External"/><Relationship Id="rId8" Type="http://schemas.openxmlformats.org/officeDocument/2006/relationships/hyperlink" Target="http://github.com/thbar/magic"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manning-sandbox.com/forum.jspa?forumID=40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OSX%20Leopard:Users:ivan:Library:Application%20Support:Microsoft:Office:User%20Templates:02%20-%20Manning%20template%20060608%20Ma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02 - Manning template 060608 Mac.dot</Template>
  <TotalTime>401</TotalTime>
  <Pages>30</Pages>
  <Words>6790</Words>
  <Characters>38705</Characters>
  <Application>Microsoft Macintosh Word</Application>
  <DocSecurity>0</DocSecurity>
  <Lines>322</Lines>
  <Paragraphs>77</Paragraphs>
  <ScaleCrop>false</ScaleCrop>
  <Company>Manning Publications Co.</Company>
  <LinksUpToDate>false</LinksUpToDate>
  <CharactersWithSpaces>47532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subject/>
  <dc:creator>Ivan Porto Carrero</dc:creator>
  <cp:keywords/>
  <cp:lastModifiedBy>Ivan Porto Carrero</cp:lastModifiedBy>
  <cp:revision>11</cp:revision>
  <cp:lastPrinted>2001-01-25T10:37:00Z</cp:lastPrinted>
  <dcterms:created xsi:type="dcterms:W3CDTF">2009-05-25T08:51:00Z</dcterms:created>
  <dcterms:modified xsi:type="dcterms:W3CDTF">2009-09-16T08:22:00Z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
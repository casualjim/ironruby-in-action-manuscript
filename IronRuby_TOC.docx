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A8" w:rsidRDefault="009566CD" w:rsidP="00FA6723">
      <w:pPr>
        <w:pStyle w:val="Head1"/>
      </w:pPr>
      <w:proofErr w:type="spellStart"/>
      <w:r>
        <w:t>IronRuby</w:t>
      </w:r>
      <w:proofErr w:type="spellEnd"/>
      <w:r>
        <w:t xml:space="preserve"> in Action</w:t>
      </w:r>
    </w:p>
    <w:p w:rsidR="003747D4" w:rsidRDefault="003747D4" w:rsidP="00FA6723">
      <w:pPr>
        <w:pStyle w:val="Body1"/>
      </w:pPr>
    </w:p>
    <w:p w:rsidR="00FA6723" w:rsidRPr="00FA6723" w:rsidRDefault="00FA6723" w:rsidP="00FA6723">
      <w:pPr>
        <w:pStyle w:val="Body1"/>
      </w:pPr>
      <w:r w:rsidRPr="00FA6723">
        <w:t>Contents</w:t>
      </w:r>
    </w:p>
    <w:p w:rsidR="00FA6723" w:rsidRPr="00FA6723" w:rsidRDefault="00FA6723" w:rsidP="00FA6723">
      <w:pPr>
        <w:pStyle w:val="Body"/>
      </w:pPr>
    </w:p>
    <w:p w:rsidR="00BF18D5" w:rsidRPr="00FA6723" w:rsidRDefault="00BF18D5" w:rsidP="00FA6723">
      <w:pPr>
        <w:pStyle w:val="Body"/>
      </w:pPr>
      <w:r w:rsidRPr="00FA6723">
        <w:t xml:space="preserve">1. </w:t>
      </w:r>
      <w:proofErr w:type="spellStart"/>
      <w:ins w:id="0" w:author="Ivan Porto Carrero" w:date="2009-10-12T12:01:00Z">
        <w:r w:rsidR="00204734">
          <w:t>Ironruby</w:t>
        </w:r>
        <w:proofErr w:type="spellEnd"/>
        <w:r w:rsidR="00204734">
          <w:t xml:space="preserve"> makes .NET dynamic</w:t>
        </w:r>
      </w:ins>
    </w:p>
    <w:p w:rsidR="00BF18D5" w:rsidRPr="00FA6723" w:rsidRDefault="00BF18D5" w:rsidP="00FA6723">
      <w:pPr>
        <w:pStyle w:val="Body"/>
      </w:pPr>
      <w:r w:rsidRPr="00FA6723">
        <w:t xml:space="preserve">2. </w:t>
      </w:r>
      <w:r w:rsidR="007B7701" w:rsidRPr="00FA6723">
        <w:t>A Ruby language primer</w:t>
      </w:r>
    </w:p>
    <w:p w:rsidR="00BF18D5" w:rsidRPr="00FA6723" w:rsidRDefault="00BF18D5" w:rsidP="00FA6723">
      <w:pPr>
        <w:pStyle w:val="Body"/>
      </w:pPr>
      <w:r w:rsidRPr="00FA6723">
        <w:t xml:space="preserve">3. </w:t>
      </w:r>
      <w:commentRangeStart w:id="1"/>
      <w:r w:rsidRPr="00FA6723">
        <w:t xml:space="preserve">.NET </w:t>
      </w:r>
      <w:r w:rsidR="007B7701" w:rsidRPr="00FA6723">
        <w:t xml:space="preserve">puts </w:t>
      </w:r>
      <w:r w:rsidRPr="00FA6723">
        <w:t xml:space="preserve">the Iron in </w:t>
      </w:r>
      <w:proofErr w:type="spellStart"/>
      <w:r w:rsidRPr="00FA6723">
        <w:t>IronRuby</w:t>
      </w:r>
      <w:commentRangeEnd w:id="1"/>
      <w:proofErr w:type="spellEnd"/>
      <w:r w:rsidR="00EC4E75">
        <w:rPr>
          <w:rStyle w:val="CommentReference"/>
        </w:rPr>
        <w:commentReference w:id="1"/>
      </w:r>
    </w:p>
    <w:p w:rsidR="00BF18D5" w:rsidRPr="00FA6723" w:rsidRDefault="00BF18D5" w:rsidP="00FA6723">
      <w:pPr>
        <w:pStyle w:val="Body"/>
      </w:pPr>
      <w:r w:rsidRPr="00FA6723">
        <w:t xml:space="preserve">4. </w:t>
      </w:r>
      <w:r w:rsidR="007B7701" w:rsidRPr="00FA6723">
        <w:t xml:space="preserve">Using </w:t>
      </w:r>
      <w:r w:rsidRPr="00FA6723">
        <w:t>WPF</w:t>
      </w:r>
      <w:r w:rsidR="007B7701" w:rsidRPr="00FA6723">
        <w:t xml:space="preserve"> and </w:t>
      </w:r>
      <w:proofErr w:type="spellStart"/>
      <w:r w:rsidR="007B7701" w:rsidRPr="00FA6723">
        <w:t>IronRuby</w:t>
      </w:r>
      <w:proofErr w:type="spellEnd"/>
      <w:r w:rsidR="007B7701" w:rsidRPr="00FA6723">
        <w:t xml:space="preserve"> to build</w:t>
      </w:r>
      <w:r w:rsidR="00FA6723" w:rsidRPr="00FA6723">
        <w:t xml:space="preserve"> </w:t>
      </w:r>
      <w:r w:rsidR="007B7701" w:rsidRPr="00FA6723">
        <w:t>a T</w:t>
      </w:r>
      <w:r w:rsidRPr="00FA6723">
        <w:t>witter client</w:t>
      </w:r>
    </w:p>
    <w:p w:rsidR="00BF18D5" w:rsidRPr="00FA6723" w:rsidRDefault="00BF18D5" w:rsidP="00FA6723">
      <w:pPr>
        <w:pStyle w:val="Body"/>
      </w:pPr>
      <w:r w:rsidRPr="00FA6723">
        <w:t xml:space="preserve">5. </w:t>
      </w:r>
      <w:r w:rsidR="007B7701" w:rsidRPr="00FA6723">
        <w:t xml:space="preserve">Using </w:t>
      </w:r>
      <w:r w:rsidRPr="00FA6723">
        <w:t>Silverlight</w:t>
      </w:r>
      <w:r w:rsidR="007B7701" w:rsidRPr="00FA6723">
        <w:t xml:space="preserve"> </w:t>
      </w:r>
      <w:ins w:id="2" w:author="Lianna Wlasiuk" w:date="2009-10-11T13:34:00Z">
        <w:r w:rsidR="00E76734">
          <w:t>with</w:t>
        </w:r>
        <w:r w:rsidR="00E76734" w:rsidRPr="00FA6723">
          <w:t xml:space="preserve"> </w:t>
        </w:r>
      </w:ins>
      <w:proofErr w:type="spellStart"/>
      <w:r w:rsidR="007B7701" w:rsidRPr="00FA6723">
        <w:t>IronRuby</w:t>
      </w:r>
      <w:proofErr w:type="spellEnd"/>
      <w:r w:rsidR="007B7701" w:rsidRPr="00FA6723">
        <w:t xml:space="preserve"> to build a</w:t>
      </w:r>
      <w:r w:rsidR="00EE5A7B" w:rsidRPr="00FA6723">
        <w:t xml:space="preserve"> </w:t>
      </w:r>
      <w:ins w:id="3" w:author="Lianna Wlasiuk" w:date="2009-10-11T13:34:00Z">
        <w:r w:rsidR="00E76734">
          <w:t>tag explorer</w:t>
        </w:r>
      </w:ins>
    </w:p>
    <w:p w:rsidR="00BF18D5" w:rsidRPr="00FA6723" w:rsidRDefault="00BF18D5" w:rsidP="00FA6723">
      <w:pPr>
        <w:pStyle w:val="Body"/>
      </w:pPr>
      <w:r w:rsidRPr="00FA6723">
        <w:t xml:space="preserve">6. ASP.NET </w:t>
      </w:r>
      <w:r w:rsidR="007B7701" w:rsidRPr="00FA6723">
        <w:t>MVC</w:t>
      </w:r>
      <w:r w:rsidRPr="00FA6723">
        <w:t xml:space="preserve"> </w:t>
      </w:r>
      <w:r w:rsidR="007B7701" w:rsidRPr="00FA6723">
        <w:t>puts you in control</w:t>
      </w:r>
    </w:p>
    <w:p w:rsidR="007B7701" w:rsidRPr="00FA6723" w:rsidRDefault="00BF18D5" w:rsidP="00FA6723">
      <w:pPr>
        <w:pStyle w:val="Body"/>
      </w:pPr>
      <w:r w:rsidRPr="00FA6723">
        <w:t xml:space="preserve">7. </w:t>
      </w:r>
      <w:r w:rsidR="00F9373C" w:rsidRPr="000B34CF">
        <w:t xml:space="preserve">A small </w:t>
      </w:r>
      <w:r w:rsidR="00EC4E75" w:rsidRPr="000B34CF">
        <w:t>T</w:t>
      </w:r>
      <w:r w:rsidR="00F9373C" w:rsidRPr="000B34CF">
        <w:t xml:space="preserve">witter clone with </w:t>
      </w:r>
      <w:proofErr w:type="spellStart"/>
      <w:r w:rsidR="00F9373C" w:rsidRPr="000B34CF">
        <w:t>IronRuby</w:t>
      </w:r>
      <w:proofErr w:type="spellEnd"/>
      <w:r w:rsidR="00F9373C" w:rsidRPr="000B34CF">
        <w:t xml:space="preserve"> and Rails</w:t>
      </w:r>
    </w:p>
    <w:p w:rsidR="00111579" w:rsidRPr="00FA6723" w:rsidRDefault="007B7701" w:rsidP="00FA6723">
      <w:pPr>
        <w:pStyle w:val="Body"/>
      </w:pPr>
      <w:r w:rsidRPr="00FA6723">
        <w:t xml:space="preserve">8. </w:t>
      </w:r>
      <w:r w:rsidR="00DB255F" w:rsidRPr="00FA6723">
        <w:rPr>
          <w:rFonts w:eastAsia="Calibri"/>
        </w:rPr>
        <w:t xml:space="preserve">Testing CLR assemblies with </w:t>
      </w:r>
      <w:proofErr w:type="spellStart"/>
      <w:r w:rsidR="00DB255F" w:rsidRPr="00FA6723">
        <w:rPr>
          <w:rFonts w:eastAsia="Calibri"/>
        </w:rPr>
        <w:t>IronRuby</w:t>
      </w:r>
      <w:proofErr w:type="spellEnd"/>
    </w:p>
    <w:p w:rsidR="00BF18D5" w:rsidRPr="00FA6723" w:rsidRDefault="00BF18D5" w:rsidP="00FA6723">
      <w:pPr>
        <w:pStyle w:val="Body"/>
      </w:pPr>
      <w:r w:rsidRPr="00FA6723">
        <w:t xml:space="preserve">9. </w:t>
      </w:r>
      <w:proofErr w:type="spellStart"/>
      <w:r w:rsidRPr="00FA6723">
        <w:t>IronRuby</w:t>
      </w:r>
      <w:proofErr w:type="spellEnd"/>
      <w:r w:rsidRPr="00FA6723">
        <w:t xml:space="preserve"> in the wild: Tales from the community</w:t>
      </w:r>
    </w:p>
    <w:p w:rsidR="00BF18D5" w:rsidRPr="00FA6723" w:rsidRDefault="00BF18D5" w:rsidP="00FA6723">
      <w:pPr>
        <w:pStyle w:val="Body"/>
      </w:pPr>
      <w:r w:rsidRPr="00FA6723">
        <w:t xml:space="preserve">10. Extending </w:t>
      </w:r>
      <w:proofErr w:type="spellStart"/>
      <w:r w:rsidRPr="00FA6723">
        <w:t>IronRuby</w:t>
      </w:r>
      <w:proofErr w:type="spellEnd"/>
      <w:r w:rsidRPr="00FA6723">
        <w:t xml:space="preserve"> and language </w:t>
      </w:r>
      <w:proofErr w:type="spellStart"/>
      <w:r w:rsidRPr="00FA6723">
        <w:t>interop</w:t>
      </w:r>
      <w:proofErr w:type="spellEnd"/>
    </w:p>
    <w:p w:rsidR="007B7701" w:rsidRPr="00FA6723" w:rsidRDefault="007B7701" w:rsidP="00FA6723">
      <w:pPr>
        <w:pStyle w:val="Body"/>
        <w:rPr>
          <w:rFonts w:eastAsia="Calibri"/>
        </w:rPr>
      </w:pPr>
      <w:r w:rsidRPr="00FA6723">
        <w:t xml:space="preserve">Appendix A </w:t>
      </w:r>
      <w:r w:rsidR="00DB255F" w:rsidRPr="00FA6723">
        <w:rPr>
          <w:rFonts w:eastAsia="Calibri"/>
        </w:rPr>
        <w:t xml:space="preserve">Case Study: Transforming a legacy GUI to WPF and </w:t>
      </w:r>
      <w:proofErr w:type="spellStart"/>
      <w:r w:rsidR="00DB255F" w:rsidRPr="00FA6723">
        <w:rPr>
          <w:rFonts w:eastAsia="Calibri"/>
        </w:rPr>
        <w:t>IronRuby</w:t>
      </w:r>
      <w:proofErr w:type="spellEnd"/>
    </w:p>
    <w:p w:rsidR="007B7701" w:rsidRPr="00FA6723" w:rsidRDefault="007B7701" w:rsidP="00FA6723">
      <w:pPr>
        <w:pStyle w:val="Body"/>
      </w:pPr>
    </w:p>
    <w:sectPr w:rsidR="007B7701" w:rsidRPr="00FA6723" w:rsidSect="00654E28">
      <w:footnotePr>
        <w:pos w:val="beneathText"/>
      </w:footnotePr>
      <w:pgSz w:w="11905" w:h="16837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ianna Wlasiuk" w:date="2009-10-12T12:08:00Z" w:initials="LW">
    <w:p w:rsidR="00EC4E75" w:rsidRDefault="00EC4E75">
      <w:pPr>
        <w:pStyle w:val="CommentText"/>
      </w:pPr>
      <w:r>
        <w:rPr>
          <w:rStyle w:val="CommentReference"/>
        </w:rPr>
        <w:annotationRef/>
      </w:r>
      <w:r>
        <w:t>This title doesn’t really hit the nail on the head for me … Suggestions:</w:t>
      </w:r>
    </w:p>
    <w:p w:rsidR="00EC4E75" w:rsidRDefault="00EC4E75">
      <w:pPr>
        <w:pStyle w:val="CommentText"/>
      </w:pPr>
      <w:proofErr w:type="gramStart"/>
      <w:r>
        <w:t>.Net</w:t>
      </w:r>
      <w:proofErr w:type="gramEnd"/>
      <w:r>
        <w:t xml:space="preserve"> technologies and </w:t>
      </w:r>
      <w:proofErr w:type="spellStart"/>
      <w:r>
        <w:t>IronRuby</w:t>
      </w:r>
      <w:proofErr w:type="spellEnd"/>
    </w:p>
    <w:p w:rsidR="00EC4E75" w:rsidRDefault="00EC4E75">
      <w:pPr>
        <w:pStyle w:val="CommentText"/>
      </w:pPr>
      <w:r>
        <w:t>The evolving .Net world</w:t>
      </w:r>
    </w:p>
    <w:p w:rsidR="00EC4E75" w:rsidRDefault="00EC4E75">
      <w:pPr>
        <w:pStyle w:val="CommentText"/>
      </w:pPr>
      <w:r>
        <w:t>Inside .Net and its emerging tools</w:t>
      </w:r>
    </w:p>
    <w:p w:rsidR="00EC4E75" w:rsidRDefault="00EB4E8B">
      <w:pPr>
        <w:pStyle w:val="CommentText"/>
      </w:pPr>
      <w:r>
        <w:t xml:space="preserve">Inside </w:t>
      </w:r>
      <w:proofErr w:type="spellStart"/>
      <w:r w:rsidR="00EC4E75">
        <w:t>IronRuby</w:t>
      </w:r>
      <w:proofErr w:type="spellEnd"/>
    </w:p>
    <w:p w:rsidR="00204734" w:rsidRDefault="00EB4E8B">
      <w:pPr>
        <w:pStyle w:val="CommentText"/>
      </w:pPr>
      <w:proofErr w:type="spellStart"/>
      <w:r>
        <w:t>IronRuby</w:t>
      </w:r>
      <w:proofErr w:type="spellEnd"/>
      <w:r>
        <w:t xml:space="preserve"> and .Net Web development trends</w:t>
      </w:r>
    </w:p>
    <w:p w:rsidR="00EB4E8B" w:rsidRDefault="00204734">
      <w:pPr>
        <w:pStyle w:val="CommentText"/>
      </w:pPr>
      <w:r w:rsidRPr="00204734">
        <w:rPr>
          <w:highlight w:val="yellow"/>
        </w:rPr>
        <w:t>I do beg to differ here. I really like the title as it explains exactly what .NET brings to the Ruby language</w:t>
      </w:r>
    </w:p>
    <w:p w:rsidR="00EB4E8B" w:rsidRDefault="00EB4E8B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5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2">
    <w:nsid w:val="4FDB4FF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22"/>
  </w:num>
  <w:num w:numId="7">
    <w:abstractNumId w:val="15"/>
  </w:num>
  <w:num w:numId="8">
    <w:abstractNumId w:val="14"/>
  </w:num>
  <w:num w:numId="9">
    <w:abstractNumId w:val="21"/>
  </w:num>
  <w:num w:numId="10">
    <w:abstractNumId w:val="19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17"/>
  </w:num>
  <w:num w:numId="22">
    <w:abstractNumId w:val="24"/>
  </w:num>
  <w:num w:numId="23">
    <w:abstractNumId w:val="25"/>
  </w:num>
  <w:num w:numId="24">
    <w:abstractNumId w:val="16"/>
  </w:num>
  <w:num w:numId="25">
    <w:abstractNumId w:val="20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attachedTemplate r:id="rId1"/>
  <w:linkStyles/>
  <w:stylePaneFormatFilter w:val="3701"/>
  <w:trackRevisions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054115"/>
    <w:rsid w:val="00054115"/>
    <w:rsid w:val="000B34CF"/>
    <w:rsid w:val="00111579"/>
    <w:rsid w:val="001D02CD"/>
    <w:rsid w:val="00204734"/>
    <w:rsid w:val="003747D4"/>
    <w:rsid w:val="005A3BDD"/>
    <w:rsid w:val="00654E28"/>
    <w:rsid w:val="00675FD6"/>
    <w:rsid w:val="007B7701"/>
    <w:rsid w:val="009566CD"/>
    <w:rsid w:val="00BB34B9"/>
    <w:rsid w:val="00BF18D5"/>
    <w:rsid w:val="00DB255F"/>
    <w:rsid w:val="00E76734"/>
    <w:rsid w:val="00EA361D"/>
    <w:rsid w:val="00EB4E8B"/>
    <w:rsid w:val="00EC4E75"/>
    <w:rsid w:val="00EE5A7B"/>
    <w:rsid w:val="00F9373C"/>
    <w:rsid w:val="00FA6723"/>
  </w:rsids>
  <m:mathPr>
    <m:mathFont m:val="MS Gothic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6734"/>
    <w:rPr>
      <w:rFonts w:ascii="Verdana" w:hAnsi="Verdana"/>
      <w:color w:val="000000"/>
      <w:sz w:val="16"/>
      <w:szCs w:val="16"/>
    </w:rPr>
  </w:style>
  <w:style w:type="paragraph" w:styleId="Heading1">
    <w:name w:val="heading 1"/>
    <w:basedOn w:val="Normal"/>
    <w:next w:val="Normal"/>
    <w:rsid w:val="00E7673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rsid w:val="00E767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rsid w:val="00E76734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rsid w:val="00E7673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rsid w:val="00E76734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rsid w:val="00E7673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rsid w:val="00E7673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rsid w:val="00E7673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rsid w:val="00E7673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bsatz-Standardschriftart">
    <w:name w:val="Absatz-Standardschriftart"/>
    <w:rsid w:val="00654E28"/>
  </w:style>
  <w:style w:type="character" w:customStyle="1" w:styleId="WW-Absatz-Standardschriftart">
    <w:name w:val="WW-Absatz-Standardschriftart"/>
    <w:rsid w:val="00E76734"/>
  </w:style>
  <w:style w:type="character" w:customStyle="1" w:styleId="WW-Absatz-Standardschriftart1">
    <w:name w:val="WW-Absatz-Standardschriftart1"/>
    <w:rsid w:val="00E76734"/>
  </w:style>
  <w:style w:type="character" w:customStyle="1" w:styleId="TitleChar">
    <w:name w:val="Title Char"/>
    <w:basedOn w:val="DefaultParagraphFont"/>
    <w:rsid w:val="00654E28"/>
    <w:rPr>
      <w:rFonts w:ascii="Cambria" w:eastAsia="Times New Roman" w:hAnsi="Cambria" w:cs="Times New Roman"/>
      <w:color w:val="17365D"/>
      <w:spacing w:val="5"/>
      <w:kern w:val="1"/>
      <w:sz w:val="52"/>
      <w:szCs w:val="52"/>
    </w:rPr>
  </w:style>
  <w:style w:type="character" w:customStyle="1" w:styleId="Heading1Char">
    <w:name w:val="Heading 1 Char"/>
    <w:basedOn w:val="DefaultParagraphFont"/>
    <w:rsid w:val="00654E2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ullets">
    <w:name w:val="Bullets"/>
    <w:rsid w:val="00654E28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E76734"/>
  </w:style>
  <w:style w:type="paragraph" w:customStyle="1" w:styleId="Heading">
    <w:name w:val="Heading"/>
    <w:basedOn w:val="Normal"/>
    <w:next w:val="Normal"/>
    <w:rsid w:val="00E7673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654E28"/>
    <w:pPr>
      <w:spacing w:after="120"/>
    </w:pPr>
  </w:style>
  <w:style w:type="paragraph" w:styleId="List">
    <w:name w:val="List"/>
    <w:basedOn w:val="Normal"/>
    <w:rsid w:val="00E76734"/>
    <w:pPr>
      <w:spacing w:after="120"/>
    </w:pPr>
    <w:rPr>
      <w:rFonts w:cs="Tahoma"/>
    </w:rPr>
  </w:style>
  <w:style w:type="paragraph" w:styleId="Caption">
    <w:name w:val="caption"/>
    <w:basedOn w:val="Normal"/>
    <w:next w:val="Normal"/>
    <w:qFormat/>
    <w:rsid w:val="00E76734"/>
    <w:pPr>
      <w:spacing w:before="120" w:after="120"/>
    </w:pPr>
    <w:rPr>
      <w:b/>
      <w:bCs/>
    </w:rPr>
  </w:style>
  <w:style w:type="paragraph" w:customStyle="1" w:styleId="Index">
    <w:name w:val="Index"/>
    <w:basedOn w:val="Normal"/>
    <w:rsid w:val="00E76734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rsid w:val="00654E28"/>
    <w:pP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paragraph" w:styleId="Subtitle">
    <w:name w:val="Subtitle"/>
    <w:basedOn w:val="Heading"/>
    <w:next w:val="BodyText"/>
    <w:qFormat/>
    <w:rsid w:val="00654E28"/>
    <w:pPr>
      <w:jc w:val="center"/>
    </w:pPr>
    <w:rPr>
      <w:i/>
      <w:iCs/>
    </w:rPr>
  </w:style>
  <w:style w:type="paragraph" w:customStyle="1" w:styleId="ColorfulList-Accent11">
    <w:name w:val="Colorful List - Accent 11"/>
    <w:basedOn w:val="Normal"/>
    <w:qFormat/>
    <w:rsid w:val="00654E28"/>
    <w:pPr>
      <w:ind w:left="720"/>
    </w:pPr>
  </w:style>
  <w:style w:type="paragraph" w:customStyle="1" w:styleId="Heading10">
    <w:name w:val="Heading 10"/>
    <w:basedOn w:val="Heading"/>
    <w:next w:val="BodyText"/>
    <w:rsid w:val="00654E28"/>
    <w:rPr>
      <w:b/>
      <w:bCs/>
      <w:sz w:val="21"/>
      <w:szCs w:val="21"/>
    </w:rPr>
  </w:style>
  <w:style w:type="paragraph" w:customStyle="1" w:styleId="Head2">
    <w:name w:val=".Head 2"/>
    <w:basedOn w:val="Head1"/>
    <w:next w:val="Body1"/>
    <w:autoRedefine/>
    <w:qFormat/>
    <w:rsid w:val="00E76734"/>
    <w:rPr>
      <w:sz w:val="20"/>
    </w:rPr>
  </w:style>
  <w:style w:type="paragraph" w:styleId="TOC1">
    <w:name w:val="toc 1"/>
    <w:basedOn w:val="Normal"/>
    <w:next w:val="Normal"/>
    <w:autoRedefine/>
    <w:rsid w:val="00E76734"/>
  </w:style>
  <w:style w:type="paragraph" w:styleId="TOC2">
    <w:name w:val="toc 2"/>
    <w:basedOn w:val="Normal"/>
    <w:next w:val="Normal"/>
    <w:autoRedefine/>
    <w:rsid w:val="00E76734"/>
    <w:pPr>
      <w:ind w:left="200"/>
    </w:pPr>
  </w:style>
  <w:style w:type="paragraph" w:styleId="TOC3">
    <w:name w:val="toc 3"/>
    <w:basedOn w:val="Normal"/>
    <w:next w:val="Normal"/>
    <w:autoRedefine/>
    <w:rsid w:val="00E76734"/>
    <w:pPr>
      <w:ind w:left="400"/>
    </w:pPr>
  </w:style>
  <w:style w:type="character" w:styleId="Hyperlink">
    <w:name w:val="Hyperlink"/>
    <w:basedOn w:val="WW-DefaultParagraphFont"/>
    <w:rsid w:val="00E76734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E7673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0E0802"/>
    <w:rPr>
      <w:rFonts w:ascii="Tahoma" w:hAnsi="Tahoma"/>
      <w:color w:val="000000"/>
      <w:sz w:val="16"/>
      <w:szCs w:val="16"/>
      <w:shd w:val="clear" w:color="auto" w:fill="000080"/>
    </w:rPr>
  </w:style>
  <w:style w:type="character" w:styleId="CommentReference">
    <w:name w:val="annotation reference"/>
    <w:basedOn w:val="DefaultParagraphFont"/>
    <w:semiHidden/>
    <w:rsid w:val="00E7673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76734"/>
  </w:style>
  <w:style w:type="character" w:customStyle="1" w:styleId="CommentTextChar">
    <w:name w:val="Comment Text Char"/>
    <w:basedOn w:val="DefaultParagraphFont"/>
    <w:link w:val="CommentText"/>
    <w:semiHidden/>
    <w:rsid w:val="007B7701"/>
    <w:rPr>
      <w:rFonts w:ascii="Verdana" w:hAnsi="Verdan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767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B7701"/>
    <w:rPr>
      <w:b/>
      <w:bCs/>
    </w:rPr>
  </w:style>
  <w:style w:type="paragraph" w:styleId="BalloonText">
    <w:name w:val="Balloon Text"/>
    <w:basedOn w:val="Normal"/>
    <w:link w:val="BalloonTextChar"/>
    <w:semiHidden/>
    <w:rsid w:val="00E76734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semiHidden/>
    <w:rsid w:val="007B7701"/>
    <w:rPr>
      <w:rFonts w:ascii="Tahoma" w:hAnsi="Tahoma" w:cs="Tahoma"/>
      <w:color w:val="000000"/>
      <w:sz w:val="16"/>
      <w:szCs w:val="16"/>
    </w:rPr>
  </w:style>
  <w:style w:type="paragraph" w:customStyle="1" w:styleId="Body">
    <w:name w:val=".Body"/>
    <w:link w:val="BodyChar"/>
    <w:qFormat/>
    <w:rsid w:val="00E76734"/>
    <w:pPr>
      <w:tabs>
        <w:tab w:val="left" w:pos="360"/>
      </w:tabs>
      <w:suppressAutoHyphens/>
      <w:spacing w:line="250" w:lineRule="exact"/>
      <w:ind w:firstLine="274"/>
      <w:jc w:val="both"/>
    </w:pPr>
    <w:rPr>
      <w:rFonts w:ascii="Verdana" w:hAnsi="Verdana"/>
      <w:color w:val="000000"/>
      <w:sz w:val="16"/>
      <w:szCs w:val="16"/>
    </w:rPr>
  </w:style>
  <w:style w:type="character" w:customStyle="1" w:styleId="BodyChar">
    <w:name w:val=".Body Char"/>
    <w:basedOn w:val="DefaultParagraphFont"/>
    <w:link w:val="Body"/>
    <w:rsid w:val="00E76734"/>
    <w:rPr>
      <w:rFonts w:ascii="Verdana" w:hAnsi="Verdana"/>
      <w:color w:val="000000"/>
      <w:sz w:val="16"/>
      <w:szCs w:val="16"/>
    </w:rPr>
  </w:style>
  <w:style w:type="paragraph" w:customStyle="1" w:styleId="ListBullet">
    <w:name w:val=".List Bullet"/>
    <w:basedOn w:val="Normal"/>
    <w:qFormat/>
    <w:rsid w:val="00E76734"/>
    <w:pPr>
      <w:widowControl w:val="0"/>
      <w:numPr>
        <w:numId w:val="25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E76734"/>
    <w:pPr>
      <w:spacing w:before="120" w:line="240" w:lineRule="exact"/>
    </w:pPr>
    <w:rPr>
      <w:rFonts w:ascii="Arial" w:hAnsi="Arial"/>
      <w:bCs/>
      <w:color w:val="000000"/>
      <w:sz w:val="16"/>
      <w:szCs w:val="16"/>
    </w:rPr>
  </w:style>
  <w:style w:type="paragraph" w:customStyle="1" w:styleId="TableHead">
    <w:name w:val=".Table Head"/>
    <w:basedOn w:val="TableBody"/>
    <w:next w:val="TableBody"/>
    <w:qFormat/>
    <w:rsid w:val="00E76734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E76734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  <w:szCs w:val="16"/>
    </w:rPr>
  </w:style>
  <w:style w:type="paragraph" w:customStyle="1" w:styleId="COChapterTitle">
    <w:name w:val="CO Chapter Title"/>
    <w:next w:val="Body1"/>
    <w:rsid w:val="00E76734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  <w:szCs w:val="16"/>
    </w:rPr>
  </w:style>
  <w:style w:type="paragraph" w:customStyle="1" w:styleId="Body1">
    <w:name w:val=".Body 1"/>
    <w:basedOn w:val="Body"/>
    <w:next w:val="Body"/>
    <w:link w:val="Body1Char"/>
    <w:qFormat/>
    <w:rsid w:val="00E76734"/>
    <w:pPr>
      <w:ind w:firstLine="0"/>
    </w:pPr>
  </w:style>
  <w:style w:type="paragraph" w:customStyle="1" w:styleId="FigureCaption">
    <w:name w:val=".Figure Caption"/>
    <w:next w:val="Body"/>
    <w:qFormat/>
    <w:rsid w:val="00E76734"/>
    <w:pPr>
      <w:widowControl w:val="0"/>
      <w:spacing w:before="160" w:after="360" w:line="200" w:lineRule="exact"/>
    </w:pPr>
    <w:rPr>
      <w:rFonts w:ascii="Arial" w:hAnsi="Arial"/>
      <w:color w:val="960000"/>
      <w:sz w:val="16"/>
      <w:szCs w:val="16"/>
    </w:rPr>
  </w:style>
  <w:style w:type="paragraph" w:customStyle="1" w:styleId="Head1">
    <w:name w:val=".Head 1"/>
    <w:next w:val="Body1"/>
    <w:qFormat/>
    <w:rsid w:val="00E76734"/>
    <w:pPr>
      <w:keepNext/>
      <w:widowControl w:val="0"/>
      <w:spacing w:before="160" w:after="40"/>
    </w:pPr>
    <w:rPr>
      <w:rFonts w:ascii="Arial" w:hAnsi="Arial"/>
      <w:b/>
      <w:i/>
      <w:color w:val="960000"/>
      <w:sz w:val="24"/>
      <w:szCs w:val="16"/>
    </w:rPr>
  </w:style>
  <w:style w:type="paragraph" w:customStyle="1" w:styleId="ListNumbered">
    <w:name w:val=".List Numbered"/>
    <w:qFormat/>
    <w:rsid w:val="00E76734"/>
    <w:pPr>
      <w:numPr>
        <w:numId w:val="26"/>
      </w:numPr>
      <w:spacing w:before="80" w:after="80" w:line="240" w:lineRule="exact"/>
    </w:pPr>
    <w:rPr>
      <w:rFonts w:ascii="Verdana" w:hAnsi="Verdana"/>
      <w:color w:val="000000"/>
      <w:sz w:val="16"/>
      <w:szCs w:val="16"/>
    </w:rPr>
  </w:style>
  <w:style w:type="paragraph" w:customStyle="1" w:styleId="GlossaryTerm">
    <w:name w:val=".Glossary Term"/>
    <w:basedOn w:val="Body1"/>
    <w:next w:val="GlossaryDefinition"/>
    <w:rsid w:val="00E76734"/>
    <w:rPr>
      <w:b/>
    </w:rPr>
  </w:style>
  <w:style w:type="paragraph" w:customStyle="1" w:styleId="GlossaryDefinition">
    <w:name w:val=".Glossary Definition"/>
    <w:basedOn w:val="GlossaryTerm"/>
    <w:next w:val="GlossaryTerm"/>
    <w:rsid w:val="00E76734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E76734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  <w:szCs w:val="16"/>
    </w:rPr>
  </w:style>
  <w:style w:type="paragraph" w:customStyle="1" w:styleId="Code">
    <w:name w:val=".Code"/>
    <w:link w:val="CodeChar"/>
    <w:qFormat/>
    <w:rsid w:val="00E76734"/>
    <w:pPr>
      <w:widowControl w:val="0"/>
      <w:ind w:left="270"/>
    </w:pPr>
    <w:rPr>
      <w:rFonts w:ascii="Courier New" w:hAnsi="Courier New"/>
      <w:snapToGrid w:val="0"/>
      <w:color w:val="000000"/>
      <w:sz w:val="16"/>
      <w:szCs w:val="16"/>
    </w:rPr>
  </w:style>
  <w:style w:type="character" w:customStyle="1" w:styleId="CodeChar">
    <w:name w:val=".Code Char"/>
    <w:basedOn w:val="DefaultParagraphFont"/>
    <w:link w:val="Code"/>
    <w:rsid w:val="00E76734"/>
    <w:rPr>
      <w:rFonts w:ascii="Courier New" w:hAnsi="Courier New"/>
      <w:snapToGrid w:val="0"/>
      <w:color w:val="000000"/>
      <w:sz w:val="16"/>
      <w:szCs w:val="16"/>
    </w:rPr>
  </w:style>
  <w:style w:type="paragraph" w:customStyle="1" w:styleId="CodeAnnotation">
    <w:name w:val=".Code Annotation"/>
    <w:qFormat/>
    <w:rsid w:val="00E76734"/>
    <w:pPr>
      <w:spacing w:line="190" w:lineRule="exact"/>
      <w:ind w:left="360"/>
    </w:pPr>
    <w:rPr>
      <w:rFonts w:ascii="Arial" w:hAnsi="Arial"/>
      <w:b/>
      <w:sz w:val="15"/>
      <w:szCs w:val="16"/>
    </w:rPr>
  </w:style>
  <w:style w:type="paragraph" w:customStyle="1" w:styleId="Head3">
    <w:name w:val=".Head 3"/>
    <w:basedOn w:val="Head2"/>
    <w:next w:val="Body1"/>
    <w:qFormat/>
    <w:rsid w:val="00E76734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E7673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E7673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E76734"/>
    <w:pPr>
      <w:shd w:val="clear" w:color="7E0000" w:fill="960000"/>
      <w:spacing w:before="200" w:after="120" w:line="220" w:lineRule="exact"/>
    </w:pPr>
    <w:rPr>
      <w:rFonts w:ascii="Arial" w:hAnsi="Arial"/>
      <w:b/>
      <w:sz w:val="18"/>
      <w:szCs w:val="16"/>
    </w:rPr>
  </w:style>
  <w:style w:type="paragraph" w:customStyle="1" w:styleId="SidebarHead">
    <w:name w:val=".Sidebar Head"/>
    <w:basedOn w:val="Callout"/>
    <w:next w:val="Sidebar"/>
    <w:qFormat/>
    <w:rsid w:val="00E7673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E76734"/>
    <w:pPr>
      <w:shd w:val="clear" w:color="auto" w:fill="E6E6E6"/>
      <w:spacing w:before="120" w:after="120"/>
    </w:pPr>
  </w:style>
  <w:style w:type="character" w:customStyle="1" w:styleId="CodeinTable">
    <w:name w:val=".Code in Table"/>
    <w:basedOn w:val="CodeinText"/>
    <w:qFormat/>
    <w:rsid w:val="00E76734"/>
    <w:rPr>
      <w:sz w:val="17"/>
    </w:rPr>
  </w:style>
  <w:style w:type="character" w:customStyle="1" w:styleId="CodeinText">
    <w:name w:val=".Code in Text"/>
    <w:basedOn w:val="DefaultParagraphFont"/>
    <w:qFormat/>
    <w:rsid w:val="00E76734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E76734"/>
    <w:pPr>
      <w:spacing w:before="80" w:after="80" w:line="240" w:lineRule="exact"/>
      <w:ind w:left="540"/>
    </w:pPr>
    <w:rPr>
      <w:rFonts w:ascii="Verdana" w:hAnsi="Verdana"/>
      <w:color w:val="000000"/>
      <w:sz w:val="16"/>
      <w:szCs w:val="16"/>
    </w:rPr>
  </w:style>
  <w:style w:type="character" w:customStyle="1" w:styleId="Bold">
    <w:name w:val=".Bold"/>
    <w:qFormat/>
    <w:rsid w:val="00E76734"/>
    <w:rPr>
      <w:b/>
    </w:rPr>
  </w:style>
  <w:style w:type="character" w:customStyle="1" w:styleId="Italics">
    <w:name w:val=".Italics"/>
    <w:qFormat/>
    <w:rsid w:val="00E76734"/>
    <w:rPr>
      <w:i/>
    </w:rPr>
  </w:style>
  <w:style w:type="paragraph" w:customStyle="1" w:styleId="TypesetterNote">
    <w:name w:val=".Typesetter Note"/>
    <w:basedOn w:val="Body1"/>
    <w:next w:val="Body"/>
    <w:rsid w:val="00E76734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E76734"/>
    <w:rPr>
      <w:u w:val="single"/>
    </w:rPr>
  </w:style>
  <w:style w:type="paragraph" w:customStyle="1" w:styleId="Quote">
    <w:name w:val=".Quote"/>
    <w:basedOn w:val="Body"/>
    <w:next w:val="Normal"/>
    <w:rsid w:val="00E76734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E76734"/>
    <w:pPr>
      <w:spacing w:after="240"/>
    </w:pPr>
  </w:style>
  <w:style w:type="paragraph" w:styleId="Header">
    <w:name w:val="header"/>
    <w:basedOn w:val="Normal"/>
    <w:link w:val="HeaderChar"/>
    <w:rsid w:val="00E76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6723"/>
    <w:rPr>
      <w:rFonts w:ascii="Verdana" w:hAnsi="Verdana"/>
      <w:color w:val="000000"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E76734"/>
    <w:pPr>
      <w:ind w:left="200" w:hanging="200"/>
    </w:pPr>
  </w:style>
  <w:style w:type="paragraph" w:styleId="TOC4">
    <w:name w:val="toc 4"/>
    <w:basedOn w:val="Normal"/>
    <w:next w:val="Normal"/>
    <w:autoRedefine/>
    <w:semiHidden/>
    <w:rsid w:val="00E76734"/>
    <w:pPr>
      <w:ind w:left="600"/>
    </w:pPr>
  </w:style>
  <w:style w:type="paragraph" w:styleId="TOC5">
    <w:name w:val="toc 5"/>
    <w:basedOn w:val="Normal"/>
    <w:next w:val="Normal"/>
    <w:autoRedefine/>
    <w:semiHidden/>
    <w:rsid w:val="00E76734"/>
    <w:pPr>
      <w:ind w:left="800"/>
    </w:pPr>
  </w:style>
  <w:style w:type="paragraph" w:styleId="TOC6">
    <w:name w:val="toc 6"/>
    <w:basedOn w:val="Normal"/>
    <w:next w:val="Normal"/>
    <w:autoRedefine/>
    <w:semiHidden/>
    <w:rsid w:val="00E76734"/>
    <w:pPr>
      <w:ind w:left="1000"/>
    </w:pPr>
  </w:style>
  <w:style w:type="paragraph" w:styleId="TOC7">
    <w:name w:val="toc 7"/>
    <w:basedOn w:val="Normal"/>
    <w:next w:val="Normal"/>
    <w:autoRedefine/>
    <w:semiHidden/>
    <w:rsid w:val="00E76734"/>
    <w:pPr>
      <w:ind w:left="1200"/>
    </w:pPr>
  </w:style>
  <w:style w:type="paragraph" w:styleId="TOC8">
    <w:name w:val="toc 8"/>
    <w:basedOn w:val="Normal"/>
    <w:next w:val="Normal"/>
    <w:autoRedefine/>
    <w:semiHidden/>
    <w:rsid w:val="00E76734"/>
    <w:pPr>
      <w:ind w:left="1400"/>
    </w:pPr>
  </w:style>
  <w:style w:type="paragraph" w:styleId="TOC9">
    <w:name w:val="toc 9"/>
    <w:basedOn w:val="Normal"/>
    <w:next w:val="Normal"/>
    <w:autoRedefine/>
    <w:semiHidden/>
    <w:rsid w:val="00E76734"/>
    <w:pPr>
      <w:ind w:left="1600"/>
    </w:pPr>
  </w:style>
  <w:style w:type="character" w:customStyle="1" w:styleId="BoldItalics">
    <w:name w:val=".Bold Italics"/>
    <w:basedOn w:val="Bold"/>
    <w:qFormat/>
    <w:rsid w:val="00E76734"/>
    <w:rPr>
      <w:i/>
    </w:rPr>
  </w:style>
  <w:style w:type="paragraph" w:customStyle="1" w:styleId="CodeAnnotationBody">
    <w:name w:val=".Code Annotation Body"/>
    <w:basedOn w:val="Body1"/>
    <w:rsid w:val="00E7673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E76734"/>
    <w:pPr>
      <w:spacing w:before="240" w:after="160"/>
    </w:pPr>
  </w:style>
  <w:style w:type="paragraph" w:styleId="FootnoteText">
    <w:name w:val="footnote text"/>
    <w:basedOn w:val="Normal"/>
    <w:link w:val="FootnoteTextChar"/>
    <w:semiHidden/>
    <w:rsid w:val="00E76734"/>
    <w:rPr>
      <w:sz w:val="13"/>
    </w:rPr>
  </w:style>
  <w:style w:type="character" w:customStyle="1" w:styleId="FootnoteTextChar">
    <w:name w:val="Footnote Text Char"/>
    <w:basedOn w:val="DefaultParagraphFont"/>
    <w:link w:val="FootnoteText"/>
    <w:semiHidden/>
    <w:rsid w:val="00FA6723"/>
    <w:rPr>
      <w:rFonts w:ascii="Verdana" w:hAnsi="Verdana"/>
      <w:color w:val="000000"/>
      <w:sz w:val="13"/>
      <w:szCs w:val="16"/>
    </w:rPr>
  </w:style>
  <w:style w:type="paragraph" w:customStyle="1" w:styleId="TableFooter">
    <w:name w:val=".Table Footer"/>
    <w:basedOn w:val="Normal"/>
    <w:rsid w:val="00E7673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E76734"/>
    <w:rPr>
      <w:vertAlign w:val="superscript"/>
    </w:rPr>
  </w:style>
  <w:style w:type="paragraph" w:styleId="Footer">
    <w:name w:val="footer"/>
    <w:basedOn w:val="Normal"/>
    <w:link w:val="FooterChar"/>
    <w:rsid w:val="00E76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6723"/>
    <w:rPr>
      <w:rFonts w:ascii="Verdana" w:hAnsi="Verdana"/>
      <w:color w:val="000000"/>
      <w:sz w:val="16"/>
      <w:szCs w:val="16"/>
    </w:rPr>
  </w:style>
  <w:style w:type="character" w:customStyle="1" w:styleId="CodeAqua">
    <w:name w:val=".Code Aqua"/>
    <w:rsid w:val="00E76734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E76734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E76734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E76734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E76734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E76734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E76734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E76734"/>
    <w:rPr>
      <w:rFonts w:ascii="Courier New" w:hAnsi="Courier New" w:cs="Courier New"/>
      <w:color w:val="A31515"/>
      <w:sz w:val="16"/>
    </w:rPr>
  </w:style>
  <w:style w:type="character" w:customStyle="1" w:styleId="CodeStrikethrough">
    <w:name w:val=".Code Strikethrough"/>
    <w:rsid w:val="00E76734"/>
    <w:rPr>
      <w:rFonts w:ascii="Times New Roman" w:hAnsi="Times New Roman"/>
      <w:strike/>
      <w:dstrike w:val="0"/>
      <w:sz w:val="16"/>
    </w:rPr>
  </w:style>
  <w:style w:type="paragraph" w:styleId="Index2">
    <w:name w:val="index 2"/>
    <w:basedOn w:val="Normal"/>
    <w:next w:val="Normal"/>
    <w:autoRedefine/>
    <w:semiHidden/>
    <w:rsid w:val="00E76734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E76734"/>
    <w:pPr>
      <w:ind w:left="720" w:hanging="240"/>
    </w:pPr>
  </w:style>
  <w:style w:type="character" w:customStyle="1" w:styleId="CodeUnderline">
    <w:name w:val=".Code Underline"/>
    <w:rsid w:val="00E76734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E76734"/>
    <w:rPr>
      <w:rFonts w:ascii="Wingdings" w:hAnsi="Wingdings"/>
    </w:rPr>
  </w:style>
  <w:style w:type="character" w:customStyle="1" w:styleId="CodeItalic">
    <w:name w:val=".Code Italic"/>
    <w:rsid w:val="00E76734"/>
    <w:rPr>
      <w:rFonts w:ascii="Courier New" w:hAnsi="Courier New"/>
      <w:i/>
      <w:sz w:val="16"/>
    </w:rPr>
  </w:style>
  <w:style w:type="character" w:customStyle="1" w:styleId="WW-WW8Num2z0">
    <w:name w:val="WW-WW8Num2z0"/>
    <w:locked/>
    <w:rsid w:val="00E76734"/>
    <w:rPr>
      <w:rFonts w:ascii="Wingdings" w:hAnsi="Wingdings"/>
    </w:rPr>
  </w:style>
  <w:style w:type="character" w:customStyle="1" w:styleId="WW-WW8Num2z01">
    <w:name w:val="WW-WW8Num2z01"/>
    <w:locked/>
    <w:rsid w:val="00E76734"/>
    <w:rPr>
      <w:rFonts w:ascii="AGaramond" w:hAnsi="AGaramond"/>
    </w:rPr>
  </w:style>
  <w:style w:type="character" w:customStyle="1" w:styleId="WW8Num2z1">
    <w:name w:val="WW8Num2z1"/>
    <w:locked/>
    <w:rsid w:val="00E76734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E76734"/>
    <w:rPr>
      <w:rFonts w:ascii="Symbol" w:hAnsi="Symbol"/>
    </w:rPr>
  </w:style>
  <w:style w:type="character" w:customStyle="1" w:styleId="WW8Num6z1">
    <w:name w:val="WW8Num6z1"/>
    <w:locked/>
    <w:rsid w:val="00E76734"/>
    <w:rPr>
      <w:rFonts w:ascii="Courier New" w:hAnsi="Courier New" w:cs="Courier New"/>
    </w:rPr>
  </w:style>
  <w:style w:type="character" w:customStyle="1" w:styleId="WW8Num6z2">
    <w:name w:val="WW8Num6z2"/>
    <w:locked/>
    <w:rsid w:val="00E76734"/>
    <w:rPr>
      <w:rFonts w:ascii="Wingdings" w:hAnsi="Wingdings"/>
    </w:rPr>
  </w:style>
  <w:style w:type="character" w:customStyle="1" w:styleId="WW8Num7z0">
    <w:name w:val="WW8Num7z0"/>
    <w:locked/>
    <w:rsid w:val="00E76734"/>
    <w:rPr>
      <w:rFonts w:ascii="AGaramond" w:hAnsi="AGaramond"/>
    </w:rPr>
  </w:style>
  <w:style w:type="character" w:customStyle="1" w:styleId="WW8Num8z0">
    <w:name w:val="WW8Num8z0"/>
    <w:locked/>
    <w:rsid w:val="00E76734"/>
    <w:rPr>
      <w:rFonts w:ascii="Symbol" w:hAnsi="Symbol"/>
    </w:rPr>
  </w:style>
  <w:style w:type="character" w:customStyle="1" w:styleId="WW8Num8z1">
    <w:name w:val="WW8Num8z1"/>
    <w:locked/>
    <w:rsid w:val="00E76734"/>
    <w:rPr>
      <w:rFonts w:ascii="Courier New" w:hAnsi="Courier New"/>
    </w:rPr>
  </w:style>
  <w:style w:type="character" w:customStyle="1" w:styleId="WW8Num8z2">
    <w:name w:val="WW8Num8z2"/>
    <w:locked/>
    <w:rsid w:val="00E76734"/>
    <w:rPr>
      <w:rFonts w:ascii="Wingdings" w:hAnsi="Wingdings"/>
    </w:rPr>
  </w:style>
  <w:style w:type="character" w:customStyle="1" w:styleId="WW8Num9z0">
    <w:name w:val="WW8Num9z0"/>
    <w:locked/>
    <w:rsid w:val="00E76734"/>
    <w:rPr>
      <w:rFonts w:ascii="Symbol" w:hAnsi="Symbol"/>
    </w:rPr>
  </w:style>
  <w:style w:type="character" w:customStyle="1" w:styleId="WW8Num9z1">
    <w:name w:val="WW8Num9z1"/>
    <w:locked/>
    <w:rsid w:val="00E76734"/>
    <w:rPr>
      <w:rFonts w:ascii="Courier New" w:hAnsi="Courier New" w:cs="Courier New"/>
    </w:rPr>
  </w:style>
  <w:style w:type="character" w:customStyle="1" w:styleId="WW8Num9z2">
    <w:name w:val="WW8Num9z2"/>
    <w:locked/>
    <w:rsid w:val="00E76734"/>
    <w:rPr>
      <w:rFonts w:ascii="Wingdings" w:hAnsi="Wingdings"/>
    </w:rPr>
  </w:style>
  <w:style w:type="character" w:customStyle="1" w:styleId="WW8Num10z0">
    <w:name w:val="WW8Num10z0"/>
    <w:locked/>
    <w:rsid w:val="00E76734"/>
    <w:rPr>
      <w:rFonts w:ascii="Symbol" w:hAnsi="Symbol"/>
    </w:rPr>
  </w:style>
  <w:style w:type="character" w:customStyle="1" w:styleId="WW8Num10z1">
    <w:name w:val="WW8Num10z1"/>
    <w:locked/>
    <w:rsid w:val="00E76734"/>
    <w:rPr>
      <w:rFonts w:ascii="Courier New" w:hAnsi="Courier New" w:cs="Courier New"/>
    </w:rPr>
  </w:style>
  <w:style w:type="character" w:customStyle="1" w:styleId="WW8Num10z2">
    <w:name w:val="WW8Num10z2"/>
    <w:locked/>
    <w:rsid w:val="00E76734"/>
    <w:rPr>
      <w:rFonts w:ascii="Wingdings" w:hAnsi="Wingdings"/>
    </w:rPr>
  </w:style>
  <w:style w:type="character" w:customStyle="1" w:styleId="WW8Num11z0">
    <w:name w:val="WW8Num11z0"/>
    <w:locked/>
    <w:rsid w:val="00E76734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E76734"/>
    <w:rPr>
      <w:rFonts w:ascii="Symbol" w:hAnsi="Symbol"/>
    </w:rPr>
  </w:style>
  <w:style w:type="character" w:customStyle="1" w:styleId="WW8Num12z1">
    <w:name w:val="WW8Num12z1"/>
    <w:locked/>
    <w:rsid w:val="00E76734"/>
    <w:rPr>
      <w:rFonts w:ascii="Courier New" w:hAnsi="Courier New" w:cs="Courier New"/>
    </w:rPr>
  </w:style>
  <w:style w:type="character" w:customStyle="1" w:styleId="WW8Num12z2">
    <w:name w:val="WW8Num12z2"/>
    <w:locked/>
    <w:rsid w:val="00E76734"/>
    <w:rPr>
      <w:rFonts w:ascii="Wingdings" w:hAnsi="Wingdings"/>
    </w:rPr>
  </w:style>
  <w:style w:type="character" w:customStyle="1" w:styleId="WW8Num13z0">
    <w:name w:val="WW8Num13z0"/>
    <w:locked/>
    <w:rsid w:val="00E76734"/>
    <w:rPr>
      <w:rFonts w:ascii="Wingdings" w:hAnsi="Wingdings"/>
    </w:rPr>
  </w:style>
  <w:style w:type="character" w:customStyle="1" w:styleId="WW8Num15z0">
    <w:name w:val="WW8Num15z0"/>
    <w:locked/>
    <w:rsid w:val="00E76734"/>
    <w:rPr>
      <w:rFonts w:ascii="Symbol" w:hAnsi="Symbol"/>
    </w:rPr>
  </w:style>
  <w:style w:type="character" w:customStyle="1" w:styleId="WW8Num17z0">
    <w:name w:val="WW8Num17z0"/>
    <w:locked/>
    <w:rsid w:val="00E76734"/>
    <w:rPr>
      <w:rFonts w:ascii="Symbol" w:hAnsi="Symbol"/>
    </w:rPr>
  </w:style>
  <w:style w:type="character" w:customStyle="1" w:styleId="WW8Num17z1">
    <w:name w:val="WW8Num17z1"/>
    <w:locked/>
    <w:rsid w:val="00E76734"/>
    <w:rPr>
      <w:rFonts w:ascii="Courier New" w:hAnsi="Courier New"/>
    </w:rPr>
  </w:style>
  <w:style w:type="character" w:customStyle="1" w:styleId="WW8Num17z2">
    <w:name w:val="WW8Num17z2"/>
    <w:locked/>
    <w:rsid w:val="00E76734"/>
    <w:rPr>
      <w:rFonts w:ascii="Wingdings" w:hAnsi="Wingdings"/>
    </w:rPr>
  </w:style>
  <w:style w:type="character" w:customStyle="1" w:styleId="WW8Num18z0">
    <w:name w:val="WW8Num18z0"/>
    <w:locked/>
    <w:rsid w:val="00E76734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E76734"/>
    <w:rPr>
      <w:b/>
    </w:rPr>
  </w:style>
  <w:style w:type="character" w:customStyle="1" w:styleId="WW8Num20z0">
    <w:name w:val="WW8Num20z0"/>
    <w:locked/>
    <w:rsid w:val="00E76734"/>
    <w:rPr>
      <w:rFonts w:ascii="AGaramond" w:hAnsi="AGaramond"/>
    </w:rPr>
  </w:style>
  <w:style w:type="character" w:customStyle="1" w:styleId="WW8Num22z0">
    <w:name w:val="WW8Num22z0"/>
    <w:locked/>
    <w:rsid w:val="00E76734"/>
    <w:rPr>
      <w:rFonts w:ascii="Symbol" w:hAnsi="Symbol"/>
    </w:rPr>
  </w:style>
  <w:style w:type="character" w:customStyle="1" w:styleId="WW8Num22z1">
    <w:name w:val="WW8Num22z1"/>
    <w:locked/>
    <w:rsid w:val="00E76734"/>
    <w:rPr>
      <w:rFonts w:ascii="Courier New" w:hAnsi="Courier New" w:cs="Courier New"/>
    </w:rPr>
  </w:style>
  <w:style w:type="character" w:customStyle="1" w:styleId="WW8Num22z2">
    <w:name w:val="WW8Num22z2"/>
    <w:locked/>
    <w:rsid w:val="00E76734"/>
    <w:rPr>
      <w:rFonts w:ascii="Wingdings" w:hAnsi="Wingdings"/>
    </w:rPr>
  </w:style>
  <w:style w:type="character" w:customStyle="1" w:styleId="WW8Num23z0">
    <w:name w:val="WW8Num23z0"/>
    <w:locked/>
    <w:rsid w:val="00E76734"/>
    <w:rPr>
      <w:rFonts w:ascii="Wingdings" w:hAnsi="Wingdings"/>
    </w:rPr>
  </w:style>
  <w:style w:type="character" w:customStyle="1" w:styleId="WW8Num26z0">
    <w:name w:val="WW8Num26z0"/>
    <w:locked/>
    <w:rsid w:val="00E76734"/>
    <w:rPr>
      <w:rFonts w:ascii="Symbol" w:hAnsi="Symbol"/>
    </w:rPr>
  </w:style>
  <w:style w:type="character" w:customStyle="1" w:styleId="WW8Num26z1">
    <w:name w:val="WW8Num26z1"/>
    <w:locked/>
    <w:rsid w:val="00E76734"/>
    <w:rPr>
      <w:rFonts w:ascii="Courier New" w:hAnsi="Courier New" w:cs="Courier New"/>
    </w:rPr>
  </w:style>
  <w:style w:type="character" w:customStyle="1" w:styleId="WW8Num26z2">
    <w:name w:val="WW8Num26z2"/>
    <w:locked/>
    <w:rsid w:val="00E76734"/>
    <w:rPr>
      <w:rFonts w:ascii="Wingdings" w:hAnsi="Wingdings"/>
    </w:rPr>
  </w:style>
  <w:style w:type="character" w:customStyle="1" w:styleId="WW8Num27z0">
    <w:name w:val="WW8Num27z0"/>
    <w:locked/>
    <w:rsid w:val="00E76734"/>
    <w:rPr>
      <w:rFonts w:ascii="AGaramond" w:hAnsi="AGaramond"/>
    </w:rPr>
  </w:style>
  <w:style w:type="character" w:customStyle="1" w:styleId="WW8Num28z0">
    <w:name w:val="WW8Num28z0"/>
    <w:locked/>
    <w:rsid w:val="00E76734"/>
    <w:rPr>
      <w:rFonts w:ascii="AGaramond" w:hAnsi="AGaramond"/>
    </w:rPr>
  </w:style>
  <w:style w:type="character" w:customStyle="1" w:styleId="WW8Num30z0">
    <w:name w:val="WW8Num30z0"/>
    <w:locked/>
    <w:rsid w:val="00E76734"/>
    <w:rPr>
      <w:rFonts w:ascii="Symbol" w:hAnsi="Symbol"/>
    </w:rPr>
  </w:style>
  <w:style w:type="character" w:customStyle="1" w:styleId="WW8Num30z1">
    <w:name w:val="WW8Num30z1"/>
    <w:locked/>
    <w:rsid w:val="00E76734"/>
    <w:rPr>
      <w:rFonts w:ascii="Courier New" w:hAnsi="Courier New"/>
    </w:rPr>
  </w:style>
  <w:style w:type="character" w:customStyle="1" w:styleId="WW8Num30z2">
    <w:name w:val="WW8Num30z2"/>
    <w:locked/>
    <w:rsid w:val="00E76734"/>
    <w:rPr>
      <w:rFonts w:ascii="Wingdings" w:hAnsi="Wingdings"/>
    </w:rPr>
  </w:style>
  <w:style w:type="character" w:customStyle="1" w:styleId="WW-DefaultParagraphFont">
    <w:name w:val="WW-Default Paragraph Font"/>
    <w:locked/>
    <w:rsid w:val="00E76734"/>
  </w:style>
  <w:style w:type="character" w:styleId="Strong">
    <w:name w:val="Strong"/>
    <w:basedOn w:val="WW-DefaultParagraphFont"/>
    <w:rsid w:val="00E76734"/>
    <w:rPr>
      <w:b/>
    </w:rPr>
  </w:style>
  <w:style w:type="character" w:styleId="PageNumber">
    <w:name w:val="page number"/>
    <w:basedOn w:val="WW-DefaultParagraphFont"/>
    <w:rsid w:val="00E76734"/>
  </w:style>
  <w:style w:type="character" w:styleId="FollowedHyperlink">
    <w:name w:val="FollowedHyperlink"/>
    <w:basedOn w:val="WW-DefaultParagraphFont"/>
    <w:rsid w:val="00E76734"/>
    <w:rPr>
      <w:color w:val="800080"/>
      <w:u w:val="single"/>
    </w:rPr>
  </w:style>
  <w:style w:type="character" w:customStyle="1" w:styleId="FootnoteCharacters">
    <w:name w:val="Footnote Characters"/>
    <w:semiHidden/>
    <w:rsid w:val="00E76734"/>
    <w:rPr>
      <w:vertAlign w:val="superscript"/>
    </w:rPr>
  </w:style>
  <w:style w:type="character" w:customStyle="1" w:styleId="WW-FootnoteCharacters">
    <w:name w:val="WW-Footnote Characters"/>
    <w:locked/>
    <w:rsid w:val="00E76734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E76734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E76734"/>
    <w:rPr>
      <w:sz w:val="16"/>
      <w:szCs w:val="16"/>
    </w:rPr>
  </w:style>
  <w:style w:type="character" w:customStyle="1" w:styleId="EndnoteCharacters">
    <w:name w:val="Endnote Characters"/>
    <w:semiHidden/>
    <w:rsid w:val="00E76734"/>
    <w:rPr>
      <w:vertAlign w:val="superscript"/>
    </w:rPr>
  </w:style>
  <w:style w:type="character" w:customStyle="1" w:styleId="WW-EndnoteCharacters">
    <w:name w:val="WW-Endnote Characters"/>
    <w:locked/>
    <w:rsid w:val="00E76734"/>
    <w:rPr>
      <w:vertAlign w:val="superscript"/>
    </w:rPr>
  </w:style>
  <w:style w:type="character" w:customStyle="1" w:styleId="WW-EndnoteCharacters1">
    <w:name w:val="WW-Endnote Characters1"/>
    <w:locked/>
    <w:rsid w:val="00E76734"/>
  </w:style>
  <w:style w:type="paragraph" w:customStyle="1" w:styleId="WW-Caption">
    <w:name w:val="WW-Caption"/>
    <w:basedOn w:val="Normal"/>
    <w:locked/>
    <w:rsid w:val="00E76734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E76734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E7673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E76734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E76734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E7673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E76734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E76734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E76734"/>
    <w:rPr>
      <w:rFonts w:ascii="Arial" w:hAnsi="Arial"/>
    </w:rPr>
  </w:style>
  <w:style w:type="paragraph" w:customStyle="1" w:styleId="WW-CommentText">
    <w:name w:val="WW-Comment Text"/>
    <w:basedOn w:val="Normal"/>
    <w:locked/>
    <w:rsid w:val="00E76734"/>
  </w:style>
  <w:style w:type="paragraph" w:customStyle="1" w:styleId="WW-CommentSubject">
    <w:name w:val="WW-Comment Subject"/>
    <w:basedOn w:val="WW-CommentText"/>
    <w:next w:val="WW-CommentText"/>
    <w:locked/>
    <w:rsid w:val="00E76734"/>
    <w:rPr>
      <w:b/>
      <w:bCs/>
    </w:rPr>
  </w:style>
  <w:style w:type="paragraph" w:customStyle="1" w:styleId="WW-BalloonText">
    <w:name w:val="WW-Balloon Text"/>
    <w:basedOn w:val="Normal"/>
    <w:locked/>
    <w:rsid w:val="00E76734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E76734"/>
    <w:pPr>
      <w:spacing w:after="120"/>
    </w:pPr>
  </w:style>
  <w:style w:type="paragraph" w:customStyle="1" w:styleId="WW-Framecontents">
    <w:name w:val="WW-Frame contents"/>
    <w:basedOn w:val="Normal"/>
    <w:locked/>
    <w:rsid w:val="00E76734"/>
    <w:pPr>
      <w:spacing w:after="120"/>
    </w:pPr>
  </w:style>
  <w:style w:type="paragraph" w:customStyle="1" w:styleId="WW-Framecontents1">
    <w:name w:val="WW-Frame contents1"/>
    <w:basedOn w:val="Normal"/>
    <w:locked/>
    <w:rsid w:val="00E76734"/>
    <w:pPr>
      <w:spacing w:after="120"/>
    </w:pPr>
  </w:style>
  <w:style w:type="table" w:styleId="TableGrid">
    <w:name w:val="Table Grid"/>
    <w:basedOn w:val="TableNormal"/>
    <w:rsid w:val="00E76734"/>
    <w:pPr>
      <w:widowControl w:val="0"/>
      <w:suppressAutoHyphens/>
    </w:pPr>
    <w:rPr>
      <w:rFonts w:ascii="Verdana" w:hAnsi="Verdana"/>
      <w:sz w:val="16"/>
      <w:szCs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E76734"/>
  </w:style>
  <w:style w:type="character" w:customStyle="1" w:styleId="CodeBold">
    <w:name w:val=".Code Bold"/>
    <w:rsid w:val="00E76734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rsid w:val="00E76734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rsid w:val="00E7673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E7673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76734"/>
    <w:rPr>
      <w:rFonts w:ascii="Consolas" w:hAnsi="Consolas"/>
      <w:color w:val="000000"/>
    </w:rPr>
  </w:style>
  <w:style w:type="paragraph" w:styleId="NormalWeb">
    <w:name w:val="Normal (Web)"/>
    <w:basedOn w:val="Normal"/>
    <w:rsid w:val="00E76734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AUB~1\AppData\Local\Temp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\Users\THEAUB~1\AppData\Local\Temp\02 - Manning Word 2007 template 060608.dotm</Template>
  <TotalTime>63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Flanders International Marketing Ltd.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Porto Carrero</dc:creator>
  <cp:lastModifiedBy>Ivan Porto Carrero</cp:lastModifiedBy>
  <cp:revision>6</cp:revision>
  <cp:lastPrinted>2113-01-01T04:00:00Z</cp:lastPrinted>
  <dcterms:created xsi:type="dcterms:W3CDTF">2009-09-30T12:30:00Z</dcterms:created>
  <dcterms:modified xsi:type="dcterms:W3CDTF">2009-10-12T10:08:00Z</dcterms:modified>
</cp:coreProperties>
</file>
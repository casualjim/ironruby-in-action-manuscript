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DCE" w:rsidRDefault="00F65E09">
      <w:pPr>
        <w:pStyle w:val="TOC1"/>
        <w:tabs>
          <w:tab w:val="right" w:leader="dot" w:pos="7550"/>
        </w:tabs>
        <w:rPr>
          <w:rFonts w:asciiTheme="minorHAnsi" w:eastAsiaTheme="minorEastAsia" w:hAnsiTheme="minorHAnsi" w:cstheme="minorBidi"/>
          <w:noProof/>
          <w:color w:val="auto"/>
          <w:sz w:val="22"/>
          <w:szCs w:val="22"/>
        </w:rPr>
      </w:pPr>
      <w:r w:rsidRPr="00F65E09">
        <w:fldChar w:fldCharType="begin"/>
      </w:r>
      <w:r w:rsidR="00987ACC">
        <w:instrText xml:space="preserve"> TOC \o "1-3" \h \z \t ".Head 1,1,.Head 2,2,.Head 3,3" </w:instrText>
      </w:r>
      <w:r w:rsidRPr="00F65E09">
        <w:fldChar w:fldCharType="separate"/>
      </w:r>
      <w:hyperlink w:anchor="_Toc243051005" w:history="1">
        <w:r w:rsidR="001F6DCE" w:rsidRPr="006A2C13">
          <w:rPr>
            <w:rStyle w:val="Hyperlink"/>
            <w:noProof/>
          </w:rPr>
          <w:t>A.1 Napa past and present</w:t>
        </w:r>
        <w:r w:rsidR="001F6DCE">
          <w:rPr>
            <w:noProof/>
            <w:webHidden/>
          </w:rPr>
          <w:tab/>
        </w:r>
        <w:r>
          <w:rPr>
            <w:noProof/>
            <w:webHidden/>
          </w:rPr>
          <w:fldChar w:fldCharType="begin"/>
        </w:r>
        <w:r w:rsidR="001F6DCE">
          <w:rPr>
            <w:noProof/>
            <w:webHidden/>
          </w:rPr>
          <w:instrText xml:space="preserve"> PAGEREF _Toc243051005 \h </w:instrText>
        </w:r>
        <w:r w:rsidR="00154FDF">
          <w:rPr>
            <w:noProof/>
          </w:rPr>
        </w:r>
        <w:r>
          <w:rPr>
            <w:noProof/>
            <w:webHidden/>
          </w:rPr>
          <w:fldChar w:fldCharType="separate"/>
        </w:r>
        <w:r w:rsidR="001F6DCE">
          <w:rPr>
            <w:noProof/>
            <w:webHidden/>
          </w:rPr>
          <w:t>2</w:t>
        </w:r>
        <w:r>
          <w:rPr>
            <w:noProof/>
            <w:webHidden/>
          </w:rPr>
          <w:fldChar w:fldCharType="end"/>
        </w:r>
      </w:hyperlink>
    </w:p>
    <w:p w:rsidR="001F6DCE" w:rsidRDefault="00F65E09">
      <w:pPr>
        <w:pStyle w:val="TOC2"/>
        <w:tabs>
          <w:tab w:val="right" w:leader="dot" w:pos="7550"/>
        </w:tabs>
        <w:rPr>
          <w:rFonts w:asciiTheme="minorHAnsi" w:eastAsiaTheme="minorEastAsia" w:hAnsiTheme="minorHAnsi" w:cstheme="minorBidi"/>
          <w:noProof/>
          <w:color w:val="auto"/>
          <w:sz w:val="22"/>
          <w:szCs w:val="22"/>
        </w:rPr>
      </w:pPr>
      <w:hyperlink w:anchor="_Toc243051006" w:history="1">
        <w:r w:rsidR="001F6DCE" w:rsidRPr="006A2C13">
          <w:rPr>
            <w:rStyle w:val="Hyperlink"/>
            <w:noProof/>
          </w:rPr>
          <w:t>A.1.1 Paths to the future</w:t>
        </w:r>
        <w:r w:rsidR="001F6DCE">
          <w:rPr>
            <w:noProof/>
            <w:webHidden/>
          </w:rPr>
          <w:tab/>
        </w:r>
        <w:r>
          <w:rPr>
            <w:noProof/>
            <w:webHidden/>
          </w:rPr>
          <w:fldChar w:fldCharType="begin"/>
        </w:r>
        <w:r w:rsidR="001F6DCE">
          <w:rPr>
            <w:noProof/>
            <w:webHidden/>
          </w:rPr>
          <w:instrText xml:space="preserve"> PAGEREF _Toc243051006 \h </w:instrText>
        </w:r>
        <w:r w:rsidR="00154FDF">
          <w:rPr>
            <w:noProof/>
          </w:rPr>
        </w:r>
        <w:r>
          <w:rPr>
            <w:noProof/>
            <w:webHidden/>
          </w:rPr>
          <w:fldChar w:fldCharType="separate"/>
        </w:r>
        <w:r w:rsidR="001F6DCE">
          <w:rPr>
            <w:noProof/>
            <w:webHidden/>
          </w:rPr>
          <w:t>3</w:t>
        </w:r>
        <w:r>
          <w:rPr>
            <w:noProof/>
            <w:webHidden/>
          </w:rPr>
          <w:fldChar w:fldCharType="end"/>
        </w:r>
      </w:hyperlink>
    </w:p>
    <w:p w:rsidR="001F6DCE" w:rsidRDefault="00F65E09">
      <w:pPr>
        <w:pStyle w:val="TOC2"/>
        <w:tabs>
          <w:tab w:val="right" w:leader="dot" w:pos="7550"/>
        </w:tabs>
        <w:rPr>
          <w:rFonts w:asciiTheme="minorHAnsi" w:eastAsiaTheme="minorEastAsia" w:hAnsiTheme="minorHAnsi" w:cstheme="minorBidi"/>
          <w:noProof/>
          <w:color w:val="auto"/>
          <w:sz w:val="22"/>
          <w:szCs w:val="22"/>
        </w:rPr>
      </w:pPr>
      <w:hyperlink w:anchor="_Toc243051007" w:history="1">
        <w:r w:rsidR="001F6DCE" w:rsidRPr="006A2C13">
          <w:rPr>
            <w:rStyle w:val="Hyperlink"/>
            <w:noProof/>
          </w:rPr>
          <w:t>A.1.2 To rewrite or to transform</w:t>
        </w:r>
        <w:r w:rsidR="001F6DCE">
          <w:rPr>
            <w:noProof/>
            <w:webHidden/>
          </w:rPr>
          <w:tab/>
        </w:r>
        <w:r>
          <w:rPr>
            <w:noProof/>
            <w:webHidden/>
          </w:rPr>
          <w:fldChar w:fldCharType="begin"/>
        </w:r>
        <w:r w:rsidR="001F6DCE">
          <w:rPr>
            <w:noProof/>
            <w:webHidden/>
          </w:rPr>
          <w:instrText xml:space="preserve"> PAGEREF _Toc243051007 \h </w:instrText>
        </w:r>
        <w:r w:rsidR="00154FDF">
          <w:rPr>
            <w:noProof/>
          </w:rPr>
        </w:r>
        <w:r>
          <w:rPr>
            <w:noProof/>
            <w:webHidden/>
          </w:rPr>
          <w:fldChar w:fldCharType="separate"/>
        </w:r>
        <w:r w:rsidR="001F6DCE">
          <w:rPr>
            <w:noProof/>
            <w:webHidden/>
          </w:rPr>
          <w:t>3</w:t>
        </w:r>
        <w:r>
          <w:rPr>
            <w:noProof/>
            <w:webHidden/>
          </w:rPr>
          <w:fldChar w:fldCharType="end"/>
        </w:r>
      </w:hyperlink>
    </w:p>
    <w:p w:rsidR="001F6DCE" w:rsidRDefault="00F65E09">
      <w:pPr>
        <w:pStyle w:val="TOC1"/>
        <w:tabs>
          <w:tab w:val="right" w:leader="dot" w:pos="7550"/>
        </w:tabs>
        <w:rPr>
          <w:rFonts w:asciiTheme="minorHAnsi" w:eastAsiaTheme="minorEastAsia" w:hAnsiTheme="minorHAnsi" w:cstheme="minorBidi"/>
          <w:noProof/>
          <w:color w:val="auto"/>
          <w:sz w:val="22"/>
          <w:szCs w:val="22"/>
        </w:rPr>
      </w:pPr>
      <w:hyperlink w:anchor="_Toc243051008" w:history="1">
        <w:r w:rsidR="001F6DCE" w:rsidRPr="006A2C13">
          <w:rPr>
            <w:rStyle w:val="Hyperlink"/>
            <w:noProof/>
          </w:rPr>
          <w:t>A.2 Dissecting a transformation</w:t>
        </w:r>
        <w:r w:rsidR="001F6DCE">
          <w:rPr>
            <w:noProof/>
            <w:webHidden/>
          </w:rPr>
          <w:tab/>
        </w:r>
        <w:r>
          <w:rPr>
            <w:noProof/>
            <w:webHidden/>
          </w:rPr>
          <w:fldChar w:fldCharType="begin"/>
        </w:r>
        <w:r w:rsidR="001F6DCE">
          <w:rPr>
            <w:noProof/>
            <w:webHidden/>
          </w:rPr>
          <w:instrText xml:space="preserve"> PAGEREF _Toc243051008 \h </w:instrText>
        </w:r>
        <w:r w:rsidR="00154FDF">
          <w:rPr>
            <w:noProof/>
          </w:rPr>
        </w:r>
        <w:r>
          <w:rPr>
            <w:noProof/>
            <w:webHidden/>
          </w:rPr>
          <w:fldChar w:fldCharType="separate"/>
        </w:r>
        <w:r w:rsidR="001F6DCE">
          <w:rPr>
            <w:noProof/>
            <w:webHidden/>
          </w:rPr>
          <w:t>4</w:t>
        </w:r>
        <w:r>
          <w:rPr>
            <w:noProof/>
            <w:webHidden/>
          </w:rPr>
          <w:fldChar w:fldCharType="end"/>
        </w:r>
      </w:hyperlink>
    </w:p>
    <w:p w:rsidR="001F6DCE" w:rsidRDefault="00F65E09">
      <w:pPr>
        <w:pStyle w:val="TOC2"/>
        <w:tabs>
          <w:tab w:val="right" w:leader="dot" w:pos="7550"/>
        </w:tabs>
        <w:rPr>
          <w:rFonts w:asciiTheme="minorHAnsi" w:eastAsiaTheme="minorEastAsia" w:hAnsiTheme="minorHAnsi" w:cstheme="minorBidi"/>
          <w:noProof/>
          <w:color w:val="auto"/>
          <w:sz w:val="22"/>
          <w:szCs w:val="22"/>
        </w:rPr>
      </w:pPr>
      <w:hyperlink w:anchor="_Toc243051009" w:history="1">
        <w:r w:rsidR="001F6DCE" w:rsidRPr="006A2C13">
          <w:rPr>
            <w:rStyle w:val="Hyperlink"/>
            <w:noProof/>
          </w:rPr>
          <w:t>A.2.1 Part 1</w:t>
        </w:r>
        <w:r w:rsidR="001F6DCE">
          <w:rPr>
            <w:noProof/>
            <w:webHidden/>
          </w:rPr>
          <w:tab/>
        </w:r>
        <w:r>
          <w:rPr>
            <w:noProof/>
            <w:webHidden/>
          </w:rPr>
          <w:fldChar w:fldCharType="begin"/>
        </w:r>
        <w:r w:rsidR="001F6DCE">
          <w:rPr>
            <w:noProof/>
            <w:webHidden/>
          </w:rPr>
          <w:instrText xml:space="preserve"> PAGEREF _Toc243051009 \h </w:instrText>
        </w:r>
        <w:r w:rsidR="00154FDF">
          <w:rPr>
            <w:noProof/>
          </w:rPr>
        </w:r>
        <w:r>
          <w:rPr>
            <w:noProof/>
            <w:webHidden/>
          </w:rPr>
          <w:fldChar w:fldCharType="separate"/>
        </w:r>
        <w:r w:rsidR="001F6DCE">
          <w:rPr>
            <w:noProof/>
            <w:webHidden/>
          </w:rPr>
          <w:t>5</w:t>
        </w:r>
        <w:r>
          <w:rPr>
            <w:noProof/>
            <w:webHidden/>
          </w:rPr>
          <w:fldChar w:fldCharType="end"/>
        </w:r>
      </w:hyperlink>
    </w:p>
    <w:p w:rsidR="001F6DCE" w:rsidRDefault="00F65E09">
      <w:pPr>
        <w:pStyle w:val="TOC2"/>
        <w:tabs>
          <w:tab w:val="right" w:leader="dot" w:pos="7550"/>
        </w:tabs>
        <w:rPr>
          <w:rFonts w:asciiTheme="minorHAnsi" w:eastAsiaTheme="minorEastAsia" w:hAnsiTheme="minorHAnsi" w:cstheme="minorBidi"/>
          <w:noProof/>
          <w:color w:val="auto"/>
          <w:sz w:val="22"/>
          <w:szCs w:val="22"/>
        </w:rPr>
      </w:pPr>
      <w:hyperlink w:anchor="_Toc243051010" w:history="1">
        <w:r w:rsidR="001F6DCE" w:rsidRPr="006A2C13">
          <w:rPr>
            <w:rStyle w:val="Hyperlink"/>
            <w:noProof/>
          </w:rPr>
          <w:t>A.2.2 Part 2</w:t>
        </w:r>
        <w:r w:rsidR="001F6DCE">
          <w:rPr>
            <w:noProof/>
            <w:webHidden/>
          </w:rPr>
          <w:tab/>
        </w:r>
        <w:r>
          <w:rPr>
            <w:noProof/>
            <w:webHidden/>
          </w:rPr>
          <w:fldChar w:fldCharType="begin"/>
        </w:r>
        <w:r w:rsidR="001F6DCE">
          <w:rPr>
            <w:noProof/>
            <w:webHidden/>
          </w:rPr>
          <w:instrText xml:space="preserve"> PAGEREF _Toc243051010 \h </w:instrText>
        </w:r>
        <w:r w:rsidR="00154FDF">
          <w:rPr>
            <w:noProof/>
          </w:rPr>
        </w:r>
        <w:r>
          <w:rPr>
            <w:noProof/>
            <w:webHidden/>
          </w:rPr>
          <w:fldChar w:fldCharType="separate"/>
        </w:r>
        <w:r w:rsidR="001F6DCE">
          <w:rPr>
            <w:noProof/>
            <w:webHidden/>
          </w:rPr>
          <w:t>5</w:t>
        </w:r>
        <w:r>
          <w:rPr>
            <w:noProof/>
            <w:webHidden/>
          </w:rPr>
          <w:fldChar w:fldCharType="end"/>
        </w:r>
      </w:hyperlink>
    </w:p>
    <w:p w:rsidR="001F6DCE" w:rsidRDefault="00F65E09">
      <w:pPr>
        <w:pStyle w:val="TOC1"/>
        <w:tabs>
          <w:tab w:val="right" w:leader="dot" w:pos="7550"/>
        </w:tabs>
        <w:rPr>
          <w:rFonts w:asciiTheme="minorHAnsi" w:eastAsiaTheme="minorEastAsia" w:hAnsiTheme="minorHAnsi" w:cstheme="minorBidi"/>
          <w:noProof/>
          <w:color w:val="auto"/>
          <w:sz w:val="22"/>
          <w:szCs w:val="22"/>
        </w:rPr>
      </w:pPr>
      <w:hyperlink w:anchor="_Toc243051011" w:history="1">
        <w:r w:rsidR="001F6DCE" w:rsidRPr="006A2C13">
          <w:rPr>
            <w:rStyle w:val="Hyperlink"/>
            <w:noProof/>
          </w:rPr>
          <w:t>A.3 Choosing IronRuby</w:t>
        </w:r>
        <w:r w:rsidR="001F6DCE">
          <w:rPr>
            <w:noProof/>
            <w:webHidden/>
          </w:rPr>
          <w:tab/>
        </w:r>
        <w:r>
          <w:rPr>
            <w:noProof/>
            <w:webHidden/>
          </w:rPr>
          <w:fldChar w:fldCharType="begin"/>
        </w:r>
        <w:r w:rsidR="001F6DCE">
          <w:rPr>
            <w:noProof/>
            <w:webHidden/>
          </w:rPr>
          <w:instrText xml:space="preserve"> PAGEREF _Toc243051011 \h </w:instrText>
        </w:r>
        <w:r w:rsidR="00154FDF">
          <w:rPr>
            <w:noProof/>
          </w:rPr>
        </w:r>
        <w:r>
          <w:rPr>
            <w:noProof/>
            <w:webHidden/>
          </w:rPr>
          <w:fldChar w:fldCharType="separate"/>
        </w:r>
        <w:r w:rsidR="001F6DCE">
          <w:rPr>
            <w:noProof/>
            <w:webHidden/>
          </w:rPr>
          <w:t>6</w:t>
        </w:r>
        <w:r>
          <w:rPr>
            <w:noProof/>
            <w:webHidden/>
          </w:rPr>
          <w:fldChar w:fldCharType="end"/>
        </w:r>
      </w:hyperlink>
    </w:p>
    <w:p w:rsidR="001F6DCE" w:rsidRDefault="00F65E09">
      <w:pPr>
        <w:pStyle w:val="TOC2"/>
        <w:tabs>
          <w:tab w:val="right" w:leader="dot" w:pos="7550"/>
        </w:tabs>
        <w:rPr>
          <w:rFonts w:asciiTheme="minorHAnsi" w:eastAsiaTheme="minorEastAsia" w:hAnsiTheme="minorHAnsi" w:cstheme="minorBidi"/>
          <w:noProof/>
          <w:color w:val="auto"/>
          <w:sz w:val="22"/>
          <w:szCs w:val="22"/>
        </w:rPr>
      </w:pPr>
      <w:hyperlink w:anchor="_Toc243051012" w:history="1">
        <w:r w:rsidR="001F6DCE" w:rsidRPr="006A2C13">
          <w:rPr>
            <w:rStyle w:val="Hyperlink"/>
            <w:noProof/>
          </w:rPr>
          <w:t>A.3.1 Section here (Proof of concept?)</w:t>
        </w:r>
        <w:r w:rsidR="001F6DCE">
          <w:rPr>
            <w:noProof/>
            <w:webHidden/>
          </w:rPr>
          <w:tab/>
        </w:r>
        <w:r>
          <w:rPr>
            <w:noProof/>
            <w:webHidden/>
          </w:rPr>
          <w:fldChar w:fldCharType="begin"/>
        </w:r>
        <w:r w:rsidR="001F6DCE">
          <w:rPr>
            <w:noProof/>
            <w:webHidden/>
          </w:rPr>
          <w:instrText xml:space="preserve"> PAGEREF _Toc243051012 \h </w:instrText>
        </w:r>
        <w:r w:rsidR="00154FDF">
          <w:rPr>
            <w:noProof/>
          </w:rPr>
        </w:r>
        <w:r>
          <w:rPr>
            <w:noProof/>
            <w:webHidden/>
          </w:rPr>
          <w:fldChar w:fldCharType="separate"/>
        </w:r>
        <w:r w:rsidR="001F6DCE">
          <w:rPr>
            <w:noProof/>
            <w:webHidden/>
          </w:rPr>
          <w:t>6</w:t>
        </w:r>
        <w:r>
          <w:rPr>
            <w:noProof/>
            <w:webHidden/>
          </w:rPr>
          <w:fldChar w:fldCharType="end"/>
        </w:r>
      </w:hyperlink>
    </w:p>
    <w:p w:rsidR="001F6DCE" w:rsidRDefault="00F65E09">
      <w:pPr>
        <w:pStyle w:val="TOC2"/>
        <w:tabs>
          <w:tab w:val="right" w:leader="dot" w:pos="7550"/>
        </w:tabs>
        <w:rPr>
          <w:rFonts w:asciiTheme="minorHAnsi" w:eastAsiaTheme="minorEastAsia" w:hAnsiTheme="minorHAnsi" w:cstheme="minorBidi"/>
          <w:noProof/>
          <w:color w:val="auto"/>
          <w:sz w:val="22"/>
          <w:szCs w:val="22"/>
        </w:rPr>
      </w:pPr>
      <w:hyperlink w:anchor="_Toc243051013" w:history="1">
        <w:r w:rsidR="001F6DCE" w:rsidRPr="006A2C13">
          <w:rPr>
            <w:rStyle w:val="Hyperlink"/>
            <w:noProof/>
          </w:rPr>
          <w:t>A.3.2 XAML and IronRuby: trade-offs and choices</w:t>
        </w:r>
        <w:r w:rsidR="001F6DCE">
          <w:rPr>
            <w:noProof/>
            <w:webHidden/>
          </w:rPr>
          <w:tab/>
        </w:r>
        <w:r>
          <w:rPr>
            <w:noProof/>
            <w:webHidden/>
          </w:rPr>
          <w:fldChar w:fldCharType="begin"/>
        </w:r>
        <w:r w:rsidR="001F6DCE">
          <w:rPr>
            <w:noProof/>
            <w:webHidden/>
          </w:rPr>
          <w:instrText xml:space="preserve"> PAGEREF _Toc243051013 \h </w:instrText>
        </w:r>
        <w:r w:rsidR="00154FDF">
          <w:rPr>
            <w:noProof/>
          </w:rPr>
        </w:r>
        <w:r>
          <w:rPr>
            <w:noProof/>
            <w:webHidden/>
          </w:rPr>
          <w:fldChar w:fldCharType="separate"/>
        </w:r>
        <w:r w:rsidR="001F6DCE">
          <w:rPr>
            <w:noProof/>
            <w:webHidden/>
          </w:rPr>
          <w:t>7</w:t>
        </w:r>
        <w:r>
          <w:rPr>
            <w:noProof/>
            <w:webHidden/>
          </w:rPr>
          <w:fldChar w:fldCharType="end"/>
        </w:r>
      </w:hyperlink>
    </w:p>
    <w:p w:rsidR="001F6DCE" w:rsidRDefault="00F65E09">
      <w:pPr>
        <w:pStyle w:val="TOC1"/>
        <w:tabs>
          <w:tab w:val="right" w:leader="dot" w:pos="7550"/>
        </w:tabs>
        <w:rPr>
          <w:rFonts w:asciiTheme="minorHAnsi" w:eastAsiaTheme="minorEastAsia" w:hAnsiTheme="minorHAnsi" w:cstheme="minorBidi"/>
          <w:noProof/>
          <w:color w:val="auto"/>
          <w:sz w:val="22"/>
          <w:szCs w:val="22"/>
        </w:rPr>
      </w:pPr>
      <w:hyperlink w:anchor="_Toc243051014" w:history="1">
        <w:r w:rsidR="001F6DCE" w:rsidRPr="006A2C13">
          <w:rPr>
            <w:rStyle w:val="Hyperlink"/>
            <w:noProof/>
          </w:rPr>
          <w:t>A.4 Ruby issues and solutions</w:t>
        </w:r>
        <w:r w:rsidR="001F6DCE">
          <w:rPr>
            <w:noProof/>
            <w:webHidden/>
          </w:rPr>
          <w:tab/>
        </w:r>
        <w:r>
          <w:rPr>
            <w:noProof/>
            <w:webHidden/>
          </w:rPr>
          <w:fldChar w:fldCharType="begin"/>
        </w:r>
        <w:r w:rsidR="001F6DCE">
          <w:rPr>
            <w:noProof/>
            <w:webHidden/>
          </w:rPr>
          <w:instrText xml:space="preserve"> PAGEREF _Toc243051014 \h </w:instrText>
        </w:r>
        <w:r w:rsidR="00154FDF">
          <w:rPr>
            <w:noProof/>
          </w:rPr>
        </w:r>
        <w:r>
          <w:rPr>
            <w:noProof/>
            <w:webHidden/>
          </w:rPr>
          <w:fldChar w:fldCharType="separate"/>
        </w:r>
        <w:r w:rsidR="001F6DCE">
          <w:rPr>
            <w:noProof/>
            <w:webHidden/>
          </w:rPr>
          <w:t>10</w:t>
        </w:r>
        <w:r>
          <w:rPr>
            <w:noProof/>
            <w:webHidden/>
          </w:rPr>
          <w:fldChar w:fldCharType="end"/>
        </w:r>
      </w:hyperlink>
    </w:p>
    <w:p w:rsidR="001F6DCE" w:rsidRDefault="00F65E09">
      <w:pPr>
        <w:pStyle w:val="TOC2"/>
        <w:tabs>
          <w:tab w:val="right" w:leader="dot" w:pos="7550"/>
        </w:tabs>
        <w:rPr>
          <w:rFonts w:asciiTheme="minorHAnsi" w:eastAsiaTheme="minorEastAsia" w:hAnsiTheme="minorHAnsi" w:cstheme="minorBidi"/>
          <w:noProof/>
          <w:color w:val="auto"/>
          <w:sz w:val="22"/>
          <w:szCs w:val="22"/>
        </w:rPr>
      </w:pPr>
      <w:hyperlink w:anchor="_Toc243051015" w:history="1">
        <w:r w:rsidR="001F6DCE" w:rsidRPr="006A2C13">
          <w:rPr>
            <w:rStyle w:val="Hyperlink"/>
            <w:noProof/>
          </w:rPr>
          <w:t>A.4.1 Mapping attributes</w:t>
        </w:r>
        <w:r w:rsidR="001F6DCE">
          <w:rPr>
            <w:noProof/>
            <w:webHidden/>
          </w:rPr>
          <w:tab/>
        </w:r>
        <w:r>
          <w:rPr>
            <w:noProof/>
            <w:webHidden/>
          </w:rPr>
          <w:fldChar w:fldCharType="begin"/>
        </w:r>
        <w:r w:rsidR="001F6DCE">
          <w:rPr>
            <w:noProof/>
            <w:webHidden/>
          </w:rPr>
          <w:instrText xml:space="preserve"> PAGEREF _Toc243051015 \h </w:instrText>
        </w:r>
        <w:r w:rsidR="00154FDF">
          <w:rPr>
            <w:noProof/>
          </w:rPr>
        </w:r>
        <w:r>
          <w:rPr>
            <w:noProof/>
            <w:webHidden/>
          </w:rPr>
          <w:fldChar w:fldCharType="separate"/>
        </w:r>
        <w:r w:rsidR="001F6DCE">
          <w:rPr>
            <w:noProof/>
            <w:webHidden/>
          </w:rPr>
          <w:t>11</w:t>
        </w:r>
        <w:r>
          <w:rPr>
            <w:noProof/>
            <w:webHidden/>
          </w:rPr>
          <w:fldChar w:fldCharType="end"/>
        </w:r>
      </w:hyperlink>
    </w:p>
    <w:p w:rsidR="001F6DCE" w:rsidRDefault="00F65E09">
      <w:pPr>
        <w:pStyle w:val="TOC2"/>
        <w:tabs>
          <w:tab w:val="right" w:leader="dot" w:pos="7550"/>
        </w:tabs>
        <w:rPr>
          <w:rFonts w:asciiTheme="minorHAnsi" w:eastAsiaTheme="minorEastAsia" w:hAnsiTheme="minorHAnsi" w:cstheme="minorBidi"/>
          <w:noProof/>
          <w:color w:val="auto"/>
          <w:sz w:val="22"/>
          <w:szCs w:val="22"/>
        </w:rPr>
      </w:pPr>
      <w:hyperlink w:anchor="_Toc243051016" w:history="1">
        <w:r w:rsidR="001F6DCE" w:rsidRPr="006A2C13">
          <w:rPr>
            <w:rStyle w:val="Hyperlink"/>
            <w:noProof/>
          </w:rPr>
          <w:t>A.4.2 Wiring events</w:t>
        </w:r>
        <w:r w:rsidR="001F6DCE">
          <w:rPr>
            <w:noProof/>
            <w:webHidden/>
          </w:rPr>
          <w:tab/>
        </w:r>
        <w:r>
          <w:rPr>
            <w:noProof/>
            <w:webHidden/>
          </w:rPr>
          <w:fldChar w:fldCharType="begin"/>
        </w:r>
        <w:r w:rsidR="001F6DCE">
          <w:rPr>
            <w:noProof/>
            <w:webHidden/>
          </w:rPr>
          <w:instrText xml:space="preserve"> PAGEREF _Toc243051016 \h </w:instrText>
        </w:r>
        <w:r w:rsidR="00154FDF">
          <w:rPr>
            <w:noProof/>
          </w:rPr>
        </w:r>
        <w:r>
          <w:rPr>
            <w:noProof/>
            <w:webHidden/>
          </w:rPr>
          <w:fldChar w:fldCharType="separate"/>
        </w:r>
        <w:r w:rsidR="001F6DCE">
          <w:rPr>
            <w:noProof/>
            <w:webHidden/>
          </w:rPr>
          <w:t>13</w:t>
        </w:r>
        <w:r>
          <w:rPr>
            <w:noProof/>
            <w:webHidden/>
          </w:rPr>
          <w:fldChar w:fldCharType="end"/>
        </w:r>
      </w:hyperlink>
    </w:p>
    <w:p w:rsidR="001F6DCE" w:rsidRDefault="00F65E09">
      <w:pPr>
        <w:pStyle w:val="TOC2"/>
        <w:tabs>
          <w:tab w:val="right" w:leader="dot" w:pos="7550"/>
        </w:tabs>
        <w:rPr>
          <w:rFonts w:asciiTheme="minorHAnsi" w:eastAsiaTheme="minorEastAsia" w:hAnsiTheme="minorHAnsi" w:cstheme="minorBidi"/>
          <w:noProof/>
          <w:color w:val="auto"/>
          <w:sz w:val="22"/>
          <w:szCs w:val="22"/>
        </w:rPr>
      </w:pPr>
      <w:hyperlink w:anchor="_Toc243051017" w:history="1">
        <w:r w:rsidR="001F6DCE" w:rsidRPr="006A2C13">
          <w:rPr>
            <w:rStyle w:val="Hyperlink"/>
            <w:noProof/>
          </w:rPr>
          <w:t>A.4.3 Constructors</w:t>
        </w:r>
        <w:r w:rsidR="001F6DCE">
          <w:rPr>
            <w:noProof/>
            <w:webHidden/>
          </w:rPr>
          <w:tab/>
        </w:r>
        <w:r>
          <w:rPr>
            <w:noProof/>
            <w:webHidden/>
          </w:rPr>
          <w:fldChar w:fldCharType="begin"/>
        </w:r>
        <w:r w:rsidR="001F6DCE">
          <w:rPr>
            <w:noProof/>
            <w:webHidden/>
          </w:rPr>
          <w:instrText xml:space="preserve"> PAGEREF _Toc243051017 \h </w:instrText>
        </w:r>
        <w:r w:rsidR="00154FDF">
          <w:rPr>
            <w:noProof/>
          </w:rPr>
        </w:r>
        <w:r>
          <w:rPr>
            <w:noProof/>
            <w:webHidden/>
          </w:rPr>
          <w:fldChar w:fldCharType="separate"/>
        </w:r>
        <w:r w:rsidR="001F6DCE">
          <w:rPr>
            <w:noProof/>
            <w:webHidden/>
          </w:rPr>
          <w:t>14</w:t>
        </w:r>
        <w:r>
          <w:rPr>
            <w:noProof/>
            <w:webHidden/>
          </w:rPr>
          <w:fldChar w:fldCharType="end"/>
        </w:r>
      </w:hyperlink>
    </w:p>
    <w:p w:rsidR="001F6DCE" w:rsidRDefault="00F65E09">
      <w:pPr>
        <w:pStyle w:val="TOC1"/>
        <w:tabs>
          <w:tab w:val="right" w:leader="dot" w:pos="7550"/>
        </w:tabs>
        <w:rPr>
          <w:rFonts w:asciiTheme="minorHAnsi" w:eastAsiaTheme="minorEastAsia" w:hAnsiTheme="minorHAnsi" w:cstheme="minorBidi"/>
          <w:noProof/>
          <w:color w:val="auto"/>
          <w:sz w:val="22"/>
          <w:szCs w:val="22"/>
        </w:rPr>
      </w:pPr>
      <w:hyperlink w:anchor="_Toc243051018" w:history="1">
        <w:r w:rsidR="001F6DCE" w:rsidRPr="006A2C13">
          <w:rPr>
            <w:rStyle w:val="Hyperlink"/>
            <w:noProof/>
          </w:rPr>
          <w:t>A.10 Estimation challenges</w:t>
        </w:r>
        <w:r w:rsidR="001F6DCE">
          <w:rPr>
            <w:noProof/>
            <w:webHidden/>
          </w:rPr>
          <w:tab/>
        </w:r>
        <w:r>
          <w:rPr>
            <w:noProof/>
            <w:webHidden/>
          </w:rPr>
          <w:fldChar w:fldCharType="begin"/>
        </w:r>
        <w:r w:rsidR="001F6DCE">
          <w:rPr>
            <w:noProof/>
            <w:webHidden/>
          </w:rPr>
          <w:instrText xml:space="preserve"> PAGEREF _Toc243051018 \h </w:instrText>
        </w:r>
        <w:r w:rsidR="00154FDF">
          <w:rPr>
            <w:noProof/>
          </w:rPr>
        </w:r>
        <w:r>
          <w:rPr>
            <w:noProof/>
            <w:webHidden/>
          </w:rPr>
          <w:fldChar w:fldCharType="separate"/>
        </w:r>
        <w:r w:rsidR="001F6DCE">
          <w:rPr>
            <w:noProof/>
            <w:webHidden/>
          </w:rPr>
          <w:t>15</w:t>
        </w:r>
        <w:r>
          <w:rPr>
            <w:noProof/>
            <w:webHidden/>
          </w:rPr>
          <w:fldChar w:fldCharType="end"/>
        </w:r>
      </w:hyperlink>
    </w:p>
    <w:p w:rsidR="001F6DCE" w:rsidRDefault="00F65E09">
      <w:pPr>
        <w:pStyle w:val="TOC1"/>
        <w:tabs>
          <w:tab w:val="right" w:leader="dot" w:pos="7550"/>
        </w:tabs>
        <w:rPr>
          <w:rFonts w:asciiTheme="minorHAnsi" w:eastAsiaTheme="minorEastAsia" w:hAnsiTheme="minorHAnsi" w:cstheme="minorBidi"/>
          <w:noProof/>
          <w:color w:val="auto"/>
          <w:sz w:val="22"/>
          <w:szCs w:val="22"/>
        </w:rPr>
      </w:pPr>
      <w:hyperlink w:anchor="_Toc243051019" w:history="1">
        <w:r w:rsidR="001F6DCE" w:rsidRPr="006A2C13">
          <w:rPr>
            <w:rStyle w:val="Hyperlink"/>
            <w:noProof/>
          </w:rPr>
          <w:t>A.11 Example widget</w:t>
        </w:r>
        <w:r w:rsidR="001F6DCE">
          <w:rPr>
            <w:noProof/>
            <w:webHidden/>
          </w:rPr>
          <w:tab/>
        </w:r>
        <w:r>
          <w:rPr>
            <w:noProof/>
            <w:webHidden/>
          </w:rPr>
          <w:fldChar w:fldCharType="begin"/>
        </w:r>
        <w:r w:rsidR="001F6DCE">
          <w:rPr>
            <w:noProof/>
            <w:webHidden/>
          </w:rPr>
          <w:instrText xml:space="preserve"> PAGEREF _Toc243051019 \h </w:instrText>
        </w:r>
        <w:r w:rsidR="00154FDF">
          <w:rPr>
            <w:noProof/>
          </w:rPr>
        </w:r>
        <w:r>
          <w:rPr>
            <w:noProof/>
            <w:webHidden/>
          </w:rPr>
          <w:fldChar w:fldCharType="separate"/>
        </w:r>
        <w:r w:rsidR="001F6DCE">
          <w:rPr>
            <w:noProof/>
            <w:webHidden/>
          </w:rPr>
          <w:t>17</w:t>
        </w:r>
        <w:r>
          <w:rPr>
            <w:noProof/>
            <w:webHidden/>
          </w:rPr>
          <w:fldChar w:fldCharType="end"/>
        </w:r>
      </w:hyperlink>
    </w:p>
    <w:p w:rsidR="001F6DCE" w:rsidRDefault="00F65E09">
      <w:pPr>
        <w:pStyle w:val="TOC1"/>
        <w:tabs>
          <w:tab w:val="right" w:leader="dot" w:pos="7550"/>
        </w:tabs>
        <w:rPr>
          <w:rFonts w:asciiTheme="minorHAnsi" w:eastAsiaTheme="minorEastAsia" w:hAnsiTheme="minorHAnsi" w:cstheme="minorBidi"/>
          <w:noProof/>
          <w:color w:val="auto"/>
          <w:sz w:val="22"/>
          <w:szCs w:val="22"/>
        </w:rPr>
      </w:pPr>
      <w:hyperlink w:anchor="_Toc243051020" w:history="1">
        <w:r w:rsidR="001F6DCE" w:rsidRPr="006A2C13">
          <w:rPr>
            <w:rStyle w:val="Hyperlink"/>
            <w:noProof/>
          </w:rPr>
          <w:t>A.12 Final thoughts</w:t>
        </w:r>
        <w:r w:rsidR="001F6DCE">
          <w:rPr>
            <w:noProof/>
            <w:webHidden/>
          </w:rPr>
          <w:tab/>
        </w:r>
        <w:r>
          <w:rPr>
            <w:noProof/>
            <w:webHidden/>
          </w:rPr>
          <w:fldChar w:fldCharType="begin"/>
        </w:r>
        <w:r w:rsidR="001F6DCE">
          <w:rPr>
            <w:noProof/>
            <w:webHidden/>
          </w:rPr>
          <w:instrText xml:space="preserve"> PAGEREF _Toc243051020 \h </w:instrText>
        </w:r>
        <w:r w:rsidR="00154FDF">
          <w:rPr>
            <w:noProof/>
          </w:rPr>
        </w:r>
        <w:r>
          <w:rPr>
            <w:noProof/>
            <w:webHidden/>
          </w:rPr>
          <w:fldChar w:fldCharType="separate"/>
        </w:r>
        <w:r w:rsidR="001F6DCE">
          <w:rPr>
            <w:noProof/>
            <w:webHidden/>
          </w:rPr>
          <w:t>20</w:t>
        </w:r>
        <w:r>
          <w:rPr>
            <w:noProof/>
            <w:webHidden/>
          </w:rPr>
          <w:fldChar w:fldCharType="end"/>
        </w:r>
      </w:hyperlink>
    </w:p>
    <w:p w:rsidR="001F6DCE" w:rsidRDefault="00F65E09">
      <w:pPr>
        <w:pStyle w:val="TOC1"/>
        <w:tabs>
          <w:tab w:val="right" w:leader="dot" w:pos="7550"/>
        </w:tabs>
        <w:rPr>
          <w:rFonts w:asciiTheme="minorHAnsi" w:eastAsiaTheme="minorEastAsia" w:hAnsiTheme="minorHAnsi" w:cstheme="minorBidi"/>
          <w:noProof/>
          <w:color w:val="auto"/>
          <w:sz w:val="22"/>
          <w:szCs w:val="22"/>
        </w:rPr>
      </w:pPr>
      <w:hyperlink w:anchor="_Toc243051021" w:history="1">
        <w:r w:rsidR="001F6DCE" w:rsidRPr="006A2C13">
          <w:rPr>
            <w:rStyle w:val="Hyperlink"/>
            <w:noProof/>
          </w:rPr>
          <w:t>A.13 Summary</w:t>
        </w:r>
        <w:r w:rsidR="001F6DCE">
          <w:rPr>
            <w:noProof/>
            <w:webHidden/>
          </w:rPr>
          <w:tab/>
        </w:r>
        <w:r>
          <w:rPr>
            <w:noProof/>
            <w:webHidden/>
          </w:rPr>
          <w:fldChar w:fldCharType="begin"/>
        </w:r>
        <w:r w:rsidR="001F6DCE">
          <w:rPr>
            <w:noProof/>
            <w:webHidden/>
          </w:rPr>
          <w:instrText xml:space="preserve"> PAGEREF _Toc243051021 \h </w:instrText>
        </w:r>
        <w:r w:rsidR="00154FDF">
          <w:rPr>
            <w:noProof/>
          </w:rPr>
        </w:r>
        <w:r>
          <w:rPr>
            <w:noProof/>
            <w:webHidden/>
          </w:rPr>
          <w:fldChar w:fldCharType="separate"/>
        </w:r>
        <w:r w:rsidR="001F6DCE">
          <w:rPr>
            <w:noProof/>
            <w:webHidden/>
          </w:rPr>
          <w:t>22</w:t>
        </w:r>
        <w:r>
          <w:rPr>
            <w:noProof/>
            <w:webHidden/>
          </w:rPr>
          <w:fldChar w:fldCharType="end"/>
        </w:r>
      </w:hyperlink>
    </w:p>
    <w:p w:rsidR="00000000" w:rsidRDefault="00F65E09">
      <w:pPr>
        <w:pStyle w:val="Body1"/>
      </w:pPr>
      <w:r>
        <w:fldChar w:fldCharType="end"/>
      </w:r>
    </w:p>
    <w:p w:rsidR="00141A14" w:rsidRDefault="00060A76" w:rsidP="00141A14">
      <w:pPr>
        <w:pStyle w:val="COChapterNumber"/>
      </w:pPr>
      <w:r>
        <w:t>A</w:t>
      </w:r>
    </w:p>
    <w:p w:rsidR="00141A14" w:rsidRDefault="00141A14" w:rsidP="00141A14">
      <w:pPr>
        <w:pStyle w:val="COChapterTitle"/>
      </w:pPr>
      <w:r>
        <w:t xml:space="preserve">Case study: Transforming a legacy GUI to WPF and </w:t>
      </w:r>
      <w:proofErr w:type="spellStart"/>
      <w:r>
        <w:t>IronRuby</w:t>
      </w:r>
      <w:proofErr w:type="spellEnd"/>
      <w:r w:rsidR="008138D2">
        <w:rPr>
          <w:rFonts w:ascii="Times New Roman" w:hAnsi="Times New Roman"/>
          <w:i w:val="0"/>
          <w:color w:val="000000"/>
          <w:sz w:val="24"/>
        </w:rPr>
        <w:commentReference w:id="0"/>
      </w:r>
    </w:p>
    <w:p w:rsidR="00141A14" w:rsidRDefault="00141A14" w:rsidP="00141A14">
      <w:pPr>
        <w:pStyle w:val="Body1"/>
      </w:pPr>
      <w:r>
        <w:t>When I launched a call for contributions to this book from the community to get some real world examples</w:t>
      </w:r>
      <w:ins w:id="1" w:author="Lianna Wlasiuk" w:date="2009-10-11T14:45:00Z">
        <w:r w:rsidR="008362C2">
          <w:t>,</w:t>
        </w:r>
      </w:ins>
      <w:r>
        <w:t xml:space="preserve"> I asked people to write a short article about what they were doing. As it turns out</w:t>
      </w:r>
      <w:ins w:id="2" w:author="Lianna Wlasiuk" w:date="2009-10-11T14:45:00Z">
        <w:r w:rsidR="008362C2">
          <w:t>,</w:t>
        </w:r>
      </w:ins>
      <w:r>
        <w:t xml:space="preserve"> the contributions I </w:t>
      </w:r>
      <w:ins w:id="3" w:author="Lianna Wlasiuk" w:date="2009-10-11T14:45:00Z">
        <w:r w:rsidR="008362C2">
          <w:t>received</w:t>
        </w:r>
      </w:ins>
      <w:r>
        <w:t xml:space="preserve"> were a lot </w:t>
      </w:r>
      <w:ins w:id="4" w:author="Lianna Wlasiuk" w:date="2009-10-11T14:45:00Z">
        <w:r w:rsidR="008362C2">
          <w:t xml:space="preserve">more </w:t>
        </w:r>
      </w:ins>
      <w:r>
        <w:t xml:space="preserve">than I expected. So I had to do some filtering and decided to go with </w:t>
      </w:r>
      <w:ins w:id="5" w:author="Lianna Wlasiuk" w:date="2009-10-11T14:45:00Z">
        <w:r w:rsidR="008362C2">
          <w:t xml:space="preserve">two </w:t>
        </w:r>
      </w:ins>
      <w:r>
        <w:t>community</w:t>
      </w:r>
      <w:ins w:id="6" w:author="Lianna Wlasiuk" w:date="2009-10-11T14:45:00Z">
        <w:r w:rsidR="008362C2">
          <w:t>-</w:t>
        </w:r>
      </w:ins>
      <w:r>
        <w:t xml:space="preserve">contributed chapters in this book. </w:t>
      </w:r>
      <w:proofErr w:type="gramStart"/>
      <w:r>
        <w:t>The first one being chapter</w:t>
      </w:r>
      <w:ins w:id="7" w:author="Lianna Wlasiuk" w:date="2009-10-11T14:46:00Z">
        <w:r w:rsidR="008362C2">
          <w:t xml:space="preserve"> 9</w:t>
        </w:r>
      </w:ins>
      <w:r>
        <w:t xml:space="preserve"> where we </w:t>
      </w:r>
      <w:ins w:id="8" w:author="Lianna Wlasiuk" w:date="2009-10-11T14:46:00Z">
        <w:r w:rsidR="008362C2">
          <w:t xml:space="preserve">learned </w:t>
        </w:r>
      </w:ins>
      <w:r>
        <w:t xml:space="preserve">about AutoCAD and building DSL’s with </w:t>
      </w:r>
      <w:proofErr w:type="spellStart"/>
      <w:r>
        <w:t>IronRuby</w:t>
      </w:r>
      <w:proofErr w:type="spellEnd"/>
      <w:r>
        <w:t>.</w:t>
      </w:r>
      <w:proofErr w:type="gramEnd"/>
    </w:p>
    <w:p w:rsidR="00141A14" w:rsidRDefault="00141A14" w:rsidP="00141A14">
      <w:pPr>
        <w:pStyle w:val="Body"/>
      </w:pPr>
      <w:r>
        <w:t xml:space="preserve">This </w:t>
      </w:r>
      <w:ins w:id="9" w:author="Lianna Wlasiuk" w:date="2009-10-11T14:46:00Z">
        <w:r w:rsidR="008362C2">
          <w:t xml:space="preserve">appendix </w:t>
        </w:r>
      </w:ins>
      <w:r>
        <w:t xml:space="preserve">has been contributed by Robert </w:t>
      </w:r>
      <w:proofErr w:type="spellStart"/>
      <w:r>
        <w:t>Brotherus</w:t>
      </w:r>
      <w:proofErr w:type="spellEnd"/>
      <w:r>
        <w:t xml:space="preserve"> from the company Napa in Finland. The company makes software for designing ships.  This is a case study on how they are using </w:t>
      </w:r>
      <w:proofErr w:type="spellStart"/>
      <w:r>
        <w:t>IronRuby</w:t>
      </w:r>
      <w:proofErr w:type="spellEnd"/>
      <w:r>
        <w:t xml:space="preserve"> to do some pretty complicated things.  From here on out</w:t>
      </w:r>
      <w:ins w:id="10" w:author="Lianna Wlasiuk" w:date="2009-10-11T14:44:00Z">
        <w:r w:rsidR="008362C2">
          <w:t>,</w:t>
        </w:r>
      </w:ins>
      <w:r>
        <w:t xml:space="preserve"> I’ll give the word to Robert and we’ll meet again at the end of this chapter.</w:t>
      </w:r>
    </w:p>
    <w:p w:rsidR="00141A14" w:rsidRDefault="007E2164" w:rsidP="00141A14">
      <w:pPr>
        <w:pStyle w:val="Head1"/>
      </w:pPr>
      <w:bookmarkStart w:id="11" w:name="_Toc243051005"/>
      <w:ins w:id="12" w:author="Lianna Wlasiuk" w:date="2009-10-11T18:39:00Z">
        <w:r>
          <w:t>A.</w:t>
        </w:r>
      </w:ins>
      <w:r w:rsidR="00141A14">
        <w:t>1 Napa past and present</w:t>
      </w:r>
      <w:bookmarkEnd w:id="11"/>
    </w:p>
    <w:p w:rsidR="007E2164" w:rsidRDefault="00137A6A" w:rsidP="00137A6A">
      <w:pPr>
        <w:pStyle w:val="Body1"/>
        <w:rPr>
          <w:ins w:id="13" w:author="Lianna Wlasiuk" w:date="2009-10-11T18:43:00Z"/>
        </w:rPr>
      </w:pPr>
      <w:r w:rsidRPr="00137A6A">
        <w:t xml:space="preserve">Our company, www.napa.fi, makes </w:t>
      </w:r>
      <w:commentRangeStart w:id="14"/>
      <w:r w:rsidRPr="00137A6A">
        <w:t>Napa-software</w:t>
      </w:r>
      <w:commentRangeEnd w:id="14"/>
      <w:r w:rsidR="007E2164">
        <w:rPr>
          <w:rFonts w:ascii="Times New Roman" w:hAnsi="Times New Roman"/>
          <w:sz w:val="24"/>
        </w:rPr>
        <w:commentReference w:id="14"/>
      </w:r>
      <w:r w:rsidRPr="00137A6A">
        <w:t xml:space="preserve"> for ship design and operation. The development of the first version of Napa software started already in 1979 with few programmers and Fortran77, the cutting-edge language of the day. The exceptional</w:t>
      </w:r>
      <w:r>
        <w:t xml:space="preserve"> lifespan of the our software –</w:t>
      </w:r>
      <w:r w:rsidRPr="00137A6A">
        <w:t>now 30-</w:t>
      </w:r>
      <w:r>
        <w:t xml:space="preserve"> </w:t>
      </w:r>
      <w:r w:rsidRPr="00137A6A">
        <w:t xml:space="preserve">years and development still going strong – has allowed Napa to acquire over 90% market share in the area of initial ship design at </w:t>
      </w:r>
      <w:r w:rsidR="00642F79">
        <w:t xml:space="preserve">the </w:t>
      </w:r>
      <w:r w:rsidRPr="00137A6A">
        <w:t xml:space="preserve">worlds dockyards but has meanwhile created </w:t>
      </w:r>
      <w:r w:rsidR="00642F79">
        <w:t xml:space="preserve">a </w:t>
      </w:r>
      <w:r w:rsidRPr="00137A6A">
        <w:t>significant issue of legacy technologies and architectures, especially regarding the user interface.</w:t>
      </w:r>
    </w:p>
    <w:p w:rsidR="00000000" w:rsidRDefault="00137A6A">
      <w:pPr>
        <w:pStyle w:val="Body"/>
        <w:rPr>
          <w:b/>
          <w:i/>
        </w:rPr>
      </w:pPr>
      <w:r w:rsidRPr="00137A6A">
        <w:t xml:space="preserve">The original user interface consisted of ASCII-terminal connection to a mainframe computer – the only graphical part of the interface at those days being the support for pen-plotter devices drawing pictures of the ships. Starting from </w:t>
      </w:r>
      <w:ins w:id="15" w:author="Lianna Wlasiuk" w:date="2009-10-11T18:43:00Z">
        <w:r w:rsidR="007E2164">
          <w:t xml:space="preserve">the </w:t>
        </w:r>
      </w:ins>
      <w:r w:rsidRPr="00137A6A">
        <w:t xml:space="preserve">early 1990's, development of </w:t>
      </w:r>
      <w:ins w:id="16" w:author="Lianna Wlasiuk" w:date="2009-10-11T18:43:00Z">
        <w:r w:rsidR="007E2164">
          <w:t xml:space="preserve">the </w:t>
        </w:r>
      </w:ins>
      <w:r w:rsidRPr="00137A6A">
        <w:t>graphical user interface started with X-Windows and Motif -technologies, combined with custom widget editor, custom widget-serialization syntax and GUI-code written in custom in-house interpreted language “</w:t>
      </w:r>
      <w:proofErr w:type="spellStart"/>
      <w:r w:rsidRPr="00137A6A">
        <w:t>NapaBasic</w:t>
      </w:r>
      <w:proofErr w:type="spellEnd"/>
      <w:r w:rsidRPr="00137A6A">
        <w:t xml:space="preserve">”. Today over 200 man-years of programmer effort have been invested by 10-20 programmers in producing about 1 million lines of GUI-code </w:t>
      </w:r>
      <w:ins w:id="17" w:author="Lianna Wlasiuk" w:date="2009-10-11T18:44:00Z">
        <w:r w:rsidR="007E2164">
          <w:t>using</w:t>
        </w:r>
        <w:r w:rsidR="007E2164" w:rsidRPr="00137A6A">
          <w:t xml:space="preserve"> </w:t>
        </w:r>
      </w:ins>
      <w:r w:rsidRPr="00137A6A">
        <w:t xml:space="preserve">these technologies. </w:t>
      </w:r>
    </w:p>
    <w:p w:rsidR="00137A6A" w:rsidRPr="00137A6A" w:rsidRDefault="00137A6A" w:rsidP="00137A6A">
      <w:pPr>
        <w:pStyle w:val="Body"/>
      </w:pPr>
      <w:r w:rsidRPr="00137A6A">
        <w:t>There ha</w:t>
      </w:r>
      <w:r w:rsidR="00642F79">
        <w:t>ve</w:t>
      </w:r>
      <w:r w:rsidRPr="00137A6A">
        <w:t xml:space="preserve"> been no new releases of the Motif platform since the 2.1 </w:t>
      </w:r>
      <w:proofErr w:type="gramStart"/>
      <w:r w:rsidRPr="00137A6A">
        <w:t>release</w:t>
      </w:r>
      <w:proofErr w:type="gramEnd"/>
      <w:r w:rsidRPr="00137A6A">
        <w:t xml:space="preserve"> over a decade ago, so the platform is essentially dead. Motif lacks many valuable features of modern GUI toolkits</w:t>
      </w:r>
      <w:ins w:id="18" w:author="Lianna Wlasiuk" w:date="2009-10-11T18:44:00Z">
        <w:r w:rsidR="007E2164">
          <w:t>,</w:t>
        </w:r>
      </w:ins>
      <w:r w:rsidRPr="00137A6A">
        <w:t xml:space="preserve"> and it requires inconvenient X-Windows emulator software to run on Windows, the only platform that our clients use today. Our in-house </w:t>
      </w:r>
      <w:proofErr w:type="spellStart"/>
      <w:r w:rsidRPr="00137A6A">
        <w:t>NapaBasic</w:t>
      </w:r>
      <w:proofErr w:type="spellEnd"/>
      <w:r w:rsidRPr="00137A6A">
        <w:t xml:space="preserve"> language lacks many features of modern programming languages like objects, managed memory and extensive out-of-the-box framework libraries. Using </w:t>
      </w:r>
      <w:r w:rsidR="00642F79">
        <w:t xml:space="preserve">an </w:t>
      </w:r>
      <w:r w:rsidRPr="00137A6A">
        <w:t xml:space="preserve">in-house custom language also ties up valuable resources for maintenance of the </w:t>
      </w:r>
      <w:proofErr w:type="spellStart"/>
      <w:r w:rsidRPr="00137A6A">
        <w:t>NapaBasic</w:t>
      </w:r>
      <w:proofErr w:type="spellEnd"/>
      <w:r w:rsidRPr="00137A6A">
        <w:t xml:space="preserve"> interpreter (made in Fortran). For any of these technologies</w:t>
      </w:r>
      <w:ins w:id="19" w:author="Lianna Wlasiuk" w:date="2009-10-11T18:44:00Z">
        <w:r w:rsidR="007E2164">
          <w:t>,</w:t>
        </w:r>
      </w:ins>
      <w:r w:rsidRPr="00137A6A">
        <w:t xml:space="preserve"> one cannot hire new developers that would be already familiar and productive with them. The libraries of documentation, web sites and other support one can get for them is small compared to modern standard alternatives. </w:t>
      </w:r>
    </w:p>
    <w:p w:rsidR="00137A6A" w:rsidRDefault="00137A6A" w:rsidP="00137A6A">
      <w:pPr>
        <w:pStyle w:val="Body"/>
        <w:rPr>
          <w:b/>
          <w:i/>
        </w:rPr>
      </w:pPr>
      <w:r w:rsidRPr="00137A6A">
        <w:t>These factors amount to a significant hit on productivity for adding new features to Napa software. During recent years</w:t>
      </w:r>
      <w:ins w:id="20" w:author="Lianna Wlasiuk" w:date="2009-10-11T18:45:00Z">
        <w:r w:rsidR="007E2164">
          <w:t>,</w:t>
        </w:r>
      </w:ins>
      <w:r w:rsidRPr="00137A6A">
        <w:t xml:space="preserve"> it has become increasingly clear that for Napa software to survive in the long term, Napa has to move to technologies that are more modern, more feature-rich and more standard.</w:t>
      </w:r>
    </w:p>
    <w:p w:rsidR="00000000" w:rsidRDefault="007E2164">
      <w:pPr>
        <w:pStyle w:val="Head2"/>
      </w:pPr>
      <w:bookmarkStart w:id="21" w:name="_Toc243051006"/>
      <w:ins w:id="22" w:author="Lianna Wlasiuk" w:date="2009-10-11T18:39:00Z">
        <w:r>
          <w:t>A.</w:t>
        </w:r>
      </w:ins>
      <w:ins w:id="23" w:author="Lianna Wlasiuk" w:date="2009-10-11T18:45:00Z">
        <w:r>
          <w:t>1.1</w:t>
        </w:r>
      </w:ins>
      <w:r w:rsidR="00141A14">
        <w:t xml:space="preserve"> Paths to the future</w:t>
      </w:r>
      <w:bookmarkEnd w:id="21"/>
    </w:p>
    <w:p w:rsidR="007E2164" w:rsidRDefault="00642F79" w:rsidP="00642F79">
      <w:pPr>
        <w:pStyle w:val="Body"/>
        <w:rPr>
          <w:ins w:id="24" w:author="Lianna Wlasiuk" w:date="2009-10-11T18:47:00Z"/>
        </w:rPr>
      </w:pPr>
      <w:r>
        <w:t xml:space="preserve">We launched our GUI renewal project at 2007 after months of evaluation of various alternatives. A decision was finally made in the end of 2007 to go ahead with the leading-edge combination of </w:t>
      </w:r>
      <w:ins w:id="25" w:author="Lianna Wlasiuk" w:date="2009-10-11T18:47:00Z">
        <w:r w:rsidR="007E2164">
          <w:t>the following technologies:</w:t>
        </w:r>
      </w:ins>
    </w:p>
    <w:p w:rsidR="00000000" w:rsidRDefault="00642F79">
      <w:pPr>
        <w:pStyle w:val="ListBullet"/>
        <w:rPr>
          <w:ins w:id="26" w:author="Lianna Wlasiuk" w:date="2009-10-11T18:47:00Z"/>
        </w:rPr>
      </w:pPr>
      <w:r>
        <w:t>WPF as the widget toolkit</w:t>
      </w:r>
    </w:p>
    <w:p w:rsidR="00000000" w:rsidRDefault="00642F79">
      <w:pPr>
        <w:pStyle w:val="ListBullet"/>
        <w:rPr>
          <w:ins w:id="27" w:author="Lianna Wlasiuk" w:date="2009-10-11T18:47:00Z"/>
        </w:rPr>
      </w:pPr>
      <w:r>
        <w:t xml:space="preserve">XAML as the widget description syntax </w:t>
      </w:r>
    </w:p>
    <w:p w:rsidR="00000000" w:rsidRDefault="00642F79">
      <w:pPr>
        <w:pStyle w:val="ListBullet"/>
        <w:rPr>
          <w:ins w:id="28" w:author="Lianna Wlasiuk" w:date="2009-10-11T18:47:00Z"/>
        </w:rPr>
      </w:pPr>
      <w:proofErr w:type="spellStart"/>
      <w:r>
        <w:t>IronRuby</w:t>
      </w:r>
      <w:proofErr w:type="spellEnd"/>
      <w:r>
        <w:t xml:space="preserve"> (then at very early pre-alpha) as the GUI logic language </w:t>
      </w:r>
    </w:p>
    <w:p w:rsidR="00642F79" w:rsidRDefault="00642F79" w:rsidP="00642F79">
      <w:pPr>
        <w:pStyle w:val="Body"/>
      </w:pPr>
      <w:r>
        <w:t>The question was then, how to make the transition happen?</w:t>
      </w:r>
    </w:p>
    <w:p w:rsidR="00000000" w:rsidRDefault="007E2164">
      <w:pPr>
        <w:pStyle w:val="Head2"/>
        <w:rPr>
          <w:ins w:id="29" w:author="Lianna Wlasiuk" w:date="2009-10-11T18:47:00Z"/>
        </w:rPr>
      </w:pPr>
      <w:bookmarkStart w:id="30" w:name="_Toc243051007"/>
      <w:ins w:id="31" w:author="Lianna Wlasiuk" w:date="2009-10-11T18:47:00Z">
        <w:r>
          <w:t xml:space="preserve">A.1.2 </w:t>
        </w:r>
      </w:ins>
      <w:proofErr w:type="gramStart"/>
      <w:ins w:id="32" w:author="Lianna Wlasiuk" w:date="2009-10-11T18:48:00Z">
        <w:r>
          <w:t>To</w:t>
        </w:r>
        <w:proofErr w:type="gramEnd"/>
        <w:r>
          <w:t xml:space="preserve"> rewrite or to transform</w:t>
        </w:r>
      </w:ins>
      <w:bookmarkEnd w:id="30"/>
    </w:p>
    <w:p w:rsidR="00642F79" w:rsidRDefault="00642F79" w:rsidP="00642F79">
      <w:pPr>
        <w:pStyle w:val="Body"/>
      </w:pPr>
      <w:r>
        <w:t xml:space="preserve">One obvious alternative is to rewrite the GUI from scratch. However, like all companies, we face continuous business pressure to develop new features </w:t>
      </w:r>
      <w:r w:rsidR="00B811D8">
        <w:t>for</w:t>
      </w:r>
      <w:r>
        <w:t xml:space="preserve"> our software to satisfy the developing needs of our customers. Hence the option of putting our whole GUI-layer team to making the new GUI for few years in a row with no releases of the Napa software coming during that time is not viable for the business. At any point of time most GUI-developers must remain committed to feature development within the legacy platform and only a handful can be allocated to architectural efforts like the GUI renewal. </w:t>
      </w:r>
    </w:p>
    <w:p w:rsidR="00642F79" w:rsidRDefault="00642F79" w:rsidP="00642F79">
      <w:pPr>
        <w:pStyle w:val="Body"/>
      </w:pPr>
      <w:r>
        <w:t>Given the amount of code and features in the GUI layer, even with optimistically higher productivity we would be looking at 10+ years of work with our small GUI-renewal team before any release of the WPF-Ruby version of Napa. Furthermore the fact that feature-development in the legacy platform is ongoing would mean that the GUI renewal team would be shooting a moving target. Any part of the GUI re-coded with the new techs would require further modifications to keep up with new features added to the legacy platform. This would very likely mean that no amount of time in the world would be enough to produce a feature-identical and not-too-buggy WPF-Ruby version of the Napa GUI: the more we would code, the more we would lag behind.</w:t>
      </w:r>
    </w:p>
    <w:p w:rsidR="00642F79" w:rsidRDefault="00642F79" w:rsidP="00642F79">
      <w:pPr>
        <w:pStyle w:val="Body"/>
      </w:pPr>
      <w:r>
        <w:t>These reasons prompted us to investigate and later adopt the less obvious, more technically challenging but potentially more feasible approach of legacy transformation</w:t>
      </w:r>
      <w:r w:rsidR="00B811D8">
        <w:t xml:space="preserve"> (</w:t>
      </w:r>
      <w:r w:rsidR="00B811D8" w:rsidRPr="00B811D8">
        <w:t>http://www.semdesigns.com/Company/Publications/Legacy%20Transformation.pdf</w:t>
      </w:r>
      <w:r w:rsidR="00B811D8">
        <w:t>)</w:t>
      </w:r>
      <w:r>
        <w:t xml:space="preserve">. Legacy transformation is a form </w:t>
      </w:r>
      <w:proofErr w:type="gramStart"/>
      <w:r>
        <w:t>of</w:t>
      </w:r>
      <w:proofErr w:type="gramEnd"/>
      <w:r>
        <w:t xml:space="preserve"> </w:t>
      </w:r>
      <w:proofErr w:type="spellStart"/>
      <w:r>
        <w:t>metaprogramming</w:t>
      </w:r>
      <w:proofErr w:type="spellEnd"/>
      <w:r>
        <w:t xml:space="preserve">: writing programs that write programs. </w:t>
      </w:r>
      <w:proofErr w:type="spellStart"/>
      <w:r>
        <w:t>Metaprogramming</w:t>
      </w:r>
      <w:proofErr w:type="spellEnd"/>
      <w:r>
        <w:t xml:space="preserve"> might be a familiar term to Ruby-programmers since Ruby (and </w:t>
      </w:r>
      <w:proofErr w:type="spellStart"/>
      <w:r>
        <w:t>IronRuby</w:t>
      </w:r>
      <w:proofErr w:type="spellEnd"/>
      <w:r>
        <w:t xml:space="preserve">) supports dynamic run-time modification of any program by itself. Legacy transformation involves static </w:t>
      </w:r>
      <w:proofErr w:type="spellStart"/>
      <w:r>
        <w:t>metaprogramming</w:t>
      </w:r>
      <w:proofErr w:type="spellEnd"/>
      <w:r>
        <w:t xml:space="preserve">: production of </w:t>
      </w:r>
      <w:r w:rsidR="00B811D8">
        <w:t xml:space="preserve">the </w:t>
      </w:r>
      <w:r>
        <w:t xml:space="preserve">new-tech codebase from the old-tech codebase before runtime. In the context of Napa GUI renewal this means development of parsers that read, analyze and transform the legacy Motif widget definitions to WPF-XAML and existing </w:t>
      </w:r>
      <w:proofErr w:type="spellStart"/>
      <w:r>
        <w:t>NapaBasic</w:t>
      </w:r>
      <w:proofErr w:type="spellEnd"/>
      <w:r>
        <w:t xml:space="preserve"> GUI code to </w:t>
      </w:r>
      <w:proofErr w:type="spellStart"/>
      <w:r>
        <w:t>IronRuby</w:t>
      </w:r>
      <w:proofErr w:type="spellEnd"/>
      <w:r>
        <w:t>. While easy task to define in one sentence, it is far from trivial.</w:t>
      </w:r>
    </w:p>
    <w:p w:rsidR="00642F79" w:rsidRDefault="00642F79" w:rsidP="00642F79">
      <w:pPr>
        <w:pStyle w:val="Body"/>
      </w:pPr>
      <w:r>
        <w:t xml:space="preserve">Compared to </w:t>
      </w:r>
      <w:r w:rsidR="00B811D8">
        <w:t xml:space="preserve">a </w:t>
      </w:r>
      <w:r>
        <w:t>rewrite,</w:t>
      </w:r>
      <w:r w:rsidR="00B811D8">
        <w:t xml:space="preserve"> the</w:t>
      </w:r>
      <w:r>
        <w:t xml:space="preserve"> transformation strategy has potentially </w:t>
      </w:r>
      <w:r w:rsidR="00B811D8">
        <w:t xml:space="preserve">a </w:t>
      </w:r>
      <w:r>
        <w:t xml:space="preserve">significantly higher productivity since the code to write for the transformation rules (estimated at 5000 lines) is only a fraction of a percent of </w:t>
      </w:r>
      <w:proofErr w:type="gramStart"/>
      <w:r>
        <w:t>the codebase</w:t>
      </w:r>
      <w:proofErr w:type="gramEnd"/>
      <w:r>
        <w:t xml:space="preserve"> to transform (1+ million lines). The bigger </w:t>
      </w:r>
      <w:proofErr w:type="gramStart"/>
      <w:r>
        <w:t>the codebase</w:t>
      </w:r>
      <w:proofErr w:type="gramEnd"/>
      <w:r>
        <w:t xml:space="preserve">, the more attractive the transformation path comes compared to rewrite. In a small transform codebase there will be also less bugs than in a big rewrite codebase and any bugs are bound to be more easy to detect since they have effect on thousands of locations in the final codebase. More importantly, feature development within the legacy platform can continue uninterrupted during the development of the transformation rules. All </w:t>
      </w:r>
      <w:r w:rsidR="00B811D8">
        <w:t xml:space="preserve">the </w:t>
      </w:r>
      <w:r>
        <w:t xml:space="preserve">new features and </w:t>
      </w:r>
      <w:proofErr w:type="gramStart"/>
      <w:r>
        <w:t>bug-fixes</w:t>
      </w:r>
      <w:proofErr w:type="gramEnd"/>
      <w:r>
        <w:t xml:space="preserve"> added will move automatically to the new platform simply by re-running the transformation. This eliminates the problem of shooting </w:t>
      </w:r>
      <w:r w:rsidR="00B811D8">
        <w:t xml:space="preserve">a </w:t>
      </w:r>
      <w:r>
        <w:t>moving target (and related high risk of never reaching the target because of the moving).</w:t>
      </w:r>
    </w:p>
    <w:p w:rsidR="00642F79" w:rsidRDefault="00642F79" w:rsidP="00642F79">
      <w:pPr>
        <w:pStyle w:val="Body"/>
      </w:pPr>
      <w:r>
        <w:t xml:space="preserve">While the 5000 to 1 million lines ratio of transformation versus rewrite gives a theoretical 200 x productivity-edge for the transformation, things are not so rosy in practice – otherwise legacy transformation projects would be much more common in the IT-industry than they are now. The big downside and risk in legacy transformation is that writing any single line of transformation code is technically much harder than writing one of the million lines of code in a rewrite-project. Syntaxes of source languages must be mapped to syntaxes on target languages and they rarely match well. Classes and attributes of source object model must be mapped to classes and attributes of target object model and they often match even worse. Framework library calls to the legacy platform have to be mapped to library calls on the target platforms and they are often badly matching. Lots of “glue”, “patching” and “bridging” is needed to make the initially incompatible jigsaw pieces fit together. </w:t>
      </w:r>
    </w:p>
    <w:p w:rsidR="008B5E77" w:rsidRDefault="00642F79" w:rsidP="00642F79">
      <w:pPr>
        <w:pStyle w:val="Body"/>
      </w:pPr>
      <w:r>
        <w:t>In the end</w:t>
      </w:r>
      <w:ins w:id="33" w:author="Lianna Wlasiuk" w:date="2009-10-11T18:48:00Z">
        <w:r w:rsidR="007E2164">
          <w:t>,</w:t>
        </w:r>
      </w:ins>
      <w:r>
        <w:t xml:space="preserve"> we aim to have the transformation fully integrated to our build process so that during a transition period </w:t>
      </w:r>
      <w:r w:rsidR="007C3C8A">
        <w:t xml:space="preserve">we can </w:t>
      </w:r>
      <w:r>
        <w:t>produce two fully functional and working applications</w:t>
      </w:r>
      <w:r w:rsidR="007C3C8A" w:rsidRPr="007C3C8A">
        <w:t xml:space="preserve"> </w:t>
      </w:r>
      <w:r w:rsidR="007C3C8A">
        <w:t>automatically from the same legacy codebase</w:t>
      </w:r>
      <w:r>
        <w:t xml:space="preserve">: one using the legacy technologies and other using WPF and </w:t>
      </w:r>
      <w:proofErr w:type="spellStart"/>
      <w:r>
        <w:t>IronRuby</w:t>
      </w:r>
      <w:proofErr w:type="spellEnd"/>
      <w:r>
        <w:t xml:space="preserve">. Such </w:t>
      </w:r>
      <w:r w:rsidR="007C3C8A">
        <w:t xml:space="preserve">a </w:t>
      </w:r>
      <w:r>
        <w:t>transition period will be followed by a switch where the legacy codebase is retired and the transformed XAML and Ruby will be declared first-class source files. After this</w:t>
      </w:r>
      <w:ins w:id="34" w:author="Lianna Wlasiuk" w:date="2009-10-11T18:48:00Z">
        <w:r w:rsidR="007E2164">
          <w:t>,</w:t>
        </w:r>
      </w:ins>
      <w:r>
        <w:t xml:space="preserve"> the transformation is never run again and the new source</w:t>
      </w:r>
      <w:r w:rsidR="007C3C8A">
        <w:t xml:space="preserve"> </w:t>
      </w:r>
      <w:r>
        <w:t xml:space="preserve">files become </w:t>
      </w:r>
      <w:r w:rsidR="007C3C8A">
        <w:t xml:space="preserve">the </w:t>
      </w:r>
      <w:r>
        <w:t xml:space="preserve">target </w:t>
      </w:r>
      <w:r w:rsidR="007C3C8A">
        <w:t>for</w:t>
      </w:r>
      <w:r>
        <w:t xml:space="preserve"> further evolutionary development by hand</w:t>
      </w:r>
      <w:r w:rsidR="007C3C8A">
        <w:t xml:space="preserve"> </w:t>
      </w:r>
      <w:r>
        <w:t>editing.</w:t>
      </w:r>
    </w:p>
    <w:p w:rsidR="008B5E77" w:rsidRDefault="00843B07" w:rsidP="00141A14">
      <w:pPr>
        <w:pStyle w:val="Body"/>
      </w:pPr>
      <w:ins w:id="35" w:author="Lianna Wlasiuk" w:date="2009-10-11T18:49:00Z">
        <w:r>
          <w:t>Let's turn now to</w:t>
        </w:r>
      </w:ins>
      <w:r w:rsidR="008B5E77">
        <w:t xml:space="preserve"> the anatomy of such a transformation.</w:t>
      </w:r>
    </w:p>
    <w:p w:rsidR="00A60DC5" w:rsidRDefault="007E2164" w:rsidP="00A60DC5">
      <w:pPr>
        <w:pStyle w:val="Head1"/>
      </w:pPr>
      <w:bookmarkStart w:id="36" w:name="_Toc243051008"/>
      <w:ins w:id="37" w:author="Lianna Wlasiuk" w:date="2009-10-11T18:39:00Z">
        <w:r>
          <w:t>A.</w:t>
        </w:r>
      </w:ins>
      <w:ins w:id="38" w:author="Lianna Wlasiuk" w:date="2009-10-11T18:54:00Z">
        <w:r w:rsidR="00636F49">
          <w:t>2</w:t>
        </w:r>
      </w:ins>
      <w:r w:rsidR="00A60DC5">
        <w:t xml:space="preserve"> Dissecting a transformation</w:t>
      </w:r>
      <w:bookmarkEnd w:id="36"/>
    </w:p>
    <w:p w:rsidR="00843B07" w:rsidRDefault="00AF1F4B" w:rsidP="00AF1F4B">
      <w:pPr>
        <w:pStyle w:val="Body1"/>
        <w:rPr>
          <w:ins w:id="39" w:author="Lianna Wlasiuk" w:date="2009-10-11T18:50:00Z"/>
        </w:rPr>
      </w:pPr>
      <w:r w:rsidRPr="00AF1F4B">
        <w:t xml:space="preserve">The transformation is staged in two parts, shown </w:t>
      </w:r>
      <w:r>
        <w:t>b</w:t>
      </w:r>
      <w:r w:rsidRPr="00AF1F4B">
        <w:t xml:space="preserve">y the large orange arrows in </w:t>
      </w:r>
      <w:r>
        <w:t xml:space="preserve">figure </w:t>
      </w:r>
      <w:ins w:id="40" w:author="Lianna Wlasiuk" w:date="2009-10-11T18:39:00Z">
        <w:r w:rsidR="007E2164">
          <w:t>A.</w:t>
        </w:r>
      </w:ins>
      <w:r>
        <w:t>1</w:t>
      </w:r>
      <w:r w:rsidRPr="00AF1F4B">
        <w:t xml:space="preserve">. </w:t>
      </w:r>
    </w:p>
    <w:p w:rsidR="00000000" w:rsidRDefault="00843B07">
      <w:pPr>
        <w:pStyle w:val="Figure"/>
      </w:pPr>
      <w:r w:rsidRPr="00843B07">
        <w:rPr>
          <w:noProof/>
        </w:rPr>
        <w:drawing>
          <wp:inline distT="0" distB="0" distL="0" distR="0">
            <wp:extent cx="4796790" cy="3417570"/>
            <wp:effectExtent l="25400" t="0" r="3810" b="0"/>
            <wp:docPr id="3" name="Picture 1" descr="nap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pa 1"/>
                    <pic:cNvPicPr>
                      <a:picLocks noChangeAspect="1" noChangeArrowheads="1"/>
                    </pic:cNvPicPr>
                  </pic:nvPicPr>
                  <pic:blipFill>
                    <a:blip r:embed="rId8" cstate="print"/>
                    <a:srcRect/>
                    <a:stretch>
                      <a:fillRect/>
                    </a:stretch>
                  </pic:blipFill>
                  <pic:spPr bwMode="auto">
                    <a:xfrm>
                      <a:off x="0" y="0"/>
                      <a:ext cx="4796790" cy="3417570"/>
                    </a:xfrm>
                    <a:prstGeom prst="rect">
                      <a:avLst/>
                    </a:prstGeom>
                    <a:noFill/>
                    <a:ln w="9525">
                      <a:noFill/>
                      <a:miter lim="800000"/>
                      <a:headEnd/>
                      <a:tailEnd/>
                    </a:ln>
                  </pic:spPr>
                </pic:pic>
              </a:graphicData>
            </a:graphic>
          </wp:inline>
        </w:drawing>
      </w:r>
    </w:p>
    <w:p w:rsidR="00843B07" w:rsidRPr="00843B07" w:rsidRDefault="00843B07" w:rsidP="00843B07">
      <w:pPr>
        <w:pStyle w:val="FigureCaption"/>
      </w:pPr>
      <w:r w:rsidRPr="00843B07">
        <w:t xml:space="preserve">Figure </w:t>
      </w:r>
      <w:ins w:id="41" w:author="Lianna Wlasiuk" w:date="2009-10-11T18:39:00Z">
        <w:r w:rsidRPr="00843B07">
          <w:t>A.</w:t>
        </w:r>
      </w:ins>
      <w:r w:rsidRPr="00843B07">
        <w:t>1: The transformation process</w:t>
      </w:r>
    </w:p>
    <w:p w:rsidR="00000000" w:rsidRDefault="00636F49">
      <w:pPr>
        <w:pStyle w:val="Head2"/>
        <w:rPr>
          <w:ins w:id="42" w:author="Lianna Wlasiuk" w:date="2009-10-11T18:52:00Z"/>
        </w:rPr>
      </w:pPr>
      <w:bookmarkStart w:id="43" w:name="_Toc243051009"/>
      <w:ins w:id="44" w:author="Lianna Wlasiuk" w:date="2009-10-11T18:53:00Z">
        <w:r>
          <w:t xml:space="preserve">A.2.1 </w:t>
        </w:r>
      </w:ins>
      <w:commentRangeStart w:id="45"/>
      <w:ins w:id="46" w:author="Lianna Wlasiuk" w:date="2009-10-11T18:52:00Z">
        <w:r>
          <w:t>Part 1</w:t>
        </w:r>
        <w:commentRangeEnd w:id="45"/>
        <w:r>
          <w:rPr>
            <w:rFonts w:ascii="Times New Roman" w:hAnsi="Times New Roman"/>
            <w:smallCaps/>
            <w:color w:val="000000"/>
            <w:sz w:val="24"/>
          </w:rPr>
          <w:commentReference w:id="45"/>
        </w:r>
        <w:bookmarkEnd w:id="43"/>
      </w:ins>
    </w:p>
    <w:p w:rsidR="00AF1F4B" w:rsidRDefault="00AF1F4B" w:rsidP="00843B07">
      <w:pPr>
        <w:pStyle w:val="Body"/>
      </w:pPr>
      <w:r w:rsidRPr="00AF1F4B">
        <w:t xml:space="preserve">The first part handles </w:t>
      </w:r>
      <w:r>
        <w:t xml:space="preserve">the </w:t>
      </w:r>
      <w:r w:rsidRPr="00AF1F4B">
        <w:t>transformation of the static parts of the widget definitions and produces XAML-files as its output. This part uses XSLT as the transformation technology, taking advantage of the fact that both its input (Napa Motif-GUI widget definitions in *.NDS files) and output (XAML) are XML. The majority of rule definitions (as XSLT templates) in this stage handle mapping of Motif primitive widget-classes to WPF primitive widget-classes and Motif widget-properties (“resources” in Motif-terminology) to WPF widget-properties. In many cases there is no 100% one-to-one correspondence between the primitive widget-classes of these different frameworks</w:t>
      </w:r>
      <w:r>
        <w:t xml:space="preserve">, </w:t>
      </w:r>
      <w:r w:rsidRPr="00AF1F4B">
        <w:t xml:space="preserve">then some custom coding of WPF widgets that emulate Motif-widgets and/or properties was needed. These are included in the yellow “new code” boxes in the diagram. </w:t>
      </w:r>
    </w:p>
    <w:p w:rsidR="00000000" w:rsidRDefault="00636F49">
      <w:pPr>
        <w:pStyle w:val="Head2"/>
        <w:rPr>
          <w:ins w:id="47" w:author="Lianna Wlasiuk" w:date="2009-10-11T18:52:00Z"/>
        </w:rPr>
      </w:pPr>
      <w:bookmarkStart w:id="48" w:name="_Toc243051010"/>
      <w:ins w:id="49" w:author="Lianna Wlasiuk" w:date="2009-10-11T18:54:00Z">
        <w:r>
          <w:t xml:space="preserve">A.2.2 </w:t>
        </w:r>
      </w:ins>
      <w:ins w:id="50" w:author="Lianna Wlasiuk" w:date="2009-10-11T18:52:00Z">
        <w:r>
          <w:t>Part 2</w:t>
        </w:r>
        <w:bookmarkEnd w:id="48"/>
      </w:ins>
    </w:p>
    <w:p w:rsidR="00207A82" w:rsidRDefault="00207A82" w:rsidP="00A60DC5">
      <w:pPr>
        <w:pStyle w:val="Body"/>
      </w:pPr>
      <w:r w:rsidRPr="00207A82">
        <w:t xml:space="preserve">The second and significantly more challenging part of the transformation is the transform of </w:t>
      </w:r>
      <w:proofErr w:type="spellStart"/>
      <w:r w:rsidRPr="00207A82">
        <w:t>NapaBasic</w:t>
      </w:r>
      <w:proofErr w:type="spellEnd"/>
      <w:r w:rsidRPr="00207A82">
        <w:t xml:space="preserve"> GUI logic code to (</w:t>
      </w:r>
      <w:proofErr w:type="gramStart"/>
      <w:r w:rsidRPr="00207A82">
        <w:t>Iron)Ruby</w:t>
      </w:r>
      <w:proofErr w:type="gramEnd"/>
      <w:r w:rsidRPr="00207A82">
        <w:t xml:space="preserve"> code. This part starts with a parser of </w:t>
      </w:r>
      <w:proofErr w:type="spellStart"/>
      <w:r w:rsidRPr="00207A82">
        <w:t>NapaBasic</w:t>
      </w:r>
      <w:proofErr w:type="spellEnd"/>
      <w:r w:rsidRPr="00207A82">
        <w:t xml:space="preserve"> that produces AST</w:t>
      </w:r>
      <w:r>
        <w:t>’</w:t>
      </w:r>
      <w:r w:rsidRPr="00207A82">
        <w:t>s (Abstract Syntax Trees). These AST</w:t>
      </w:r>
      <w:r>
        <w:t>’</w:t>
      </w:r>
      <w:r w:rsidRPr="00207A82">
        <w:t>s are transformed to (</w:t>
      </w:r>
      <w:proofErr w:type="gramStart"/>
      <w:r w:rsidRPr="00207A82">
        <w:t>Iron)Ruby</w:t>
      </w:r>
      <w:proofErr w:type="gramEnd"/>
      <w:r w:rsidRPr="00207A82">
        <w:t xml:space="preserve"> AST</w:t>
      </w:r>
      <w:r>
        <w:t>’</w:t>
      </w:r>
      <w:r w:rsidRPr="00207A82">
        <w:t>s and finally (Iron)Ruby code is generated from these AST</w:t>
      </w:r>
      <w:r>
        <w:t>’</w:t>
      </w:r>
      <w:r w:rsidRPr="00207A82">
        <w:t xml:space="preserve">s. The </w:t>
      </w:r>
      <w:proofErr w:type="spellStart"/>
      <w:r w:rsidRPr="00207A82">
        <w:t>NapaBasic</w:t>
      </w:r>
      <w:proofErr w:type="spellEnd"/>
      <w:r w:rsidRPr="00207A82">
        <w:t xml:space="preserve"> parser has been developed as a custom grammar for</w:t>
      </w:r>
      <w:r>
        <w:t xml:space="preserve"> </w:t>
      </w:r>
      <w:r w:rsidR="001F0DD1">
        <w:t xml:space="preserve">the </w:t>
      </w:r>
      <w:r w:rsidRPr="00207A82">
        <w:t xml:space="preserve">ANTLR 3 parser generator. The AST transform was done with Wolfram </w:t>
      </w:r>
      <w:proofErr w:type="spellStart"/>
      <w:r w:rsidRPr="00207A82">
        <w:t>Mathematica</w:t>
      </w:r>
      <w:proofErr w:type="spellEnd"/>
      <w:r w:rsidRPr="00207A82">
        <w:t xml:space="preserve"> software. </w:t>
      </w:r>
      <w:proofErr w:type="spellStart"/>
      <w:r w:rsidRPr="00207A82">
        <w:t>Mathematica</w:t>
      </w:r>
      <w:proofErr w:type="spellEnd"/>
      <w:r w:rsidRPr="00207A82">
        <w:t xml:space="preserve"> supports functional pattern-based rule-programming that is particularly suitable in defining the complex rules of mapping language constructs and library calls of the Motif GUI to language constructs and library calls of the Ruby/</w:t>
      </w:r>
      <w:proofErr w:type="gramStart"/>
      <w:r>
        <w:t>.N</w:t>
      </w:r>
      <w:r w:rsidRPr="00207A82">
        <w:t>et</w:t>
      </w:r>
      <w:proofErr w:type="gramEnd"/>
      <w:r w:rsidRPr="00207A82">
        <w:t>/WPF platform. The AST transform is by far the most challenging part of the GUI renewal project. While changing of syntactic forms of one language to another is straightforward in itself, this part of transformation includes much more. For one all the mappings of Motif widget-classes to WPF classes and Motif widget attributes to WPF properties must be done in this stage as well since new widgets are created in the code and their attributes</w:t>
      </w:r>
      <w:r>
        <w:t xml:space="preserve"> are</w:t>
      </w:r>
      <w:r w:rsidRPr="00207A82">
        <w:t xml:space="preserve"> manipulated dynamically.</w:t>
      </w:r>
    </w:p>
    <w:p w:rsidR="00207A82" w:rsidRDefault="007E2164" w:rsidP="00207A82">
      <w:pPr>
        <w:pStyle w:val="Head1"/>
      </w:pPr>
      <w:bookmarkStart w:id="51" w:name="_Toc243051011"/>
      <w:ins w:id="52" w:author="Lianna Wlasiuk" w:date="2009-10-11T18:39:00Z">
        <w:r>
          <w:t>A.</w:t>
        </w:r>
      </w:ins>
      <w:ins w:id="53" w:author="Lianna Wlasiuk" w:date="2009-10-11T18:54:00Z">
        <w:r w:rsidR="00636F49">
          <w:t>3</w:t>
        </w:r>
      </w:ins>
      <w:r w:rsidR="00207A82">
        <w:t xml:space="preserve"> Choosing </w:t>
      </w:r>
      <w:proofErr w:type="spellStart"/>
      <w:r w:rsidR="00207A82">
        <w:t>IronRuby</w:t>
      </w:r>
      <w:bookmarkEnd w:id="51"/>
      <w:proofErr w:type="spellEnd"/>
    </w:p>
    <w:p w:rsidR="00000000" w:rsidRDefault="00207A82">
      <w:pPr>
        <w:pStyle w:val="Body1"/>
        <w:rPr>
          <w:ins w:id="54" w:author="Lianna Wlasiuk" w:date="2009-10-11T18:55:00Z"/>
        </w:rPr>
      </w:pPr>
      <w:r>
        <w:t xml:space="preserve">XAML and Ruby on their own are standard and well-supported technologies and most likely </w:t>
      </w:r>
      <w:proofErr w:type="spellStart"/>
      <w:r>
        <w:t>IronRuby</w:t>
      </w:r>
      <w:proofErr w:type="spellEnd"/>
      <w:r>
        <w:t xml:space="preserve"> will soon be that as well. However, the combination of XAML and </w:t>
      </w:r>
      <w:proofErr w:type="spellStart"/>
      <w:r>
        <w:t>IronRuby</w:t>
      </w:r>
      <w:proofErr w:type="spellEnd"/>
      <w:r>
        <w:t xml:space="preserve"> for GUI-development is much less standard and we are unsure whether that status is going to improve. The standard method of compiling XAML to static CLR-classes in Visual Studio is not a good match for DLR-based Ruby. The interoperability issues between the languages and their different type-systems carries a price. The relative immaturity of </w:t>
      </w:r>
      <w:proofErr w:type="spellStart"/>
      <w:r>
        <w:t>IronRuby</w:t>
      </w:r>
      <w:proofErr w:type="spellEnd"/>
      <w:r>
        <w:t xml:space="preserve"> creates </w:t>
      </w:r>
      <w:r w:rsidR="001F0DD1">
        <w:t xml:space="preserve">a </w:t>
      </w:r>
      <w:r>
        <w:t xml:space="preserve">problem of bugs and lacking features in the language and poor tool/debugging support. Therefore the question arises why choose </w:t>
      </w:r>
      <w:proofErr w:type="spellStart"/>
      <w:r>
        <w:t>IronRuby</w:t>
      </w:r>
      <w:proofErr w:type="spellEnd"/>
      <w:r>
        <w:t xml:space="preserve"> as the language for GUI logic instead of C#, the more standard language for WPF event handler coding?  The answer is not obvious and careful weighing of the alternatives was done before proceeding with (</w:t>
      </w:r>
      <w:proofErr w:type="gramStart"/>
      <w:r>
        <w:t>Iron)</w:t>
      </w:r>
      <w:proofErr w:type="spellStart"/>
      <w:r>
        <w:t>Ruby.The</w:t>
      </w:r>
      <w:proofErr w:type="spellEnd"/>
      <w:proofErr w:type="gramEnd"/>
      <w:r>
        <w:t xml:space="preserve"> argument for </w:t>
      </w:r>
      <w:proofErr w:type="spellStart"/>
      <w:r>
        <w:t>IronRuby</w:t>
      </w:r>
      <w:proofErr w:type="spellEnd"/>
      <w:r>
        <w:t xml:space="preserve"> (and against C#) in the end was </w:t>
      </w:r>
      <w:ins w:id="55" w:author="Lianna Wlasiuk" w:date="2009-10-11T18:57:00Z">
        <w:r w:rsidR="00636F49">
          <w:t xml:space="preserve">the </w:t>
        </w:r>
      </w:ins>
      <w:r>
        <w:t xml:space="preserve">following. </w:t>
      </w:r>
    </w:p>
    <w:p w:rsidR="00636F49" w:rsidRDefault="00207A82" w:rsidP="00207A82">
      <w:pPr>
        <w:pStyle w:val="Body"/>
        <w:rPr>
          <w:ins w:id="56" w:author="Lianna Wlasiuk" w:date="2009-10-11T18:55:00Z"/>
        </w:rPr>
      </w:pPr>
      <w:r>
        <w:t xml:space="preserve">First, we estimated that it would provide lower learning curve and hence higher productivity for our many marine-engineer developers. </w:t>
      </w:r>
    </w:p>
    <w:p w:rsidR="00636F49" w:rsidRDefault="00207A82" w:rsidP="00207A82">
      <w:pPr>
        <w:pStyle w:val="Body"/>
        <w:rPr>
          <w:ins w:id="57" w:author="Lianna Wlasiuk" w:date="2009-10-11T18:56:00Z"/>
        </w:rPr>
      </w:pPr>
      <w:r>
        <w:t xml:space="preserve">Second, </w:t>
      </w:r>
      <w:proofErr w:type="spellStart"/>
      <w:r>
        <w:t>NapaBasic</w:t>
      </w:r>
      <w:proofErr w:type="spellEnd"/>
      <w:r>
        <w:t xml:space="preserve"> is </w:t>
      </w:r>
      <w:r w:rsidR="001F0DD1">
        <w:t xml:space="preserve">a </w:t>
      </w:r>
      <w:r>
        <w:t xml:space="preserve">dynamically typed language and that translates more naturally to another dynamically typed language instead of </w:t>
      </w:r>
      <w:r w:rsidR="001F0DD1">
        <w:t xml:space="preserve">the </w:t>
      </w:r>
      <w:r>
        <w:t xml:space="preserve">statically typed C#. Since very little type information is present in the source language, it is difficult to generate enough of it to the target language to satisfy the C# compiler. </w:t>
      </w:r>
    </w:p>
    <w:p w:rsidR="00636F49" w:rsidRDefault="00207A82" w:rsidP="00207A82">
      <w:pPr>
        <w:pStyle w:val="Body"/>
        <w:rPr>
          <w:ins w:id="58" w:author="Lianna Wlasiuk" w:date="2009-10-11T18:56:00Z"/>
        </w:rPr>
      </w:pPr>
      <w:r>
        <w:t>Third, the power and flexibility of Ruby's various meta-programming capabilities (like addition of methods and local variables to object at runtime) help to create part of the “glue”, “patching” and “bridging” that are needed to make the transform between the different technologies wor</w:t>
      </w:r>
      <w:r w:rsidR="001F0DD1">
        <w:t xml:space="preserve">k. </w:t>
      </w:r>
    </w:p>
    <w:p w:rsidR="00636F49" w:rsidRDefault="001F0DD1" w:rsidP="00207A82">
      <w:pPr>
        <w:pStyle w:val="Body"/>
        <w:rPr>
          <w:ins w:id="59" w:author="Lianna Wlasiuk" w:date="2009-10-11T18:57:00Z"/>
        </w:rPr>
      </w:pPr>
      <w:r>
        <w:t>Finally, any issues that are raised because of</w:t>
      </w:r>
      <w:r w:rsidR="00207A82">
        <w:t xml:space="preserve"> the immaturity of </w:t>
      </w:r>
      <w:proofErr w:type="spellStart"/>
      <w:r w:rsidR="00207A82">
        <w:t>IronRuby</w:t>
      </w:r>
      <w:proofErr w:type="spellEnd"/>
      <w:r>
        <w:t>,</w:t>
      </w:r>
      <w:r w:rsidR="00207A82">
        <w:t xml:space="preserve"> we were optimistically hoping to vanish before we would reach production state in the transformation. From the developments seen</w:t>
      </w:r>
      <w:r>
        <w:t xml:space="preserve"> in </w:t>
      </w:r>
      <w:proofErr w:type="spellStart"/>
      <w:r>
        <w:t>IronRuby</w:t>
      </w:r>
      <w:proofErr w:type="spellEnd"/>
      <w:r>
        <w:t xml:space="preserve"> after our decision</w:t>
      </w:r>
      <w:r w:rsidR="00207A82">
        <w:t xml:space="preserve"> it seems </w:t>
      </w:r>
      <w:r>
        <w:t xml:space="preserve">that </w:t>
      </w:r>
      <w:r w:rsidR="00207A82">
        <w:t xml:space="preserve">our optimism has not been in vain). </w:t>
      </w:r>
    </w:p>
    <w:p w:rsidR="00000000" w:rsidRDefault="00636F49">
      <w:pPr>
        <w:pStyle w:val="Head2"/>
        <w:rPr>
          <w:ins w:id="60" w:author="Lianna Wlasiuk" w:date="2009-10-11T18:57:00Z"/>
        </w:rPr>
      </w:pPr>
      <w:bookmarkStart w:id="61" w:name="_Toc243051012"/>
      <w:ins w:id="62" w:author="Lianna Wlasiuk" w:date="2009-10-11T18:57:00Z">
        <w:r>
          <w:t>A.3.1 Section here (Proof of concept?)</w:t>
        </w:r>
        <w:bookmarkEnd w:id="61"/>
      </w:ins>
    </w:p>
    <w:p w:rsidR="00207A82" w:rsidRDefault="00207A82" w:rsidP="00207A82">
      <w:pPr>
        <w:pStyle w:val="Body"/>
      </w:pPr>
      <w:r>
        <w:t xml:space="preserve">Listing </w:t>
      </w:r>
      <w:ins w:id="63" w:author="Lianna Wlasiuk" w:date="2009-10-11T18:39:00Z">
        <w:r w:rsidR="007E2164">
          <w:t>A.</w:t>
        </w:r>
      </w:ins>
      <w:r>
        <w:t xml:space="preserve">1 is an example of </w:t>
      </w:r>
      <w:proofErr w:type="spellStart"/>
      <w:r>
        <w:t>IronRuby</w:t>
      </w:r>
      <w:proofErr w:type="spellEnd"/>
      <w:r>
        <w:t>-code resulting from the transformation.</w:t>
      </w:r>
    </w:p>
    <w:p w:rsidR="00207A82" w:rsidRDefault="00207A82" w:rsidP="00207A82">
      <w:pPr>
        <w:pStyle w:val="CodeListingCaption"/>
      </w:pPr>
      <w:r>
        <w:t xml:space="preserve">Listing </w:t>
      </w:r>
      <w:ins w:id="64" w:author="Lianna Wlasiuk" w:date="2009-10-11T18:39:00Z">
        <w:r w:rsidR="007E2164">
          <w:t>A.</w:t>
        </w:r>
      </w:ins>
      <w:r>
        <w:t>1: A conversion result</w:t>
      </w:r>
    </w:p>
    <w:p w:rsidR="00207A82" w:rsidRDefault="00207A82" w:rsidP="00207A82">
      <w:pPr>
        <w:pStyle w:val="Code"/>
      </w:pPr>
      <w:r>
        <w:t xml:space="preserve">... </w:t>
      </w:r>
    </w:p>
    <w:p w:rsidR="00207A82" w:rsidRDefault="00207A82" w:rsidP="00207A82">
      <w:pPr>
        <w:pStyle w:val="Code"/>
      </w:pPr>
      <w:r>
        <w:t xml:space="preserve"># NB: @if </w:t>
      </w:r>
      <w:proofErr w:type="gramStart"/>
      <w:r>
        <w:t>com</w:t>
      </w:r>
      <w:proofErr w:type="gramEnd"/>
      <w:r>
        <w:t>='Delete' then</w:t>
      </w:r>
    </w:p>
    <w:p w:rsidR="00207A82" w:rsidRDefault="00207A82" w:rsidP="00207A82">
      <w:pPr>
        <w:pStyle w:val="Code"/>
      </w:pPr>
      <w:proofErr w:type="gramStart"/>
      <w:r>
        <w:t>if</w:t>
      </w:r>
      <w:proofErr w:type="gramEnd"/>
      <w:r>
        <w:t xml:space="preserve"> ( com == "Delete" )</w:t>
      </w:r>
    </w:p>
    <w:p w:rsidR="00207A82" w:rsidRDefault="00207A82" w:rsidP="00207A82">
      <w:pPr>
        <w:pStyle w:val="Code"/>
      </w:pPr>
      <w:r>
        <w:t xml:space="preserve">    # NB: @if </w:t>
      </w:r>
      <w:proofErr w:type="spellStart"/>
      <w:proofErr w:type="gramStart"/>
      <w:r>
        <w:t>rsize</w:t>
      </w:r>
      <w:proofErr w:type="spellEnd"/>
      <w:r>
        <w:t>(</w:t>
      </w:r>
      <w:proofErr w:type="spellStart"/>
      <w:proofErr w:type="gramEnd"/>
      <w:r>
        <w:t>ar</w:t>
      </w:r>
      <w:proofErr w:type="spellEnd"/>
      <w:r>
        <w:t>)&lt;10 @end</w:t>
      </w:r>
    </w:p>
    <w:p w:rsidR="00207A82" w:rsidRDefault="00207A82" w:rsidP="00207A82">
      <w:pPr>
        <w:pStyle w:val="Code"/>
      </w:pPr>
      <w:r>
        <w:t xml:space="preserve">    </w:t>
      </w:r>
      <w:proofErr w:type="gramStart"/>
      <w:r>
        <w:t>if</w:t>
      </w:r>
      <w:proofErr w:type="gramEnd"/>
      <w:r>
        <w:t xml:space="preserve"> ( </w:t>
      </w:r>
      <w:proofErr w:type="spellStart"/>
      <w:r>
        <w:t>ar.length</w:t>
      </w:r>
      <w:proofErr w:type="spellEnd"/>
      <w:r>
        <w:t xml:space="preserve"> &lt; 10 )</w:t>
      </w:r>
    </w:p>
    <w:p w:rsidR="00207A82" w:rsidRDefault="00207A82" w:rsidP="00207A82">
      <w:pPr>
        <w:pStyle w:val="Code"/>
      </w:pPr>
      <w:r>
        <w:t xml:space="preserve">        </w:t>
      </w:r>
      <w:proofErr w:type="gramStart"/>
      <w:r>
        <w:t>return</w:t>
      </w:r>
      <w:proofErr w:type="gramEnd"/>
      <w:r>
        <w:t xml:space="preserve"> </w:t>
      </w:r>
    </w:p>
    <w:p w:rsidR="00207A82" w:rsidRDefault="00207A82" w:rsidP="00207A82">
      <w:pPr>
        <w:pStyle w:val="Code"/>
      </w:pPr>
      <w:r>
        <w:t xml:space="preserve">    </w:t>
      </w:r>
      <w:proofErr w:type="gramStart"/>
      <w:r>
        <w:t>end</w:t>
      </w:r>
      <w:proofErr w:type="gramEnd"/>
    </w:p>
    <w:p w:rsidR="00207A82" w:rsidRDefault="00207A82" w:rsidP="00207A82">
      <w:pPr>
        <w:pStyle w:val="Code"/>
      </w:pPr>
      <w:r>
        <w:t xml:space="preserve">    # NB: @for </w:t>
      </w:r>
      <w:proofErr w:type="spellStart"/>
      <w:r>
        <w:t>vidx</w:t>
      </w:r>
      <w:proofErr w:type="spellEnd"/>
      <w:r>
        <w:t>=2,8</w:t>
      </w:r>
    </w:p>
    <w:p w:rsidR="00207A82" w:rsidRDefault="00207A82" w:rsidP="00207A82">
      <w:pPr>
        <w:pStyle w:val="Code"/>
      </w:pPr>
      <w:r>
        <w:t xml:space="preserve">    </w:t>
      </w:r>
      <w:proofErr w:type="gramStart"/>
      <w:r>
        <w:t>for</w:t>
      </w:r>
      <w:proofErr w:type="gramEnd"/>
      <w:r>
        <w:t xml:space="preserve"> </w:t>
      </w:r>
      <w:proofErr w:type="spellStart"/>
      <w:r>
        <w:t>vidx</w:t>
      </w:r>
      <w:proofErr w:type="spellEnd"/>
      <w:r>
        <w:t xml:space="preserve"> in 2..8</w:t>
      </w:r>
    </w:p>
    <w:p w:rsidR="00207A82" w:rsidRDefault="00207A82" w:rsidP="00207A82">
      <w:pPr>
        <w:pStyle w:val="Code"/>
      </w:pPr>
      <w:r>
        <w:t xml:space="preserve">        </w:t>
      </w:r>
      <w:proofErr w:type="spellStart"/>
      <w:proofErr w:type="gramStart"/>
      <w:r>
        <w:t>vnr</w:t>
      </w:r>
      <w:proofErr w:type="spellEnd"/>
      <w:proofErr w:type="gramEnd"/>
      <w:r>
        <w:t xml:space="preserve"> = </w:t>
      </w:r>
      <w:proofErr w:type="spellStart"/>
      <w:r>
        <w:t>ar</w:t>
      </w:r>
      <w:proofErr w:type="spellEnd"/>
      <w:r>
        <w:t>[</w:t>
      </w:r>
      <w:proofErr w:type="spellStart"/>
      <w:r>
        <w:t>vidx</w:t>
      </w:r>
      <w:proofErr w:type="spellEnd"/>
      <w:r>
        <w:t>].</w:t>
      </w:r>
      <w:proofErr w:type="spellStart"/>
      <w:r>
        <w:t>to_f</w:t>
      </w:r>
      <w:proofErr w:type="spellEnd"/>
      <w:r>
        <w:t xml:space="preserve">                    # NB: @</w:t>
      </w:r>
      <w:proofErr w:type="spellStart"/>
      <w:r>
        <w:t>vnr</w:t>
      </w:r>
      <w:proofErr w:type="spellEnd"/>
      <w:r>
        <w:t>=value(</w:t>
      </w:r>
      <w:proofErr w:type="spellStart"/>
      <w:r>
        <w:t>ar</w:t>
      </w:r>
      <w:proofErr w:type="spellEnd"/>
      <w:r>
        <w:t>(vidx+1))</w:t>
      </w:r>
    </w:p>
    <w:p w:rsidR="00207A82" w:rsidRDefault="00207A82" w:rsidP="00207A82">
      <w:pPr>
        <w:pStyle w:val="Code"/>
      </w:pPr>
      <w:r>
        <w:t xml:space="preserve">        # NB: @if </w:t>
      </w:r>
      <w:proofErr w:type="spellStart"/>
      <w:r>
        <w:t>vnr</w:t>
      </w:r>
      <w:proofErr w:type="spellEnd"/>
      <w:r>
        <w:t>&gt;0 then</w:t>
      </w:r>
    </w:p>
    <w:p w:rsidR="00207A82" w:rsidRDefault="00207A82" w:rsidP="00207A82">
      <w:pPr>
        <w:pStyle w:val="Code"/>
      </w:pPr>
      <w:r>
        <w:t xml:space="preserve">        </w:t>
      </w:r>
      <w:proofErr w:type="gramStart"/>
      <w:r>
        <w:t>if</w:t>
      </w:r>
      <w:proofErr w:type="gramEnd"/>
      <w:r>
        <w:t xml:space="preserve"> ( </w:t>
      </w:r>
      <w:proofErr w:type="spellStart"/>
      <w:r>
        <w:t>vnr</w:t>
      </w:r>
      <w:proofErr w:type="spellEnd"/>
      <w:r>
        <w:t xml:space="preserve"> &gt; 0 )</w:t>
      </w:r>
    </w:p>
    <w:p w:rsidR="00207A82" w:rsidRDefault="00207A82" w:rsidP="00207A82">
      <w:pPr>
        <w:pStyle w:val="Code"/>
      </w:pPr>
      <w:r>
        <w:t xml:space="preserve">            </w:t>
      </w:r>
      <w:proofErr w:type="spellStart"/>
      <w:proofErr w:type="gramStart"/>
      <w:r>
        <w:t>str</w:t>
      </w:r>
      <w:proofErr w:type="spellEnd"/>
      <w:proofErr w:type="gramEnd"/>
      <w:r>
        <w:t xml:space="preserve"> = ( "!VIEW " + </w:t>
      </w:r>
      <w:proofErr w:type="spellStart"/>
      <w:r>
        <w:t>vnr.to_s</w:t>
      </w:r>
      <w:proofErr w:type="spellEnd"/>
      <w:r>
        <w:t xml:space="preserve"> )      # NB: @</w:t>
      </w:r>
      <w:proofErr w:type="spellStart"/>
      <w:r>
        <w:t>str</w:t>
      </w:r>
      <w:proofErr w:type="spellEnd"/>
      <w:r>
        <w:t>=</w:t>
      </w:r>
      <w:proofErr w:type="spellStart"/>
      <w:r>
        <w:t>cnc</w:t>
      </w:r>
      <w:proofErr w:type="spellEnd"/>
      <w:r>
        <w:t>('!VIEW ',</w:t>
      </w:r>
      <w:proofErr w:type="spellStart"/>
      <w:r>
        <w:t>fmt</w:t>
      </w:r>
      <w:proofErr w:type="spellEnd"/>
      <w:r>
        <w:t>(</w:t>
      </w:r>
      <w:proofErr w:type="spellStart"/>
      <w:r>
        <w:t>vnr</w:t>
      </w:r>
      <w:proofErr w:type="spellEnd"/>
      <w:r>
        <w:t>))</w:t>
      </w:r>
    </w:p>
    <w:p w:rsidR="00207A82" w:rsidRDefault="00207A82" w:rsidP="00207A82">
      <w:pPr>
        <w:pStyle w:val="Code"/>
      </w:pPr>
      <w:r>
        <w:t xml:space="preserve">            </w:t>
      </w:r>
      <w:proofErr w:type="spellStart"/>
      <w:proofErr w:type="gramStart"/>
      <w:r>
        <w:t>MN.command</w:t>
      </w:r>
      <w:proofErr w:type="spellEnd"/>
      <w:r>
        <w:t>(</w:t>
      </w:r>
      <w:proofErr w:type="spellStart"/>
      <w:proofErr w:type="gramEnd"/>
      <w:r>
        <w:t>str</w:t>
      </w:r>
      <w:proofErr w:type="spellEnd"/>
      <w:r>
        <w:t>)                    # NB: @</w:t>
      </w:r>
      <w:proofErr w:type="spellStart"/>
      <w:r>
        <w:t>mn.command</w:t>
      </w:r>
      <w:proofErr w:type="spellEnd"/>
      <w:r>
        <w:t>(</w:t>
      </w:r>
      <w:proofErr w:type="spellStart"/>
      <w:r>
        <w:t>str</w:t>
      </w:r>
      <w:proofErr w:type="spellEnd"/>
      <w:r>
        <w:t>)</w:t>
      </w:r>
    </w:p>
    <w:p w:rsidR="00207A82" w:rsidRDefault="00207A82" w:rsidP="00207A82">
      <w:pPr>
        <w:pStyle w:val="Code"/>
      </w:pPr>
      <w:r>
        <w:t xml:space="preserve">            </w:t>
      </w:r>
      <w:proofErr w:type="spellStart"/>
      <w:proofErr w:type="gramStart"/>
      <w:r>
        <w:t>drawnr</w:t>
      </w:r>
      <w:proofErr w:type="spellEnd"/>
      <w:proofErr w:type="gramEnd"/>
      <w:r>
        <w:t xml:space="preserve"> = </w:t>
      </w:r>
      <w:proofErr w:type="spellStart"/>
      <w:r>
        <w:t>GR.windownr</w:t>
      </w:r>
      <w:proofErr w:type="spellEnd"/>
      <w:r>
        <w:t xml:space="preserve">               # NB: @</w:t>
      </w:r>
      <w:proofErr w:type="spellStart"/>
      <w:r>
        <w:t>drawnr</w:t>
      </w:r>
      <w:proofErr w:type="spellEnd"/>
      <w:r>
        <w:t>=</w:t>
      </w:r>
      <w:proofErr w:type="spellStart"/>
      <w:r>
        <w:t>gr.windownr</w:t>
      </w:r>
      <w:proofErr w:type="spellEnd"/>
      <w:r>
        <w:t>()</w:t>
      </w:r>
    </w:p>
    <w:p w:rsidR="00207A82" w:rsidRDefault="00207A82" w:rsidP="00207A82">
      <w:pPr>
        <w:pStyle w:val="Code"/>
      </w:pPr>
      <w:r>
        <w:t xml:space="preserve">            </w:t>
      </w:r>
      <w:proofErr w:type="spellStart"/>
      <w:proofErr w:type="gramStart"/>
      <w:r>
        <w:t>GR.closedrawable</w:t>
      </w:r>
      <w:proofErr w:type="spellEnd"/>
      <w:r>
        <w:t>(</w:t>
      </w:r>
      <w:proofErr w:type="spellStart"/>
      <w:proofErr w:type="gramEnd"/>
      <w:r>
        <w:t>drawnr</w:t>
      </w:r>
      <w:proofErr w:type="spellEnd"/>
      <w:r>
        <w:t>)           # NB: @</w:t>
      </w:r>
      <w:proofErr w:type="spellStart"/>
      <w:r>
        <w:t>gr.closedrawable</w:t>
      </w:r>
      <w:proofErr w:type="spellEnd"/>
      <w:r>
        <w:t>(</w:t>
      </w:r>
      <w:proofErr w:type="spellStart"/>
      <w:r>
        <w:t>drawnr</w:t>
      </w:r>
      <w:proofErr w:type="spellEnd"/>
      <w:r>
        <w:t>)</w:t>
      </w:r>
    </w:p>
    <w:p w:rsidR="00207A82" w:rsidRDefault="00207A82" w:rsidP="00207A82">
      <w:pPr>
        <w:pStyle w:val="Code"/>
      </w:pPr>
      <w:r>
        <w:t xml:space="preserve">        </w:t>
      </w:r>
      <w:proofErr w:type="gramStart"/>
      <w:r>
        <w:t>else</w:t>
      </w:r>
      <w:proofErr w:type="gramEnd"/>
    </w:p>
    <w:p w:rsidR="00207A82" w:rsidRDefault="00207A82" w:rsidP="00207A82">
      <w:pPr>
        <w:pStyle w:val="Code"/>
      </w:pPr>
      <w:r>
        <w:t xml:space="preserve">            </w:t>
      </w:r>
      <w:proofErr w:type="gramStart"/>
      <w:r>
        <w:t>return</w:t>
      </w:r>
      <w:proofErr w:type="gramEnd"/>
      <w:r>
        <w:t xml:space="preserve">                             # NB: @end</w:t>
      </w:r>
    </w:p>
    <w:p w:rsidR="00207A82" w:rsidRDefault="00207A82" w:rsidP="00207A82">
      <w:pPr>
        <w:pStyle w:val="Code"/>
      </w:pPr>
      <w:r>
        <w:t xml:space="preserve">        </w:t>
      </w:r>
      <w:proofErr w:type="gramStart"/>
      <w:r>
        <w:t>end</w:t>
      </w:r>
      <w:proofErr w:type="gramEnd"/>
    </w:p>
    <w:p w:rsidR="00207A82" w:rsidRDefault="00207A82" w:rsidP="00207A82">
      <w:pPr>
        <w:pStyle w:val="Code"/>
      </w:pPr>
      <w:r>
        <w:t xml:space="preserve">    </w:t>
      </w:r>
      <w:proofErr w:type="gramStart"/>
      <w:r>
        <w:t>end</w:t>
      </w:r>
      <w:proofErr w:type="gramEnd"/>
    </w:p>
    <w:p w:rsidR="00207A82" w:rsidRDefault="00207A82" w:rsidP="00207A82">
      <w:pPr>
        <w:pStyle w:val="Code"/>
      </w:pPr>
      <w:r>
        <w:t xml:space="preserve">    </w:t>
      </w:r>
      <w:proofErr w:type="gramStart"/>
      <w:r>
        <w:t>return</w:t>
      </w:r>
      <w:proofErr w:type="gramEnd"/>
      <w:r>
        <w:t xml:space="preserve">                                     # NB: @end</w:t>
      </w:r>
    </w:p>
    <w:p w:rsidR="00207A82" w:rsidRDefault="00207A82" w:rsidP="00207A82">
      <w:pPr>
        <w:pStyle w:val="Code"/>
      </w:pPr>
      <w:proofErr w:type="spellStart"/>
      <w:proofErr w:type="gramStart"/>
      <w:r>
        <w:t>elsif</w:t>
      </w:r>
      <w:proofErr w:type="spellEnd"/>
      <w:proofErr w:type="gramEnd"/>
      <w:r>
        <w:t xml:space="preserve"> ( com == "Projection" )</w:t>
      </w:r>
    </w:p>
    <w:p w:rsidR="00207A82" w:rsidRDefault="00207A82" w:rsidP="00207A82">
      <w:pPr>
        <w:pStyle w:val="Code"/>
      </w:pPr>
      <w:r>
        <w:t xml:space="preserve">    ...</w:t>
      </w:r>
    </w:p>
    <w:p w:rsidR="00207A82" w:rsidRDefault="00207A82" w:rsidP="00F65E09">
      <w:pPr>
        <w:spacing w:beforeLines="1" w:line="360" w:lineRule="auto"/>
        <w:rPr>
          <w:rFonts w:ascii="Times" w:hAnsi="Times"/>
          <w:color w:val="auto"/>
        </w:rPr>
      </w:pPr>
    </w:p>
    <w:p w:rsidR="00207A82" w:rsidRPr="00207A82" w:rsidRDefault="00207A82" w:rsidP="001F0DD1">
      <w:pPr>
        <w:pStyle w:val="Body"/>
      </w:pPr>
      <w:r w:rsidRPr="00207A82">
        <w:t xml:space="preserve">The transform preserves the original </w:t>
      </w:r>
      <w:proofErr w:type="spellStart"/>
      <w:r w:rsidRPr="00207A82">
        <w:t>NapaBasic</w:t>
      </w:r>
      <w:proofErr w:type="spellEnd"/>
      <w:r w:rsidRPr="00207A82">
        <w:t xml:space="preserve"> as comments starting with “# </w:t>
      </w:r>
      <w:proofErr w:type="gramStart"/>
      <w:r w:rsidRPr="00207A82">
        <w:t>NB :</w:t>
      </w:r>
      <w:proofErr w:type="gramEnd"/>
      <w:r w:rsidRPr="00207A82">
        <w:t xml:space="preserve">” in the transformed code. This is to help our developers (familiar with </w:t>
      </w:r>
      <w:proofErr w:type="spellStart"/>
      <w:r w:rsidRPr="00207A82">
        <w:t>NapaBasic</w:t>
      </w:r>
      <w:proofErr w:type="spellEnd"/>
      <w:r w:rsidRPr="00207A82">
        <w:t xml:space="preserve"> and Motif widget-attributes) to move to Ruby (and WPF widget attributes). Many statements like </w:t>
      </w:r>
      <w:proofErr w:type="spellStart"/>
      <w:proofErr w:type="gramStart"/>
      <w:r w:rsidRPr="001F0DD1">
        <w:rPr>
          <w:rStyle w:val="CodeinText"/>
        </w:rPr>
        <w:t>mn.command</w:t>
      </w:r>
      <w:proofErr w:type="spellEnd"/>
      <w:r w:rsidRPr="001F0DD1">
        <w:rPr>
          <w:rStyle w:val="CodeinText"/>
        </w:rPr>
        <w:t>(</w:t>
      </w:r>
      <w:proofErr w:type="spellStart"/>
      <w:proofErr w:type="gramEnd"/>
      <w:r w:rsidRPr="001F0DD1">
        <w:rPr>
          <w:rStyle w:val="CodeinText"/>
        </w:rPr>
        <w:t>str</w:t>
      </w:r>
      <w:proofErr w:type="spellEnd"/>
      <w:r w:rsidRPr="001F0DD1">
        <w:rPr>
          <w:rStyle w:val="CodeinText"/>
        </w:rPr>
        <w:t>)</w:t>
      </w:r>
      <w:r w:rsidRPr="00207A82">
        <w:t xml:space="preserve"> go through the transformation relatively unmodified. These are calls to functionality in the Napa Fortran core and similar calls will remain </w:t>
      </w:r>
      <w:r w:rsidR="001F0DD1">
        <w:t xml:space="preserve">in </w:t>
      </w:r>
      <w:r w:rsidRPr="00207A82">
        <w:t>the Ruby/</w:t>
      </w:r>
      <w:proofErr w:type="spellStart"/>
      <w:r w:rsidRPr="00207A82">
        <w:t>Dotnet</w:t>
      </w:r>
      <w:proofErr w:type="spellEnd"/>
      <w:r w:rsidRPr="00207A82">
        <w:t xml:space="preserve"> platform. In that platform such calls will be routed at runtime though </w:t>
      </w:r>
      <w:proofErr w:type="spellStart"/>
      <w:r w:rsidRPr="00207A82">
        <w:t>IronRuby</w:t>
      </w:r>
      <w:proofErr w:type="spellEnd"/>
      <w:r w:rsidRPr="00207A82">
        <w:t xml:space="preserve">-C# interoperability to C# and finally to Fortran core (as a native </w:t>
      </w:r>
      <w:proofErr w:type="spellStart"/>
      <w:r w:rsidRPr="00207A82">
        <w:t>dll</w:t>
      </w:r>
      <w:proofErr w:type="spellEnd"/>
      <w:r w:rsidRPr="00207A82">
        <w:t xml:space="preserve">) via </w:t>
      </w:r>
      <w:proofErr w:type="spellStart"/>
      <w:r w:rsidRPr="00207A82">
        <w:t>Dotnet's</w:t>
      </w:r>
      <w:proofErr w:type="spellEnd"/>
      <w:r w:rsidRPr="00207A82">
        <w:t xml:space="preserve"> Platform Invoke (P/Invoke) and supplementary C#-Fortran interopera</w:t>
      </w:r>
      <w:r w:rsidR="00B82531">
        <w:t>bility code generated with SWIG (http://www.swig.org)</w:t>
      </w:r>
      <w:r w:rsidRPr="00207A82">
        <w:t xml:space="preserve">. </w:t>
      </w:r>
    </w:p>
    <w:p w:rsidR="00B82531" w:rsidRDefault="00207A82" w:rsidP="001F0DD1">
      <w:pPr>
        <w:pStyle w:val="Body"/>
      </w:pPr>
      <w:r w:rsidRPr="00207A82">
        <w:t xml:space="preserve">The transformation occasionally produces unnecessary pairs of parenthesis. This is a feature of our AST-Ruby-Serialization code that inserts parenthesis in a bit </w:t>
      </w:r>
      <w:r w:rsidR="00B82531">
        <w:t xml:space="preserve">of a </w:t>
      </w:r>
      <w:r w:rsidRPr="00207A82">
        <w:t xml:space="preserve">paranoid fashion to avoid lacking parenthesis where they would be really needed. Removal of unnecessary parenthesis and other similar cleanup work can be done later by </w:t>
      </w:r>
      <w:r w:rsidR="00B82531" w:rsidRPr="00207A82">
        <w:t>hand editing</w:t>
      </w:r>
      <w:r w:rsidRPr="00207A82">
        <w:t xml:space="preserve"> when the transformation output files have been declared first-class source files.</w:t>
      </w:r>
      <w:r w:rsidR="00B82531">
        <w:t xml:space="preserve"> Of course there are trade-offs that need to be made as well as some though choices.</w:t>
      </w:r>
    </w:p>
    <w:p w:rsidR="00000000" w:rsidRDefault="007E2164">
      <w:pPr>
        <w:pStyle w:val="Head2"/>
      </w:pPr>
      <w:bookmarkStart w:id="65" w:name="_Toc243051013"/>
      <w:ins w:id="66" w:author="Lianna Wlasiuk" w:date="2009-10-11T18:39:00Z">
        <w:r>
          <w:t>A.</w:t>
        </w:r>
      </w:ins>
      <w:ins w:id="67" w:author="Lianna Wlasiuk" w:date="2009-10-11T18:55:00Z">
        <w:r w:rsidR="00636F49">
          <w:t>3.</w:t>
        </w:r>
      </w:ins>
      <w:ins w:id="68" w:author="Lianna Wlasiuk" w:date="2009-10-11T18:57:00Z">
        <w:r w:rsidR="00636F49">
          <w:t>2</w:t>
        </w:r>
      </w:ins>
      <w:r w:rsidR="00B82531">
        <w:t xml:space="preserve"> XAML and </w:t>
      </w:r>
      <w:proofErr w:type="spellStart"/>
      <w:r w:rsidR="00B82531">
        <w:t>IronRuby</w:t>
      </w:r>
      <w:proofErr w:type="spellEnd"/>
      <w:r w:rsidR="00B82531">
        <w:t>: trade-offs and choices</w:t>
      </w:r>
      <w:bookmarkEnd w:id="65"/>
    </w:p>
    <w:p w:rsidR="00B82531" w:rsidRDefault="00B82531" w:rsidP="00B82531">
      <w:pPr>
        <w:pStyle w:val="Body1"/>
      </w:pPr>
      <w:r>
        <w:t xml:space="preserve">The marriage of XAML and </w:t>
      </w:r>
      <w:proofErr w:type="spellStart"/>
      <w:r>
        <w:t>IronRuby</w:t>
      </w:r>
      <w:proofErr w:type="spellEnd"/>
      <w:r>
        <w:t xml:space="preserve"> has had its good and bad times in our transformation project, but to all issues encountered, reasonable solutions have been found so far. </w:t>
      </w:r>
    </w:p>
    <w:p w:rsidR="00B82531" w:rsidRDefault="00B82531" w:rsidP="00B82531">
      <w:pPr>
        <w:pStyle w:val="Body"/>
      </w:pPr>
      <w:r>
        <w:t xml:space="preserve">XAML can be used in a static or dynamic way. The dynamic nature of </w:t>
      </w:r>
      <w:proofErr w:type="spellStart"/>
      <w:r>
        <w:t>IronRuby</w:t>
      </w:r>
      <w:proofErr w:type="spellEnd"/>
      <w:r>
        <w:t xml:space="preserve"> would suggest a more natural relationship with dynamic XAML. For example in </w:t>
      </w:r>
      <w:r w:rsidR="00290805">
        <w:t xml:space="preserve">the </w:t>
      </w:r>
      <w:r>
        <w:t xml:space="preserve">same way as </w:t>
      </w:r>
      <w:proofErr w:type="spellStart"/>
      <w:r>
        <w:t>IronRuby</w:t>
      </w:r>
      <w:proofErr w:type="spellEnd"/>
      <w:r>
        <w:t xml:space="preserve"> allows us to change and reload our GUI-codes without recompiling the application, dynamic XAML would allow us to change the GUI-layouts without recompiling.</w:t>
      </w:r>
    </w:p>
    <w:p w:rsidR="00B82531" w:rsidRDefault="00B82531" w:rsidP="00B82531">
      <w:pPr>
        <w:pStyle w:val="Body"/>
      </w:pPr>
      <w:r>
        <w:t xml:space="preserve">However, the Visual Studio 2008 standard way to process XAML is static: for each XAML file, a corresponding class (named by the </w:t>
      </w:r>
      <w:proofErr w:type="spellStart"/>
      <w:r>
        <w:t>xaml</w:t>
      </w:r>
      <w:proofErr w:type="gramStart"/>
      <w:r>
        <w:t>:Class</w:t>
      </w:r>
      <w:proofErr w:type="spellEnd"/>
      <w:proofErr w:type="gramEnd"/>
      <w:r>
        <w:t xml:space="preserve"> attribute) is created. Instances of that class are instances of the widget described by the XAML. If the top-level element of </w:t>
      </w:r>
      <w:r w:rsidR="00454621">
        <w:t xml:space="preserve">the </w:t>
      </w:r>
      <w:r>
        <w:t xml:space="preserve">XAML is, say, Window, then the constructed class will have Window as its base class. The class serves as a natural placeholder for event-handler methods of the widget. </w:t>
      </w:r>
    </w:p>
    <w:p w:rsidR="00B82531" w:rsidRDefault="00B82531" w:rsidP="00B82531">
      <w:pPr>
        <w:pStyle w:val="Body"/>
      </w:pPr>
      <w:r>
        <w:t xml:space="preserve">Using the target class name as the XML-element tag can make references to other XAML-defined widget-classes. For example here </w:t>
      </w:r>
      <w:r w:rsidRPr="00B82531">
        <w:rPr>
          <w:rStyle w:val="CodeinText"/>
        </w:rPr>
        <w:t>MN_PLTWIN</w:t>
      </w:r>
      <w:r>
        <w:t xml:space="preserve"> (Listing </w:t>
      </w:r>
      <w:ins w:id="69" w:author="Lianna Wlasiuk" w:date="2009-10-11T18:39:00Z">
        <w:r w:rsidR="007E2164">
          <w:t>A.</w:t>
        </w:r>
      </w:ins>
      <w:r>
        <w:t xml:space="preserve">2) widget is referring (taking as its part) another XAML-defined widget </w:t>
      </w:r>
      <w:r w:rsidRPr="00B82531">
        <w:rPr>
          <w:rStyle w:val="CodeinText"/>
        </w:rPr>
        <w:t>MN_STATUSBAR</w:t>
      </w:r>
      <w:r w:rsidR="00B453DE">
        <w:t>.</w:t>
      </w:r>
    </w:p>
    <w:p w:rsidR="00B82531" w:rsidRDefault="00B82531" w:rsidP="00B82531">
      <w:pPr>
        <w:pStyle w:val="CodeListingCaption"/>
      </w:pPr>
      <w:r>
        <w:t xml:space="preserve">Listing </w:t>
      </w:r>
      <w:ins w:id="70" w:author="Lianna Wlasiuk" w:date="2009-10-11T18:39:00Z">
        <w:r w:rsidR="007E2164">
          <w:t>A.</w:t>
        </w:r>
      </w:ins>
      <w:r>
        <w:t xml:space="preserve">2: </w:t>
      </w:r>
      <w:r w:rsidR="00B453DE">
        <w:t>Some widgets defined in XAML</w:t>
      </w:r>
    </w:p>
    <w:p w:rsidR="00B453DE" w:rsidRDefault="00B453DE" w:rsidP="00B453DE">
      <w:pPr>
        <w:pStyle w:val="Code"/>
      </w:pPr>
      <w:r>
        <w:t>&lt;</w:t>
      </w:r>
      <w:proofErr w:type="gramStart"/>
      <w:r>
        <w:t>!-</w:t>
      </w:r>
      <w:proofErr w:type="gramEnd"/>
      <w:r>
        <w:t>- The PLTWIN Widget --&gt;</w:t>
      </w:r>
    </w:p>
    <w:p w:rsidR="00B453DE" w:rsidRDefault="00B453DE" w:rsidP="00B453DE">
      <w:pPr>
        <w:pStyle w:val="Code"/>
      </w:pPr>
    </w:p>
    <w:p w:rsidR="00B453DE" w:rsidRDefault="00B453DE" w:rsidP="00B453DE">
      <w:pPr>
        <w:pStyle w:val="Code"/>
      </w:pPr>
      <w:r>
        <w:t xml:space="preserve">&lt;Window </w:t>
      </w:r>
      <w:proofErr w:type="spellStart"/>
      <w:r>
        <w:t>xmlns</w:t>
      </w:r>
      <w:proofErr w:type="spellEnd"/>
      <w:r>
        <w:t>="http://schemas.microsoft.com/winfx/2006/xaml/presentation"</w:t>
      </w:r>
    </w:p>
    <w:p w:rsidR="00B453DE" w:rsidRDefault="00B453DE" w:rsidP="00B453DE">
      <w:pPr>
        <w:pStyle w:val="Code"/>
      </w:pPr>
      <w:r>
        <w:t xml:space="preserve">        </w:t>
      </w:r>
      <w:proofErr w:type="spellStart"/>
      <w:proofErr w:type="gramStart"/>
      <w:r>
        <w:t>xmlns:xaml</w:t>
      </w:r>
      <w:proofErr w:type="spellEnd"/>
      <w:proofErr w:type="gramEnd"/>
      <w:r>
        <w:t>="http://schemas.microsoft.com/winfx/2006/xaml"</w:t>
      </w:r>
    </w:p>
    <w:p w:rsidR="00B453DE" w:rsidRDefault="00B453DE" w:rsidP="00B453DE">
      <w:pPr>
        <w:pStyle w:val="Code"/>
      </w:pPr>
      <w:r>
        <w:t xml:space="preserve">        </w:t>
      </w:r>
      <w:proofErr w:type="gramStart"/>
      <w:r>
        <w:t>xmlns:wpf</w:t>
      </w:r>
      <w:proofErr w:type="gramEnd"/>
      <w:r>
        <w:t>="http://schemas.microsoft.com/winfx/2006/xaml/presentation"</w:t>
      </w:r>
    </w:p>
    <w:p w:rsidR="00B453DE" w:rsidRDefault="00B453DE" w:rsidP="00B453DE">
      <w:pPr>
        <w:pStyle w:val="Code"/>
      </w:pPr>
      <w:r>
        <w:t xml:space="preserve">        </w:t>
      </w:r>
      <w:proofErr w:type="spellStart"/>
      <w:proofErr w:type="gramStart"/>
      <w:r>
        <w:t>xaml:Class</w:t>
      </w:r>
      <w:proofErr w:type="spellEnd"/>
      <w:proofErr w:type="gramEnd"/>
      <w:r>
        <w:t>="</w:t>
      </w:r>
      <w:proofErr w:type="spellStart"/>
      <w:r>
        <w:t>Napa.Gui.MNWS.MN_PLTWIN</w:t>
      </w:r>
      <w:proofErr w:type="spellEnd"/>
      <w:r>
        <w:t>"  Name="</w:t>
      </w:r>
      <w:proofErr w:type="spellStart"/>
      <w:r>
        <w:t>PltWin</w:t>
      </w:r>
      <w:proofErr w:type="spellEnd"/>
      <w:r>
        <w:t>"&gt;</w:t>
      </w:r>
    </w:p>
    <w:p w:rsidR="00B453DE" w:rsidRDefault="00B453DE" w:rsidP="00B453DE">
      <w:pPr>
        <w:pStyle w:val="Code"/>
      </w:pPr>
      <w:r>
        <w:t xml:space="preserve">   &lt;</w:t>
      </w:r>
      <w:proofErr w:type="spellStart"/>
      <w:r>
        <w:t>DockPanel</w:t>
      </w:r>
      <w:proofErr w:type="spellEnd"/>
      <w:r>
        <w:t xml:space="preserve"> </w:t>
      </w:r>
      <w:proofErr w:type="spellStart"/>
      <w:r>
        <w:t>LastChildFill</w:t>
      </w:r>
      <w:proofErr w:type="spellEnd"/>
      <w:r>
        <w:t>="True" Name="</w:t>
      </w:r>
      <w:proofErr w:type="spellStart"/>
      <w:r>
        <w:t>PltWn</w:t>
      </w:r>
      <w:proofErr w:type="spellEnd"/>
      <w:r>
        <w:t>"&gt;</w:t>
      </w:r>
    </w:p>
    <w:p w:rsidR="00B453DE" w:rsidRDefault="00B453DE" w:rsidP="00B453DE">
      <w:pPr>
        <w:pStyle w:val="Code"/>
      </w:pPr>
      <w:r>
        <w:t xml:space="preserve">      &lt;Menu </w:t>
      </w:r>
      <w:proofErr w:type="spellStart"/>
      <w:r>
        <w:t>wpf</w:t>
      </w:r>
      <w:proofErr w:type="gramStart"/>
      <w:r>
        <w:t>:DockPanel.Dock</w:t>
      </w:r>
      <w:proofErr w:type="spellEnd"/>
      <w:proofErr w:type="gramEnd"/>
      <w:r>
        <w:t>="Top" Name="MB"&gt;</w:t>
      </w:r>
    </w:p>
    <w:p w:rsidR="00B453DE" w:rsidRDefault="00B453DE" w:rsidP="00B453DE">
      <w:pPr>
        <w:pStyle w:val="Code"/>
      </w:pPr>
      <w:r>
        <w:t xml:space="preserve">        ...</w:t>
      </w:r>
    </w:p>
    <w:p w:rsidR="00B453DE" w:rsidRDefault="00B453DE" w:rsidP="00B453DE">
      <w:pPr>
        <w:pStyle w:val="Code"/>
      </w:pPr>
      <w:r>
        <w:t xml:space="preserve">      &lt;/Menu&gt;</w:t>
      </w:r>
    </w:p>
    <w:p w:rsidR="00B453DE" w:rsidRDefault="00B453DE" w:rsidP="00B453DE">
      <w:pPr>
        <w:pStyle w:val="Code"/>
      </w:pPr>
      <w:r>
        <w:t xml:space="preserve">      &lt;MN_STATUSBAR </w:t>
      </w:r>
      <w:proofErr w:type="spellStart"/>
      <w:r>
        <w:t>xmlns</w:t>
      </w:r>
      <w:proofErr w:type="spellEnd"/>
      <w:r>
        <w:t>="</w:t>
      </w:r>
      <w:proofErr w:type="spellStart"/>
      <w:r>
        <w:t>clr-namespace</w:t>
      </w:r>
      <w:proofErr w:type="gramStart"/>
      <w:r>
        <w:t>:Napa.Gui.MNWS</w:t>
      </w:r>
      <w:proofErr w:type="spellEnd"/>
      <w:proofErr w:type="gramEnd"/>
      <w:r>
        <w:t>" Name="</w:t>
      </w:r>
      <w:proofErr w:type="spellStart"/>
      <w:r>
        <w:t>StatusBar</w:t>
      </w:r>
      <w:proofErr w:type="spellEnd"/>
      <w:r>
        <w:t xml:space="preserve">" </w:t>
      </w:r>
    </w:p>
    <w:p w:rsidR="00B453DE" w:rsidRDefault="00B453DE" w:rsidP="00B453DE">
      <w:pPr>
        <w:pStyle w:val="Code"/>
      </w:pPr>
      <w:r>
        <w:t xml:space="preserve">                </w:t>
      </w:r>
      <w:proofErr w:type="spellStart"/>
      <w:r>
        <w:t>DockPanel.Dock</w:t>
      </w:r>
      <w:proofErr w:type="spellEnd"/>
      <w:r>
        <w:t>="Bottom"/&gt;</w:t>
      </w:r>
    </w:p>
    <w:p w:rsidR="00B453DE" w:rsidRDefault="00B453DE" w:rsidP="00B453DE">
      <w:pPr>
        <w:pStyle w:val="Code"/>
      </w:pPr>
      <w:r>
        <w:t xml:space="preserve">       …</w:t>
      </w:r>
    </w:p>
    <w:p w:rsidR="00B453DE" w:rsidRDefault="00B453DE" w:rsidP="00B453DE">
      <w:pPr>
        <w:pStyle w:val="Code"/>
      </w:pPr>
      <w:r>
        <w:t xml:space="preserve">   &lt;/</w:t>
      </w:r>
      <w:proofErr w:type="spellStart"/>
      <w:r>
        <w:t>DockPanel</w:t>
      </w:r>
      <w:proofErr w:type="spellEnd"/>
      <w:r>
        <w:t>&gt;</w:t>
      </w:r>
    </w:p>
    <w:p w:rsidR="00B453DE" w:rsidRDefault="00B453DE" w:rsidP="00B453DE">
      <w:pPr>
        <w:pStyle w:val="Code"/>
      </w:pPr>
      <w:r>
        <w:t>&lt;/Window&gt;</w:t>
      </w:r>
    </w:p>
    <w:p w:rsidR="00B453DE" w:rsidRDefault="00B453DE" w:rsidP="00B453DE">
      <w:pPr>
        <w:pStyle w:val="Code"/>
      </w:pPr>
    </w:p>
    <w:p w:rsidR="00B453DE" w:rsidRDefault="00B453DE" w:rsidP="00B453DE">
      <w:pPr>
        <w:pStyle w:val="Code"/>
      </w:pPr>
    </w:p>
    <w:p w:rsidR="00B453DE" w:rsidRDefault="00B453DE" w:rsidP="00B453DE">
      <w:pPr>
        <w:pStyle w:val="Code"/>
      </w:pPr>
      <w:r>
        <w:t>&lt;</w:t>
      </w:r>
      <w:proofErr w:type="gramStart"/>
      <w:r>
        <w:t>!-</w:t>
      </w:r>
      <w:proofErr w:type="gramEnd"/>
      <w:r>
        <w:t>- The MN_STATUSBAR --&gt;</w:t>
      </w:r>
    </w:p>
    <w:p w:rsidR="00B453DE" w:rsidRDefault="00B453DE" w:rsidP="00B453DE">
      <w:pPr>
        <w:pStyle w:val="Code"/>
      </w:pPr>
    </w:p>
    <w:p w:rsidR="00B453DE" w:rsidRDefault="00B453DE" w:rsidP="00B453DE">
      <w:pPr>
        <w:pStyle w:val="Code"/>
      </w:pPr>
      <w:r>
        <w:t>&lt;</w:t>
      </w:r>
      <w:proofErr w:type="spellStart"/>
      <w:r>
        <w:t>FormPanel</w:t>
      </w:r>
      <w:proofErr w:type="spellEnd"/>
      <w:r>
        <w:t xml:space="preserve"> </w:t>
      </w:r>
      <w:proofErr w:type="spellStart"/>
      <w:r>
        <w:t>xmlns</w:t>
      </w:r>
      <w:proofErr w:type="spellEnd"/>
      <w:r>
        <w:t>="</w:t>
      </w:r>
      <w:proofErr w:type="spellStart"/>
      <w:r>
        <w:t>clr-namespace</w:t>
      </w:r>
      <w:proofErr w:type="gramStart"/>
      <w:r>
        <w:t>:Napa.Gui.MotifSupport</w:t>
      </w:r>
      <w:proofErr w:type="gramEnd"/>
      <w:r>
        <w:t>;assembly</w:t>
      </w:r>
      <w:proofErr w:type="spellEnd"/>
      <w:r>
        <w:t>=</w:t>
      </w:r>
      <w:proofErr w:type="spellStart"/>
      <w:r>
        <w:t>CommonGui</w:t>
      </w:r>
      <w:proofErr w:type="spellEnd"/>
      <w:r>
        <w:t>"</w:t>
      </w:r>
    </w:p>
    <w:p w:rsidR="00B453DE" w:rsidRDefault="00B453DE" w:rsidP="00B453DE">
      <w:pPr>
        <w:pStyle w:val="Code"/>
      </w:pPr>
      <w:r>
        <w:t xml:space="preserve">           </w:t>
      </w:r>
      <w:proofErr w:type="spellStart"/>
      <w:proofErr w:type="gramStart"/>
      <w:r>
        <w:t>xmlns:xaml</w:t>
      </w:r>
      <w:proofErr w:type="spellEnd"/>
      <w:proofErr w:type="gramEnd"/>
      <w:r>
        <w:t>="http://schemas.microsoft.com/winfx/2006/xaml"</w:t>
      </w:r>
    </w:p>
    <w:p w:rsidR="00B453DE" w:rsidRDefault="00B453DE" w:rsidP="00B453DE">
      <w:pPr>
        <w:pStyle w:val="Code"/>
      </w:pPr>
      <w:r>
        <w:t xml:space="preserve">           </w:t>
      </w:r>
      <w:proofErr w:type="spellStart"/>
      <w:proofErr w:type="gramStart"/>
      <w:r>
        <w:t>xmlns:m</w:t>
      </w:r>
      <w:proofErr w:type="spellEnd"/>
      <w:proofErr w:type="gramEnd"/>
      <w:r>
        <w:t>="</w:t>
      </w:r>
      <w:proofErr w:type="spellStart"/>
      <w:r>
        <w:t>clr-namespace:Napa.Gui.MotifSupport;assembly</w:t>
      </w:r>
      <w:proofErr w:type="spellEnd"/>
      <w:r>
        <w:t>=</w:t>
      </w:r>
      <w:proofErr w:type="spellStart"/>
      <w:r>
        <w:t>CommonGui</w:t>
      </w:r>
      <w:proofErr w:type="spellEnd"/>
      <w:r>
        <w:t>"</w:t>
      </w:r>
    </w:p>
    <w:p w:rsidR="00B453DE" w:rsidRDefault="00B453DE" w:rsidP="00B453DE">
      <w:pPr>
        <w:pStyle w:val="Code"/>
      </w:pPr>
      <w:r>
        <w:t xml:space="preserve">           </w:t>
      </w:r>
      <w:proofErr w:type="spellStart"/>
      <w:proofErr w:type="gramStart"/>
      <w:r>
        <w:t>xaml:Class</w:t>
      </w:r>
      <w:proofErr w:type="spellEnd"/>
      <w:proofErr w:type="gramEnd"/>
      <w:r>
        <w:t>="</w:t>
      </w:r>
      <w:proofErr w:type="spellStart"/>
      <w:r>
        <w:t>Napa.Gui.MNWS.MN_STATUSBAR</w:t>
      </w:r>
      <w:proofErr w:type="spellEnd"/>
      <w:r>
        <w:t>"</w:t>
      </w:r>
    </w:p>
    <w:p w:rsidR="00B453DE" w:rsidRDefault="00B453DE" w:rsidP="00B453DE">
      <w:pPr>
        <w:pStyle w:val="Code"/>
      </w:pPr>
      <w:r>
        <w:t xml:space="preserve">           Name="</w:t>
      </w:r>
      <w:proofErr w:type="spellStart"/>
      <w:r>
        <w:t>StatusBar</w:t>
      </w:r>
      <w:proofErr w:type="spellEnd"/>
      <w:r>
        <w:t>"&gt;</w:t>
      </w:r>
    </w:p>
    <w:p w:rsidR="00B453DE" w:rsidRDefault="00B453DE" w:rsidP="00B453DE">
      <w:pPr>
        <w:pStyle w:val="Code"/>
      </w:pPr>
      <w:r>
        <w:t xml:space="preserve">   &lt;</w:t>
      </w:r>
      <w:proofErr w:type="spellStart"/>
      <w:r>
        <w:t>InputField_ProgressBar</w:t>
      </w:r>
      <w:proofErr w:type="spellEnd"/>
      <w:r>
        <w:t xml:space="preserve"> </w:t>
      </w:r>
      <w:proofErr w:type="spellStart"/>
      <w:r>
        <w:t>xmlns</w:t>
      </w:r>
      <w:proofErr w:type="spellEnd"/>
      <w:r>
        <w:t>="</w:t>
      </w:r>
      <w:proofErr w:type="spellStart"/>
      <w:r>
        <w:t>clr-namespace</w:t>
      </w:r>
      <w:proofErr w:type="gramStart"/>
      <w:r>
        <w:t>:Napa.Gui.MNWS.MN</w:t>
      </w:r>
      <w:proofErr w:type="gramEnd"/>
      <w:r>
        <w:t>_STATUSBAR_Parts</w:t>
      </w:r>
      <w:proofErr w:type="spellEnd"/>
      <w:r>
        <w:t>"</w:t>
      </w:r>
    </w:p>
    <w:p w:rsidR="00B453DE" w:rsidRDefault="00B453DE" w:rsidP="00B453DE">
      <w:pPr>
        <w:pStyle w:val="Code"/>
      </w:pPr>
      <w:r>
        <w:t xml:space="preserve">           Name="</w:t>
      </w:r>
      <w:proofErr w:type="spellStart"/>
      <w:r>
        <w:t>ProgressBar</w:t>
      </w:r>
      <w:proofErr w:type="spellEnd"/>
      <w:r>
        <w:t xml:space="preserve">" </w:t>
      </w:r>
      <w:proofErr w:type="spellStart"/>
      <w:r>
        <w:t>m</w:t>
      </w:r>
      <w:proofErr w:type="gramStart"/>
      <w:r>
        <w:t>:FormPanel.AttachTop</w:t>
      </w:r>
      <w:proofErr w:type="spellEnd"/>
      <w:proofErr w:type="gramEnd"/>
      <w:r>
        <w:t>="FORM" ... /&gt;</w:t>
      </w:r>
    </w:p>
    <w:p w:rsidR="00B453DE" w:rsidRDefault="00B453DE" w:rsidP="00B453DE">
      <w:pPr>
        <w:pStyle w:val="Code"/>
      </w:pPr>
      <w:r>
        <w:t xml:space="preserve">    ...</w:t>
      </w:r>
    </w:p>
    <w:p w:rsidR="006702DE" w:rsidRDefault="00B453DE" w:rsidP="00B453DE">
      <w:pPr>
        <w:pStyle w:val="Code"/>
      </w:pPr>
      <w:r>
        <w:t>&lt;/</w:t>
      </w:r>
      <w:proofErr w:type="spellStart"/>
      <w:r>
        <w:t>FormPanel</w:t>
      </w:r>
      <w:proofErr w:type="spellEnd"/>
      <w:r>
        <w:t>&gt;</w:t>
      </w:r>
    </w:p>
    <w:p w:rsidR="006702DE" w:rsidRDefault="006702DE" w:rsidP="00B453DE">
      <w:pPr>
        <w:pStyle w:val="Code"/>
      </w:pPr>
    </w:p>
    <w:p w:rsidR="006702DE" w:rsidRDefault="006702DE" w:rsidP="006702DE">
      <w:pPr>
        <w:pStyle w:val="Body"/>
      </w:pPr>
      <w:r>
        <w:t xml:space="preserve">In the dynamic XAML alternative, </w:t>
      </w:r>
      <w:proofErr w:type="spellStart"/>
      <w:r w:rsidRPr="006702DE">
        <w:rPr>
          <w:rStyle w:val="CodeinText"/>
        </w:rPr>
        <w:t>System.Windows.Markup.XamlReader</w:t>
      </w:r>
      <w:proofErr w:type="spellEnd"/>
      <w:r>
        <w:t xml:space="preserve"> is used to load XAML from a file at runtime. No new classes are created in this case: the resulting widget-tree root widget is an instance of the class corresponding to the root XML-element name. Without classes, referencing from XAML to other XAML-widgets is no longer possible with the natural </w:t>
      </w:r>
      <w:r w:rsidRPr="006702DE">
        <w:rPr>
          <w:rStyle w:val="CodeinText"/>
        </w:rPr>
        <w:t>&lt;MN_STATUSBAR ... /&gt;</w:t>
      </w:r>
      <w:r>
        <w:t xml:space="preserve"> syntax. Any attempts </w:t>
      </w:r>
      <w:r w:rsidR="004F61DA">
        <w:t xml:space="preserve">to </w:t>
      </w:r>
      <w:r>
        <w:t xml:space="preserve">remedy the situation with </w:t>
      </w:r>
      <w:proofErr w:type="spellStart"/>
      <w:r>
        <w:t>IronRuby</w:t>
      </w:r>
      <w:proofErr w:type="spellEnd"/>
      <w:r>
        <w:t xml:space="preserve"> code fail since </w:t>
      </w:r>
      <w:proofErr w:type="spellStart"/>
      <w:r>
        <w:t>IronRuby</w:t>
      </w:r>
      <w:proofErr w:type="spellEnd"/>
      <w:r>
        <w:t xml:space="preserve"> classes are not static CLR-classes expected by XAML-reader but rather dynamic DLR-classes which XAML-reader (or the rest of the .NET 3.5 framework) has no clue about. Furthermore, since there is no new class involved, there is no natural placeholder for the event handler code of the widget. </w:t>
      </w:r>
    </w:p>
    <w:p w:rsidR="006702DE" w:rsidRDefault="006702DE" w:rsidP="006702DE">
      <w:pPr>
        <w:pStyle w:val="Body"/>
      </w:pPr>
      <w:r>
        <w:t>Both of these issues can be circumvented if one is willing to pay the price and write the plumbing code for a non-standard solution. We did consider circumventing the XAML-reference issue by custom C#-coded “</w:t>
      </w:r>
      <w:proofErr w:type="spellStart"/>
      <w:r>
        <w:t>XAMLWidget</w:t>
      </w:r>
      <w:proofErr w:type="spellEnd"/>
      <w:r>
        <w:t xml:space="preserve">”-class that would work like </w:t>
      </w:r>
      <w:r w:rsidRPr="006702DE">
        <w:rPr>
          <w:rStyle w:val="CodeinText"/>
        </w:rPr>
        <w:t>&lt;</w:t>
      </w:r>
      <w:proofErr w:type="spellStart"/>
      <w:r w:rsidRPr="006702DE">
        <w:rPr>
          <w:rStyle w:val="CodeinText"/>
        </w:rPr>
        <w:t>my</w:t>
      </w:r>
      <w:proofErr w:type="gramStart"/>
      <w:r w:rsidRPr="006702DE">
        <w:rPr>
          <w:rStyle w:val="CodeinText"/>
        </w:rPr>
        <w:t>:XAMLWidget</w:t>
      </w:r>
      <w:proofErr w:type="spellEnd"/>
      <w:proofErr w:type="gramEnd"/>
      <w:r w:rsidRPr="006702DE">
        <w:rPr>
          <w:rStyle w:val="CodeinText"/>
        </w:rPr>
        <w:t xml:space="preserve"> file=”</w:t>
      </w:r>
      <w:proofErr w:type="spellStart"/>
      <w:r w:rsidRPr="006702DE">
        <w:rPr>
          <w:rStyle w:val="CodeinText"/>
        </w:rPr>
        <w:t>MyCustomWidget.XAML</w:t>
      </w:r>
      <w:proofErr w:type="spellEnd"/>
      <w:r w:rsidRPr="006702DE">
        <w:rPr>
          <w:rStyle w:val="CodeinText"/>
        </w:rPr>
        <w:t>”/&gt;</w:t>
      </w:r>
      <w:r>
        <w:t xml:space="preserve"> in the client XAML. This would be inconvenient for setting attributes of the custom widget since XML-attributes of a XAML-element must correspond to (static) CLR-properties of the corresponding class. So even if </w:t>
      </w:r>
      <w:proofErr w:type="spellStart"/>
      <w:r w:rsidRPr="00011074">
        <w:rPr>
          <w:rStyle w:val="CodeinText"/>
        </w:rPr>
        <w:t>MyCustomWidget</w:t>
      </w:r>
      <w:proofErr w:type="spellEnd"/>
      <w:r>
        <w:t xml:space="preserve"> has an attribute </w:t>
      </w:r>
      <w:r w:rsidRPr="00011074">
        <w:rPr>
          <w:rStyle w:val="CodeinText"/>
        </w:rPr>
        <w:t>Background</w:t>
      </w:r>
      <w:r>
        <w:t xml:space="preserve"> one cannot use the syntax </w:t>
      </w:r>
      <w:r w:rsidRPr="006702DE">
        <w:rPr>
          <w:rStyle w:val="CodeinText"/>
        </w:rPr>
        <w:t>&lt;</w:t>
      </w:r>
      <w:proofErr w:type="spellStart"/>
      <w:r w:rsidRPr="006702DE">
        <w:rPr>
          <w:rStyle w:val="CodeinText"/>
        </w:rPr>
        <w:t>my</w:t>
      </w:r>
      <w:proofErr w:type="gramStart"/>
      <w:r w:rsidRPr="006702DE">
        <w:rPr>
          <w:rStyle w:val="CodeinText"/>
        </w:rPr>
        <w:t>:XAMLWidget</w:t>
      </w:r>
      <w:proofErr w:type="spellEnd"/>
      <w:proofErr w:type="gramEnd"/>
      <w:r w:rsidRPr="006702DE">
        <w:rPr>
          <w:rStyle w:val="CodeinText"/>
        </w:rPr>
        <w:t xml:space="preserve"> file=”</w:t>
      </w:r>
      <w:proofErr w:type="spellStart"/>
      <w:r w:rsidRPr="006702DE">
        <w:rPr>
          <w:rStyle w:val="CodeinText"/>
        </w:rPr>
        <w:t>MyCustomWidget.XAML</w:t>
      </w:r>
      <w:proofErr w:type="spellEnd"/>
      <w:r w:rsidRPr="006702DE">
        <w:rPr>
          <w:rStyle w:val="CodeinText"/>
        </w:rPr>
        <w:t>” Background="Red"/&gt;</w:t>
      </w:r>
      <w:r>
        <w:t xml:space="preserve"> but instead a more convoluted syntax like </w:t>
      </w:r>
      <w:r w:rsidRPr="006702DE">
        <w:rPr>
          <w:rStyle w:val="CodeinText"/>
        </w:rPr>
        <w:t>&lt;</w:t>
      </w:r>
      <w:proofErr w:type="spellStart"/>
      <w:r w:rsidRPr="006702DE">
        <w:rPr>
          <w:rStyle w:val="CodeinText"/>
        </w:rPr>
        <w:t>my:XAMLWidget</w:t>
      </w:r>
      <w:proofErr w:type="spellEnd"/>
      <w:r w:rsidRPr="006702DE">
        <w:rPr>
          <w:rStyle w:val="CodeinText"/>
        </w:rPr>
        <w:t xml:space="preserve"> file=”</w:t>
      </w:r>
      <w:proofErr w:type="spellStart"/>
      <w:r w:rsidRPr="006702DE">
        <w:rPr>
          <w:rStyle w:val="CodeinText"/>
        </w:rPr>
        <w:t>MyCustomWidget.XAML</w:t>
      </w:r>
      <w:proofErr w:type="spellEnd"/>
      <w:r w:rsidRPr="006702DE">
        <w:rPr>
          <w:rStyle w:val="CodeinText"/>
        </w:rPr>
        <w:t>” Attributes="Background: Red; Orientation: Horizontal;"/&gt;</w:t>
      </w:r>
      <w:r>
        <w:t xml:space="preserve">. </w:t>
      </w:r>
    </w:p>
    <w:p w:rsidR="006702DE" w:rsidRDefault="006702DE" w:rsidP="006702DE">
      <w:pPr>
        <w:pStyle w:val="Body"/>
      </w:pPr>
      <w:r>
        <w:t xml:space="preserve">We also experimented with placing the event handler code in the dynamically loaded XAML-objects (by lack of the class for the widget). </w:t>
      </w:r>
      <w:proofErr w:type="spellStart"/>
      <w:r>
        <w:t>IronRuby</w:t>
      </w:r>
      <w:proofErr w:type="spellEnd"/>
      <w:r>
        <w:t xml:space="preserve"> allows this with the Ruby object-extension syntax as shown in listing </w:t>
      </w:r>
      <w:ins w:id="71" w:author="Lianna Wlasiuk" w:date="2009-10-11T18:39:00Z">
        <w:r w:rsidR="007E2164">
          <w:t>A.</w:t>
        </w:r>
      </w:ins>
      <w:r>
        <w:t>3.</w:t>
      </w:r>
    </w:p>
    <w:p w:rsidR="006702DE" w:rsidRDefault="006702DE" w:rsidP="006702DE">
      <w:pPr>
        <w:pStyle w:val="CodeListingCaption"/>
      </w:pPr>
      <w:r>
        <w:t xml:space="preserve">Listing </w:t>
      </w:r>
      <w:ins w:id="72" w:author="Lianna Wlasiuk" w:date="2009-10-11T18:39:00Z">
        <w:r w:rsidR="007E2164">
          <w:t>A.</w:t>
        </w:r>
      </w:ins>
      <w:r>
        <w:t>3: Adding event handlers to XAML widgets</w:t>
      </w:r>
    </w:p>
    <w:p w:rsidR="00154FDF" w:rsidRDefault="00154FDF" w:rsidP="00154FDF">
      <w:pPr>
        <w:pStyle w:val="Code"/>
        <w:rPr>
          <w:ins w:id="73" w:author="Ivan Porto Carrero" w:date="2009-10-12T22:36:00Z"/>
        </w:rPr>
      </w:pPr>
      <w:proofErr w:type="gramStart"/>
      <w:ins w:id="74" w:author="Ivan Porto Carrero" w:date="2009-10-12T22:36:00Z">
        <w:r>
          <w:t>class</w:t>
        </w:r>
        <w:proofErr w:type="gramEnd"/>
        <w:r>
          <w:t xml:space="preserve"> &lt;&lt; </w:t>
        </w:r>
        <w:proofErr w:type="spellStart"/>
        <w:r>
          <w:t>my_widget_object</w:t>
        </w:r>
        <w:proofErr w:type="spellEnd"/>
        <w:r>
          <w:t xml:space="preserve"> </w:t>
        </w:r>
      </w:ins>
    </w:p>
    <w:p w:rsidR="00154FDF" w:rsidRDefault="00154FDF" w:rsidP="00154FDF">
      <w:pPr>
        <w:pStyle w:val="Code"/>
        <w:rPr>
          <w:ins w:id="75" w:author="Ivan Porto Carrero" w:date="2009-10-12T22:36:00Z"/>
        </w:rPr>
      </w:pPr>
      <w:ins w:id="76" w:author="Ivan Porto Carrero" w:date="2009-10-12T22:36:00Z">
        <w:r>
          <w:t xml:space="preserve">    </w:t>
        </w:r>
        <w:proofErr w:type="gramStart"/>
        <w:r>
          <w:t>def</w:t>
        </w:r>
        <w:proofErr w:type="gramEnd"/>
        <w:r>
          <w:t xml:space="preserve"> </w:t>
        </w:r>
        <w:proofErr w:type="spellStart"/>
        <w:r>
          <w:t>some_new_method</w:t>
        </w:r>
        <w:proofErr w:type="spellEnd"/>
      </w:ins>
    </w:p>
    <w:p w:rsidR="00154FDF" w:rsidRDefault="00154FDF" w:rsidP="00154FDF">
      <w:pPr>
        <w:pStyle w:val="Code"/>
        <w:rPr>
          <w:ins w:id="77" w:author="Ivan Porto Carrero" w:date="2009-10-12T22:36:00Z"/>
        </w:rPr>
      </w:pPr>
      <w:ins w:id="78" w:author="Ivan Porto Carrero" w:date="2009-10-12T22:36:00Z">
        <w:r>
          <w:t xml:space="preserve">         </w:t>
        </w:r>
        <w:r>
          <w:t>...</w:t>
        </w:r>
      </w:ins>
    </w:p>
    <w:p w:rsidR="00154FDF" w:rsidRDefault="00154FDF" w:rsidP="00154FDF">
      <w:pPr>
        <w:pStyle w:val="Code"/>
        <w:rPr>
          <w:ins w:id="79" w:author="Ivan Porto Carrero" w:date="2009-10-12T22:36:00Z"/>
        </w:rPr>
      </w:pPr>
      <w:ins w:id="80" w:author="Ivan Porto Carrero" w:date="2009-10-12T22:36:00Z">
        <w:r>
          <w:t xml:space="preserve">    </w:t>
        </w:r>
        <w:proofErr w:type="gramStart"/>
        <w:r>
          <w:t>end</w:t>
        </w:r>
        <w:proofErr w:type="gramEnd"/>
      </w:ins>
    </w:p>
    <w:p w:rsidR="00154FDF" w:rsidRDefault="00154FDF" w:rsidP="00154FDF">
      <w:pPr>
        <w:pStyle w:val="Code"/>
        <w:rPr>
          <w:ins w:id="81" w:author="Ivan Porto Carrero" w:date="2009-10-12T22:36:00Z"/>
        </w:rPr>
      </w:pPr>
      <w:ins w:id="82" w:author="Ivan Porto Carrero" w:date="2009-10-12T22:36:00Z">
        <w:r>
          <w:t xml:space="preserve">    </w:t>
        </w:r>
        <w:r>
          <w:t>...</w:t>
        </w:r>
      </w:ins>
    </w:p>
    <w:p w:rsidR="00154FDF" w:rsidRDefault="00154FDF" w:rsidP="00154FDF">
      <w:pPr>
        <w:pStyle w:val="Code"/>
        <w:rPr>
          <w:ins w:id="83" w:author="Ivan Porto Carrero" w:date="2009-10-12T22:36:00Z"/>
        </w:rPr>
      </w:pPr>
      <w:proofErr w:type="gramStart"/>
      <w:ins w:id="84" w:author="Ivan Porto Carrero" w:date="2009-10-12T22:36:00Z">
        <w:r>
          <w:t>end</w:t>
        </w:r>
        <w:proofErr w:type="gramEnd"/>
      </w:ins>
    </w:p>
    <w:p w:rsidR="001D4D3D" w:rsidRDefault="001D4D3D" w:rsidP="006702DE">
      <w:pPr>
        <w:pStyle w:val="Code"/>
      </w:pPr>
    </w:p>
    <w:p w:rsidR="001D4D3D" w:rsidRDefault="001D4D3D" w:rsidP="001D4D3D">
      <w:pPr>
        <w:pStyle w:val="Body"/>
      </w:pPr>
      <w:r>
        <w:t>However, this approach would produce less standard and obvious code and require special plumbing code to connect the created widget objects with their handler code. The code must be executed for each new widget instance created.</w:t>
      </w:r>
    </w:p>
    <w:p w:rsidR="001D4D3D" w:rsidRDefault="001D4D3D" w:rsidP="001D4D3D">
      <w:pPr>
        <w:pStyle w:val="Body"/>
      </w:pPr>
      <w:r>
        <w:t xml:space="preserve">Widget-to-Widget references play a big role in Napa Motif-GUI, so solution that addresses them in a clean and standard way was preferred in the end. This meant sticking to the standard static XAML-to-CLR-class compilation of VS2008 and living with the compromises it requires. It remains to be seen if .NET 4.0 or some later version will allow more “dynamic XAML” with dynamic references and attributes. But we are not counting on that. </w:t>
      </w:r>
    </w:p>
    <w:p w:rsidR="001D4D3D" w:rsidRDefault="001D4D3D" w:rsidP="001D4D3D">
      <w:pPr>
        <w:pStyle w:val="Body"/>
      </w:pPr>
      <w:r>
        <w:t xml:space="preserve">Another issue with XAML was its limitations </w:t>
      </w:r>
      <w:r w:rsidR="00011074">
        <w:t>in regards to</w:t>
      </w:r>
      <w:r>
        <w:t xml:space="preserve"> class inheritance. XAML-defined classes can have any C#-defined widget</w:t>
      </w:r>
      <w:r w:rsidR="00D01BD0">
        <w:t xml:space="preserve"> </w:t>
      </w:r>
      <w:r>
        <w:t>class as its base</w:t>
      </w:r>
      <w:r w:rsidR="00D01BD0">
        <w:t xml:space="preserve"> </w:t>
      </w:r>
      <w:r>
        <w:t>class (signified by its root element tag) and C#-defined widget</w:t>
      </w:r>
      <w:r w:rsidR="00D01BD0">
        <w:t xml:space="preserve"> </w:t>
      </w:r>
      <w:r>
        <w:t xml:space="preserve">class can derive from a XAML-class. However, </w:t>
      </w:r>
      <w:r w:rsidR="00D01BD0">
        <w:t xml:space="preserve">a </w:t>
      </w:r>
      <w:r>
        <w:t>XAML-class cannot have ano</w:t>
      </w:r>
      <w:r w:rsidR="00D01BD0">
        <w:t xml:space="preserve">ther XAML-defined class as base </w:t>
      </w:r>
      <w:r>
        <w:t xml:space="preserve">class. Mostly this makes sense: If you make a XAML-defined panel with some arrangement of buttons as content and derive another widget from that and put some other arrangement of buttons to that, what should be the relation of the two arrangements of buttons? There is no obvious answer to this and hence MS has decided to forbid XAML-inheritance completely. However, there are some special cases where inheritance might have a more clear meaning, like inheriting from a menu and adding more menu items in the descendant class. Napa-Motif uses this kind of inheritance, especially with menus, leading to XAML that does not compile with VS. We had to do quite </w:t>
      </w:r>
      <w:r w:rsidR="001C725A">
        <w:t>a lot of</w:t>
      </w:r>
      <w:r>
        <w:t xml:space="preserve"> refactoring to </w:t>
      </w:r>
      <w:r w:rsidR="001C725A">
        <w:t xml:space="preserve">get </w:t>
      </w:r>
      <w:r>
        <w:t>the existing codebase to remove widget-definition inheritances to make them transformable to XAML.</w:t>
      </w:r>
    </w:p>
    <w:p w:rsidR="00BA451B" w:rsidRDefault="001D4D3D" w:rsidP="001D4D3D">
      <w:pPr>
        <w:pStyle w:val="Body"/>
      </w:pPr>
      <w:r>
        <w:t xml:space="preserve">A more radical option we considered at some point was to not use XAML at all and use instead a pure </w:t>
      </w:r>
      <w:proofErr w:type="spellStart"/>
      <w:r>
        <w:t>IronRuby</w:t>
      </w:r>
      <w:proofErr w:type="spellEnd"/>
      <w:r>
        <w:t xml:space="preserve"> description of the GUI. While avoiding some of the problems above and being attractive in some other ways, we decided</w:t>
      </w:r>
      <w:r w:rsidR="00D01BD0">
        <w:t xml:space="preserve"> against that option</w:t>
      </w:r>
      <w:r>
        <w:t xml:space="preserve"> in the end. The reasons for this were</w:t>
      </w:r>
      <w:r w:rsidR="00BA451B">
        <w:t>:</w:t>
      </w:r>
    </w:p>
    <w:p w:rsidR="00BA451B" w:rsidRDefault="00BA451B" w:rsidP="00BA451B">
      <w:pPr>
        <w:pStyle w:val="ListNumbered"/>
      </w:pPr>
      <w:r>
        <w:t>T</w:t>
      </w:r>
      <w:r w:rsidR="001D4D3D">
        <w:t xml:space="preserve">he lack of </w:t>
      </w:r>
      <w:r w:rsidR="00D01BD0">
        <w:t xml:space="preserve">a </w:t>
      </w:r>
      <w:r w:rsidR="001D4D3D">
        <w:t>standard and supported way of describing WP</w:t>
      </w:r>
      <w:r>
        <w:t xml:space="preserve">F-GUI declaratively in </w:t>
      </w:r>
      <w:proofErr w:type="spellStart"/>
      <w:r>
        <w:t>IronRuby</w:t>
      </w:r>
      <w:proofErr w:type="spellEnd"/>
      <w:r>
        <w:t>.</w:t>
      </w:r>
      <w:r w:rsidR="001D4D3D">
        <w:t xml:space="preserve"> </w:t>
      </w:r>
    </w:p>
    <w:p w:rsidR="00BA451B" w:rsidRDefault="00BA451B" w:rsidP="00BA451B">
      <w:pPr>
        <w:pStyle w:val="ListNumbered"/>
      </w:pPr>
      <w:r>
        <w:t>T</w:t>
      </w:r>
      <w:r w:rsidR="001D4D3D">
        <w:t>he availability of graphica</w:t>
      </w:r>
      <w:r>
        <w:t>l GUI-designer support for XAML.</w:t>
      </w:r>
      <w:r w:rsidR="001D4D3D">
        <w:t xml:space="preserve"> </w:t>
      </w:r>
    </w:p>
    <w:p w:rsidR="00D01BD0" w:rsidRDefault="00BA451B" w:rsidP="00BA451B">
      <w:pPr>
        <w:pStyle w:val="ListNumbered"/>
      </w:pPr>
      <w:r>
        <w:t>T</w:t>
      </w:r>
      <w:r w:rsidR="001D4D3D">
        <w:t xml:space="preserve">he easier enforcement of separation of GUI-layouts and GUI-code with XAML + Ruby and the hope for better support for XAML + Ruby in </w:t>
      </w:r>
      <w:proofErr w:type="gramStart"/>
      <w:r w:rsidR="001D4D3D">
        <w:t xml:space="preserve">future </w:t>
      </w:r>
      <w:r>
        <w:t>.NET</w:t>
      </w:r>
      <w:proofErr w:type="gramEnd"/>
      <w:r w:rsidR="001D4D3D">
        <w:t>-framework releases.</w:t>
      </w:r>
    </w:p>
    <w:p w:rsidR="00D01BD0" w:rsidRDefault="00D01BD0" w:rsidP="00D01BD0">
      <w:pPr>
        <w:pStyle w:val="Body"/>
      </w:pPr>
      <w:r>
        <w:t>Now we know how got to our mix of technologies, once that was set we started focusing on issues that arose from using Ruby as a language.</w:t>
      </w:r>
    </w:p>
    <w:p w:rsidR="00D01BD0" w:rsidRDefault="007E2164" w:rsidP="00D01BD0">
      <w:pPr>
        <w:pStyle w:val="Head1"/>
      </w:pPr>
      <w:bookmarkStart w:id="85" w:name="_Toc243051014"/>
      <w:ins w:id="86" w:author="Lianna Wlasiuk" w:date="2009-10-11T18:39:00Z">
        <w:r>
          <w:t>A.</w:t>
        </w:r>
      </w:ins>
      <w:ins w:id="87" w:author="Lianna Wlasiuk" w:date="2009-10-11T18:59:00Z">
        <w:r w:rsidR="001F6DCE">
          <w:t>4</w:t>
        </w:r>
      </w:ins>
      <w:r w:rsidR="00D01BD0">
        <w:t xml:space="preserve"> Ruby issues and solutions</w:t>
      </w:r>
      <w:bookmarkEnd w:id="85"/>
    </w:p>
    <w:p w:rsidR="00D01BD0" w:rsidRDefault="00D01BD0" w:rsidP="00D01BD0">
      <w:pPr>
        <w:pStyle w:val="Body1"/>
      </w:pPr>
      <w:proofErr w:type="spellStart"/>
      <w:r>
        <w:t>IronRuby</w:t>
      </w:r>
      <w:proofErr w:type="spellEnd"/>
      <w:r>
        <w:t xml:space="preserve"> is </w:t>
      </w:r>
      <w:proofErr w:type="gramStart"/>
      <w:r>
        <w:t>a modern</w:t>
      </w:r>
      <w:proofErr w:type="gramEnd"/>
      <w:r>
        <w:t xml:space="preserve">, powerful, feature-rich multi-paradigm language compared to </w:t>
      </w:r>
      <w:proofErr w:type="spellStart"/>
      <w:r>
        <w:t>NapaBasic</w:t>
      </w:r>
      <w:proofErr w:type="spellEnd"/>
      <w:r>
        <w:t xml:space="preserve">. One would hence assume that for any construct of </w:t>
      </w:r>
      <w:proofErr w:type="spellStart"/>
      <w:r>
        <w:t>NapaBasic</w:t>
      </w:r>
      <w:proofErr w:type="spellEnd"/>
      <w:r>
        <w:t xml:space="preserve"> one would easily find a suitable feature to map to </w:t>
      </w:r>
      <w:proofErr w:type="spellStart"/>
      <w:r>
        <w:t>IronRuby</w:t>
      </w:r>
      <w:proofErr w:type="spellEnd"/>
      <w:r>
        <w:t xml:space="preserve"> and that such a mapping would only require a subset of </w:t>
      </w:r>
      <w:proofErr w:type="spellStart"/>
      <w:r>
        <w:t>IronRuby</w:t>
      </w:r>
      <w:proofErr w:type="spellEnd"/>
      <w:r>
        <w:t xml:space="preserve"> features. While the latter is true, unfortunately the former assumption turns out to be wrong: Ruby as an idealistic modern language actually omits many features that have been found problematic and avoidable. While good for enforcing good style in new code, this creates headaches for defining mapping of code in old languages like </w:t>
      </w:r>
      <w:proofErr w:type="spellStart"/>
      <w:r>
        <w:t>NapaBasic</w:t>
      </w:r>
      <w:proofErr w:type="spellEnd"/>
      <w:r>
        <w:t xml:space="preserve">. </w:t>
      </w:r>
    </w:p>
    <w:p w:rsidR="00D01BD0" w:rsidRDefault="00D01BD0" w:rsidP="00D01BD0">
      <w:pPr>
        <w:pStyle w:val="Body"/>
      </w:pPr>
      <w:r>
        <w:t xml:space="preserve">For example, </w:t>
      </w:r>
      <w:proofErr w:type="spellStart"/>
      <w:r>
        <w:t>NapaBasic</w:t>
      </w:r>
      <w:proofErr w:type="spellEnd"/>
      <w:r>
        <w:t xml:space="preserve"> has the concept of </w:t>
      </w:r>
      <w:proofErr w:type="spellStart"/>
      <w:r>
        <w:t>goto</w:t>
      </w:r>
      <w:proofErr w:type="spellEnd"/>
      <w:r>
        <w:t xml:space="preserve">-statements and labels to jump to with </w:t>
      </w:r>
      <w:proofErr w:type="spellStart"/>
      <w:r>
        <w:t>goto</w:t>
      </w:r>
      <w:proofErr w:type="spellEnd"/>
      <w:r>
        <w:t xml:space="preserve">. C# has labels and </w:t>
      </w:r>
      <w:proofErr w:type="spellStart"/>
      <w:r>
        <w:t>gotos</w:t>
      </w:r>
      <w:proofErr w:type="spellEnd"/>
      <w:r>
        <w:t xml:space="preserve"> as well (though their usage is understandably discouraged) but Ruby does not. It is fine not to have </w:t>
      </w:r>
      <w:proofErr w:type="spellStart"/>
      <w:r>
        <w:t>gotos</w:t>
      </w:r>
      <w:proofErr w:type="spellEnd"/>
      <w:r>
        <w:t xml:space="preserve"> in the language when one is writing new code, but we faced the issue as to what kind of Ruby-constructs to produce for the existing </w:t>
      </w:r>
      <w:proofErr w:type="spellStart"/>
      <w:r>
        <w:t>gotos</w:t>
      </w:r>
      <w:proofErr w:type="spellEnd"/>
      <w:r>
        <w:t xml:space="preserve">. Our solution is two-fold. First, we analyze common patterns of </w:t>
      </w:r>
      <w:proofErr w:type="spellStart"/>
      <w:r>
        <w:t>goto</w:t>
      </w:r>
      <w:proofErr w:type="spellEnd"/>
      <w:r>
        <w:t xml:space="preserve">-usage and try to map such special cases to specific ruby-constructs. For example some </w:t>
      </w:r>
      <w:proofErr w:type="spellStart"/>
      <w:r>
        <w:t>gotos</w:t>
      </w:r>
      <w:proofErr w:type="spellEnd"/>
      <w:r>
        <w:t xml:space="preserve"> can be detected to be used to form a loop and can be mapped to a while-construct in ruby. Another common example is usage of a </w:t>
      </w:r>
      <w:proofErr w:type="spellStart"/>
      <w:r>
        <w:t>goto</w:t>
      </w:r>
      <w:proofErr w:type="spellEnd"/>
      <w:r>
        <w:t xml:space="preserve"> to jump to an error handler block at the end of a method. In most cases these could be automatically mapped to begin...rescue...end constructs in Ruby. After defining mapping rules for such common cases of </w:t>
      </w:r>
      <w:proofErr w:type="spellStart"/>
      <w:r>
        <w:t>goto</w:t>
      </w:r>
      <w:proofErr w:type="spellEnd"/>
      <w:r>
        <w:t xml:space="preserve">-usage, we expect to have about 10% of the original </w:t>
      </w:r>
      <w:proofErr w:type="spellStart"/>
      <w:r>
        <w:t>gotos</w:t>
      </w:r>
      <w:proofErr w:type="spellEnd"/>
      <w:r>
        <w:t xml:space="preserve"> left. These “wild” cases must be eventually </w:t>
      </w:r>
      <w:r w:rsidR="0058670B">
        <w:t>factored out</w:t>
      </w:r>
      <w:r>
        <w:t xml:space="preserve"> from the sources by hand to allow transformation to proceed.</w:t>
      </w:r>
    </w:p>
    <w:p w:rsidR="00D01BD0" w:rsidRDefault="00D01BD0" w:rsidP="00D01BD0">
      <w:pPr>
        <w:pStyle w:val="Body"/>
      </w:pPr>
      <w:proofErr w:type="spellStart"/>
      <w:r>
        <w:t>NapaBasic</w:t>
      </w:r>
      <w:proofErr w:type="spellEnd"/>
      <w:r>
        <w:t xml:space="preserve"> also has </w:t>
      </w:r>
      <w:r w:rsidR="0058670B">
        <w:t xml:space="preserve">the </w:t>
      </w:r>
      <w:r>
        <w:t xml:space="preserve">concept of subroutines in the style of “Commodore64 Basic” GOSUB / RETURN constructs. These too produce potentially </w:t>
      </w:r>
      <w:proofErr w:type="spellStart"/>
      <w:r>
        <w:t>unmappable</w:t>
      </w:r>
      <w:proofErr w:type="spellEnd"/>
      <w:r>
        <w:t xml:space="preserve"> structures to Ruby. Luckily most of the cases in </w:t>
      </w:r>
      <w:proofErr w:type="gramStart"/>
      <w:r>
        <w:t>the codebase</w:t>
      </w:r>
      <w:proofErr w:type="gramEnd"/>
      <w:r>
        <w:t xml:space="preserve"> seem to conform to a form that allows the subroutine code block to be transformed to </w:t>
      </w:r>
      <w:r w:rsidR="0058670B">
        <w:t xml:space="preserve">a </w:t>
      </w:r>
      <w:r>
        <w:t>Ruby method and GOSUB to</w:t>
      </w:r>
      <w:r w:rsidR="0058670B">
        <w:t xml:space="preserve"> a</w:t>
      </w:r>
      <w:r>
        <w:t xml:space="preserve"> call of that method. This leaves the issue of local variable scope since </w:t>
      </w:r>
      <w:proofErr w:type="spellStart"/>
      <w:r>
        <w:t>NapaBasic</w:t>
      </w:r>
      <w:proofErr w:type="spellEnd"/>
      <w:r>
        <w:t xml:space="preserve"> subroutines share the scope of the main program but Ruby methods have different variable scopes. Our current solution to this is to detect in the mapping variables that are shared between main and subroutine and convert them to instance-variables that are shareable between methods.</w:t>
      </w:r>
    </w:p>
    <w:p w:rsidR="0058670B" w:rsidRDefault="00D01BD0" w:rsidP="00D01BD0">
      <w:pPr>
        <w:pStyle w:val="Body"/>
      </w:pPr>
      <w:proofErr w:type="spellStart"/>
      <w:proofErr w:type="gramStart"/>
      <w:r>
        <w:t>NapaBasic</w:t>
      </w:r>
      <w:proofErr w:type="spellEnd"/>
      <w:r>
        <w:t>, again like C#, supports out- and ref-parameters to functions in addition to normal in-parameters.</w:t>
      </w:r>
      <w:proofErr w:type="gramEnd"/>
      <w:r>
        <w:t xml:space="preserve"> We have not found a general solution to this problem that would be as clean as we would like</w:t>
      </w:r>
      <w:r w:rsidR="0058670B">
        <w:t xml:space="preserve"> it</w:t>
      </w:r>
      <w:r>
        <w:t xml:space="preserve"> to</w:t>
      </w:r>
      <w:r w:rsidR="0058670B">
        <w:t xml:space="preserve"> be</w:t>
      </w:r>
      <w:r>
        <w:t>. Our current best alternative involves wrapping ref/out-parameters to some kind of transport-objects and generating code in the transformation to lo</w:t>
      </w:r>
      <w:r w:rsidR="0058670B">
        <w:t xml:space="preserve">ad and unload such transporters as shown in listing </w:t>
      </w:r>
      <w:ins w:id="88" w:author="Lianna Wlasiuk" w:date="2009-10-11T18:39:00Z">
        <w:r w:rsidR="007E2164">
          <w:t>A.</w:t>
        </w:r>
      </w:ins>
      <w:r w:rsidR="0058670B">
        <w:t>4.</w:t>
      </w:r>
    </w:p>
    <w:p w:rsidR="0058670B" w:rsidRDefault="0058670B" w:rsidP="0058670B">
      <w:pPr>
        <w:pStyle w:val="CodeListingCaption"/>
      </w:pPr>
      <w:r>
        <w:t xml:space="preserve">Listing </w:t>
      </w:r>
      <w:ins w:id="89" w:author="Lianna Wlasiuk" w:date="2009-10-11T18:39:00Z">
        <w:r w:rsidR="007E2164">
          <w:t>A.</w:t>
        </w:r>
      </w:ins>
      <w:r>
        <w:t>4: Simulating out and ref parameters</w:t>
      </w:r>
    </w:p>
    <w:p w:rsidR="0058670B" w:rsidRDefault="0058670B" w:rsidP="0058670B">
      <w:pPr>
        <w:pStyle w:val="Code"/>
      </w:pPr>
      <w:proofErr w:type="gramStart"/>
      <w:r>
        <w:t>class</w:t>
      </w:r>
      <w:proofErr w:type="gramEnd"/>
      <w:r>
        <w:t xml:space="preserve"> Ref &lt; </w:t>
      </w:r>
      <w:proofErr w:type="spellStart"/>
      <w:r>
        <w:t>Struct.new</w:t>
      </w:r>
      <w:proofErr w:type="spellEnd"/>
      <w:r>
        <w:t>(:value); end</w:t>
      </w:r>
    </w:p>
    <w:p w:rsidR="0058670B" w:rsidRDefault="0058670B" w:rsidP="0058670B">
      <w:pPr>
        <w:pStyle w:val="Code"/>
      </w:pPr>
    </w:p>
    <w:p w:rsidR="0058670B" w:rsidRDefault="0058670B" w:rsidP="0058670B">
      <w:pPr>
        <w:pStyle w:val="Code"/>
      </w:pPr>
      <w:proofErr w:type="gramStart"/>
      <w:r>
        <w:t>def</w:t>
      </w:r>
      <w:proofErr w:type="gramEnd"/>
      <w:r>
        <w:t xml:space="preserve"> calculate(b) # b is defined as a ref-parameter in </w:t>
      </w:r>
      <w:proofErr w:type="spellStart"/>
      <w:r>
        <w:t>NapaBasic</w:t>
      </w:r>
      <w:proofErr w:type="spellEnd"/>
    </w:p>
    <w:p w:rsidR="0058670B" w:rsidRDefault="0058670B" w:rsidP="0058670B">
      <w:pPr>
        <w:pStyle w:val="Code"/>
      </w:pPr>
      <w:r>
        <w:t xml:space="preserve">    # </w:t>
      </w:r>
      <w:proofErr w:type="gramStart"/>
      <w:r>
        <w:t>inside</w:t>
      </w:r>
      <w:proofErr w:type="gramEnd"/>
      <w:r>
        <w:t xml:space="preserve"> the method block, replace all references to symbol b to </w:t>
      </w:r>
      <w:proofErr w:type="spellStart"/>
      <w:r>
        <w:t>b.value</w:t>
      </w:r>
      <w:proofErr w:type="spellEnd"/>
    </w:p>
    <w:p w:rsidR="0058670B" w:rsidRDefault="0058670B" w:rsidP="0058670B">
      <w:pPr>
        <w:pStyle w:val="Code"/>
      </w:pPr>
      <w:r>
        <w:t xml:space="preserve">    </w:t>
      </w:r>
      <w:proofErr w:type="gramStart"/>
      <w:r>
        <w:t>puts</w:t>
      </w:r>
      <w:proofErr w:type="gramEnd"/>
      <w:r>
        <w:t xml:space="preserve"> </w:t>
      </w:r>
      <w:proofErr w:type="spellStart"/>
      <w:r>
        <w:t>b.value</w:t>
      </w:r>
      <w:proofErr w:type="spellEnd"/>
      <w:r>
        <w:t xml:space="preserve">   # use b value</w:t>
      </w:r>
    </w:p>
    <w:p w:rsidR="0058670B" w:rsidRDefault="0058670B" w:rsidP="0058670B">
      <w:pPr>
        <w:pStyle w:val="Code"/>
      </w:pPr>
      <w:r>
        <w:t xml:space="preserve">    </w:t>
      </w:r>
      <w:proofErr w:type="spellStart"/>
      <w:proofErr w:type="gramStart"/>
      <w:r>
        <w:t>b</w:t>
      </w:r>
      <w:proofErr w:type="gramEnd"/>
      <w:r>
        <w:t>.value</w:t>
      </w:r>
      <w:proofErr w:type="spellEnd"/>
      <w:r>
        <w:t xml:space="preserve"> = 7</w:t>
      </w:r>
      <w:r>
        <w:tab/>
        <w:t># "assign ref value"</w:t>
      </w:r>
    </w:p>
    <w:p w:rsidR="0058670B" w:rsidRDefault="0058670B" w:rsidP="0058670B">
      <w:pPr>
        <w:pStyle w:val="Code"/>
      </w:pPr>
      <w:proofErr w:type="gramStart"/>
      <w:r>
        <w:t>end</w:t>
      </w:r>
      <w:proofErr w:type="gramEnd"/>
    </w:p>
    <w:p w:rsidR="0058670B" w:rsidRDefault="0058670B" w:rsidP="0058670B">
      <w:pPr>
        <w:pStyle w:val="Code"/>
      </w:pPr>
    </w:p>
    <w:p w:rsidR="0058670B" w:rsidRDefault="0058670B" w:rsidP="0058670B">
      <w:pPr>
        <w:pStyle w:val="Code"/>
      </w:pPr>
      <w:proofErr w:type="gramStart"/>
      <w:r>
        <w:t>a</w:t>
      </w:r>
      <w:proofErr w:type="gramEnd"/>
      <w:r>
        <w:t xml:space="preserve"> = 5</w:t>
      </w:r>
    </w:p>
    <w:p w:rsidR="0058670B" w:rsidRDefault="0058670B" w:rsidP="0058670B">
      <w:pPr>
        <w:pStyle w:val="Code"/>
      </w:pPr>
    </w:p>
    <w:p w:rsidR="0058670B" w:rsidRDefault="0058670B" w:rsidP="0058670B">
      <w:pPr>
        <w:pStyle w:val="Code"/>
      </w:pPr>
      <w:r>
        <w:t xml:space="preserve"># </w:t>
      </w:r>
      <w:proofErr w:type="gramStart"/>
      <w:r>
        <w:t>original</w:t>
      </w:r>
      <w:proofErr w:type="gramEnd"/>
      <w:r>
        <w:t>:   calculate(a)</w:t>
      </w:r>
    </w:p>
    <w:p w:rsidR="0058670B" w:rsidRDefault="0058670B" w:rsidP="0058670B">
      <w:pPr>
        <w:pStyle w:val="Code"/>
      </w:pPr>
      <w:proofErr w:type="spellStart"/>
      <w:proofErr w:type="gramStart"/>
      <w:r>
        <w:t>a</w:t>
      </w:r>
      <w:proofErr w:type="gramEnd"/>
      <w:r>
        <w:t>_ref</w:t>
      </w:r>
      <w:proofErr w:type="spellEnd"/>
      <w:r>
        <w:t>=</w:t>
      </w:r>
      <w:proofErr w:type="spellStart"/>
      <w:r>
        <w:t>Ref.new</w:t>
      </w:r>
      <w:proofErr w:type="spellEnd"/>
      <w:r>
        <w:t>(a)</w:t>
      </w:r>
    </w:p>
    <w:p w:rsidR="0058670B" w:rsidRDefault="0058670B" w:rsidP="0058670B">
      <w:pPr>
        <w:pStyle w:val="Code"/>
      </w:pPr>
      <w:proofErr w:type="gramStart"/>
      <w:r>
        <w:t>calculate</w:t>
      </w:r>
      <w:proofErr w:type="gramEnd"/>
      <w:r>
        <w:t>(</w:t>
      </w:r>
      <w:proofErr w:type="spellStart"/>
      <w:r>
        <w:t>a_ref</w:t>
      </w:r>
      <w:proofErr w:type="spellEnd"/>
      <w:r>
        <w:t>) # replace parameter in a call with new ref</w:t>
      </w:r>
    </w:p>
    <w:p w:rsidR="0058670B" w:rsidRDefault="0058670B" w:rsidP="0058670B">
      <w:pPr>
        <w:pStyle w:val="Code"/>
      </w:pPr>
      <w:proofErr w:type="gramStart"/>
      <w:r>
        <w:t>a</w:t>
      </w:r>
      <w:proofErr w:type="gramEnd"/>
      <w:r>
        <w:t xml:space="preserve"> = </w:t>
      </w:r>
      <w:proofErr w:type="spellStart"/>
      <w:r>
        <w:t>a_ref.value</w:t>
      </w:r>
      <w:proofErr w:type="spellEnd"/>
      <w:r>
        <w:t xml:space="preserve"> # generate setting of original </w:t>
      </w:r>
      <w:proofErr w:type="spellStart"/>
      <w:r>
        <w:t>val</w:t>
      </w:r>
      <w:proofErr w:type="spellEnd"/>
    </w:p>
    <w:p w:rsidR="0058670B" w:rsidRDefault="0058670B" w:rsidP="0058670B">
      <w:pPr>
        <w:pStyle w:val="Code"/>
      </w:pPr>
    </w:p>
    <w:p w:rsidR="0058670B" w:rsidRDefault="0058670B" w:rsidP="0058670B">
      <w:pPr>
        <w:pStyle w:val="Code"/>
      </w:pPr>
      <w:proofErr w:type="gramStart"/>
      <w:r>
        <w:t>puts</w:t>
      </w:r>
      <w:proofErr w:type="gramEnd"/>
      <w:r>
        <w:t xml:space="preserve"> a   # prints 7</w:t>
      </w:r>
    </w:p>
    <w:p w:rsidR="0058670B" w:rsidRDefault="0058670B" w:rsidP="0058670B">
      <w:pPr>
        <w:pStyle w:val="Code"/>
      </w:pPr>
    </w:p>
    <w:p w:rsidR="006A6FA0" w:rsidRDefault="006A6FA0" w:rsidP="0058670B">
      <w:pPr>
        <w:pStyle w:val="Body"/>
      </w:pPr>
      <w:r>
        <w:t>Now that we’ve found acceptable solutions for the hurdles the language construct mismatches we’re moving on to mapping attributes.</w:t>
      </w:r>
    </w:p>
    <w:p w:rsidR="00000000" w:rsidRDefault="007E2164">
      <w:pPr>
        <w:pStyle w:val="Head2"/>
      </w:pPr>
      <w:bookmarkStart w:id="90" w:name="_Toc243051015"/>
      <w:ins w:id="91" w:author="Lianna Wlasiuk" w:date="2009-10-11T18:39:00Z">
        <w:r>
          <w:t>A.</w:t>
        </w:r>
      </w:ins>
      <w:ins w:id="92" w:author="Lianna Wlasiuk" w:date="2009-10-11T18:59:00Z">
        <w:r w:rsidR="001F6DCE">
          <w:t>4.1</w:t>
        </w:r>
      </w:ins>
      <w:r w:rsidR="006A6FA0">
        <w:t xml:space="preserve"> Mapping attributes</w:t>
      </w:r>
      <w:bookmarkEnd w:id="90"/>
    </w:p>
    <w:p w:rsidR="006A6FA0" w:rsidRDefault="006A6FA0" w:rsidP="006A6FA0">
      <w:pPr>
        <w:pStyle w:val="Body1"/>
      </w:pPr>
      <w:r>
        <w:t xml:space="preserve">The bread and butter of GUI-logic code </w:t>
      </w:r>
      <w:proofErr w:type="gramStart"/>
      <w:r>
        <w:t>is</w:t>
      </w:r>
      <w:proofErr w:type="gramEnd"/>
      <w:r>
        <w:t xml:space="preserve"> the reading and writing of various GUI widget properties. Hence the bread and butter of Motif-WPF GUI transformation </w:t>
      </w:r>
      <w:proofErr w:type="gramStart"/>
      <w:r>
        <w:t>is</w:t>
      </w:r>
      <w:proofErr w:type="gramEnd"/>
      <w:r>
        <w:t xml:space="preserve"> the logic for mapping Motif-widget property reading and writing statements of </w:t>
      </w:r>
      <w:proofErr w:type="spellStart"/>
      <w:r>
        <w:t>NapaBasic</w:t>
      </w:r>
      <w:proofErr w:type="spellEnd"/>
      <w:r>
        <w:t xml:space="preserve"> to corresponding WPF-statements in </w:t>
      </w:r>
      <w:proofErr w:type="spellStart"/>
      <w:r>
        <w:t>IronRuby</w:t>
      </w:r>
      <w:proofErr w:type="spellEnd"/>
      <w:r>
        <w:t>. In many cases the mapping is straightforward. For example:</w:t>
      </w:r>
    </w:p>
    <w:p w:rsidR="006A6FA0" w:rsidRPr="006A6FA0" w:rsidRDefault="006A6FA0" w:rsidP="006A6FA0">
      <w:pPr>
        <w:pStyle w:val="Body1"/>
        <w:rPr>
          <w:rStyle w:val="CodeinText"/>
        </w:rPr>
      </w:pPr>
      <w:proofErr w:type="spellStart"/>
      <w:r>
        <w:t>NapaBasic</w:t>
      </w:r>
      <w:proofErr w:type="spellEnd"/>
      <w:r>
        <w:t>:</w:t>
      </w:r>
      <w:r>
        <w:tab/>
      </w:r>
      <w:proofErr w:type="gramStart"/>
      <w:r w:rsidRPr="006A6FA0">
        <w:rPr>
          <w:rStyle w:val="CodeinText"/>
        </w:rPr>
        <w:t>@</w:t>
      </w:r>
      <w:proofErr w:type="spellStart"/>
      <w:r w:rsidRPr="006A6FA0">
        <w:rPr>
          <w:rStyle w:val="CodeinText"/>
        </w:rPr>
        <w:t>Mtf.SetResource</w:t>
      </w:r>
      <w:proofErr w:type="spellEnd"/>
      <w:r w:rsidRPr="006A6FA0">
        <w:rPr>
          <w:rStyle w:val="CodeinText"/>
        </w:rPr>
        <w:t>(</w:t>
      </w:r>
      <w:proofErr w:type="spellStart"/>
      <w:proofErr w:type="gramEnd"/>
      <w:r w:rsidRPr="006A6FA0">
        <w:rPr>
          <w:rStyle w:val="CodeinText"/>
        </w:rPr>
        <w:t>acheckbox,'selected','True</w:t>
      </w:r>
      <w:proofErr w:type="spellEnd"/>
      <w:r w:rsidRPr="006A6FA0">
        <w:rPr>
          <w:rStyle w:val="CodeinText"/>
        </w:rPr>
        <w:t>')</w:t>
      </w:r>
    </w:p>
    <w:p w:rsidR="006A6FA0" w:rsidRDefault="006A6FA0" w:rsidP="006A6FA0">
      <w:pPr>
        <w:pStyle w:val="Body1"/>
      </w:pPr>
      <w:proofErr w:type="spellStart"/>
      <w:r>
        <w:t>IronRuby</w:t>
      </w:r>
      <w:proofErr w:type="spellEnd"/>
      <w:r>
        <w:t>:</w:t>
      </w:r>
      <w:r>
        <w:tab/>
      </w:r>
      <w:proofErr w:type="spellStart"/>
      <w:r w:rsidRPr="006A6FA0">
        <w:rPr>
          <w:rStyle w:val="CodeinText"/>
        </w:rPr>
        <w:t>acheckbox.is_checked</w:t>
      </w:r>
      <w:proofErr w:type="spellEnd"/>
      <w:r w:rsidRPr="006A6FA0">
        <w:rPr>
          <w:rStyle w:val="CodeinText"/>
        </w:rPr>
        <w:t xml:space="preserve"> = true</w:t>
      </w:r>
    </w:p>
    <w:p w:rsidR="006A6FA0" w:rsidRDefault="006A6FA0" w:rsidP="006A6FA0">
      <w:pPr>
        <w:pStyle w:val="Body"/>
      </w:pPr>
      <w:r>
        <w:t xml:space="preserve">Note how </w:t>
      </w:r>
      <w:proofErr w:type="spellStart"/>
      <w:r>
        <w:t>NapaBasic</w:t>
      </w:r>
      <w:proofErr w:type="spellEnd"/>
      <w:r>
        <w:t xml:space="preserve"> is not object-oriented: </w:t>
      </w:r>
      <w:proofErr w:type="spellStart"/>
      <w:r w:rsidRPr="006A6FA0">
        <w:rPr>
          <w:rStyle w:val="CodeinText"/>
        </w:rPr>
        <w:t>acheckbox</w:t>
      </w:r>
      <w:proofErr w:type="spellEnd"/>
      <w:r>
        <w:t xml:space="preserve"> variable in the </w:t>
      </w:r>
      <w:proofErr w:type="spellStart"/>
      <w:r>
        <w:t>NapaBasic</w:t>
      </w:r>
      <w:proofErr w:type="spellEnd"/>
      <w:r>
        <w:t xml:space="preserve"> statement is a widget handle (akin to </w:t>
      </w:r>
      <w:r w:rsidRPr="006A6FA0">
        <w:rPr>
          <w:rStyle w:val="CodeinText"/>
        </w:rPr>
        <w:t>HWINDOW</w:t>
      </w:r>
      <w:r>
        <w:t xml:space="preserve"> in windows GDI) and can be used only as a parameter for a global static function </w:t>
      </w:r>
      <w:proofErr w:type="spellStart"/>
      <w:r w:rsidRPr="006A6FA0">
        <w:rPr>
          <w:rStyle w:val="CodeinText"/>
        </w:rPr>
        <w:t>Mtf.SetResource</w:t>
      </w:r>
      <w:proofErr w:type="spellEnd"/>
      <w:r>
        <w:t xml:space="preserve"> (widget properties in Motif are called resources.) In the transformation we map widget handles to WPF widget references and are hence able to set WPF properties with a </w:t>
      </w:r>
      <w:proofErr w:type="gramStart"/>
      <w:r>
        <w:t>more clean</w:t>
      </w:r>
      <w:proofErr w:type="gramEnd"/>
      <w:r>
        <w:t xml:space="preserve"> OO-syntax. </w:t>
      </w:r>
    </w:p>
    <w:p w:rsidR="006A6FA0" w:rsidRDefault="006A6FA0" w:rsidP="006A6FA0">
      <w:pPr>
        <w:pStyle w:val="Body"/>
      </w:pPr>
      <w:r>
        <w:t xml:space="preserve">Note also the mapping of the property value from </w:t>
      </w:r>
      <w:r w:rsidRPr="006A6FA0">
        <w:rPr>
          <w:rStyle w:val="CodeinText"/>
        </w:rPr>
        <w:t>string</w:t>
      </w:r>
      <w:r>
        <w:t xml:space="preserve"> ('True') in </w:t>
      </w:r>
      <w:proofErr w:type="spellStart"/>
      <w:r>
        <w:t>NapaBasic</w:t>
      </w:r>
      <w:proofErr w:type="spellEnd"/>
      <w:r>
        <w:t xml:space="preserve"> to </w:t>
      </w:r>
      <w:proofErr w:type="spellStart"/>
      <w:proofErr w:type="gramStart"/>
      <w:r w:rsidRPr="006A6FA0">
        <w:rPr>
          <w:rStyle w:val="CodeinText"/>
        </w:rPr>
        <w:t>boolean</w:t>
      </w:r>
      <w:proofErr w:type="spellEnd"/>
      <w:proofErr w:type="gramEnd"/>
      <w:r>
        <w:t xml:space="preserve"> in Ruby. </w:t>
      </w:r>
      <w:proofErr w:type="spellStart"/>
      <w:r>
        <w:t>NapaBasic</w:t>
      </w:r>
      <w:proofErr w:type="spellEnd"/>
      <w:r>
        <w:t xml:space="preserve"> and Motif do not have the concept of true </w:t>
      </w:r>
      <w:proofErr w:type="spellStart"/>
      <w:proofErr w:type="gramStart"/>
      <w:r>
        <w:t>boolean</w:t>
      </w:r>
      <w:proofErr w:type="spellEnd"/>
      <w:proofErr w:type="gramEnd"/>
      <w:r>
        <w:t xml:space="preserve"> types, so strings and integers are used instead there. In some other cases the difference in types is even bigger. For example colors in Motif-widgets are simply strings whereas in WPF they are instances of the </w:t>
      </w:r>
      <w:proofErr w:type="spellStart"/>
      <w:r>
        <w:t>struct</w:t>
      </w:r>
      <w:proofErr w:type="spellEnd"/>
      <w:r>
        <w:t xml:space="preserve"> </w:t>
      </w:r>
      <w:proofErr w:type="spellStart"/>
      <w:r w:rsidRPr="006A6FA0">
        <w:rPr>
          <w:rStyle w:val="CodeinText"/>
        </w:rPr>
        <w:t>System.Windows.Media.Color</w:t>
      </w:r>
      <w:proofErr w:type="spellEnd"/>
      <w:r>
        <w:t xml:space="preserve">. Furthermore, WPF-colors are not directly properties of widgets but of </w:t>
      </w:r>
      <w:r w:rsidRPr="006A6FA0">
        <w:rPr>
          <w:rStyle w:val="CodeinText"/>
        </w:rPr>
        <w:t>Brushes</w:t>
      </w:r>
      <w:r>
        <w:t xml:space="preserve"> that can be properties of widgets. So we have for example:</w:t>
      </w:r>
    </w:p>
    <w:p w:rsidR="006A6FA0" w:rsidRDefault="006A6FA0" w:rsidP="006A6FA0">
      <w:pPr>
        <w:pStyle w:val="Body1"/>
      </w:pPr>
      <w:proofErr w:type="spellStart"/>
      <w:r>
        <w:t>NapaBasic</w:t>
      </w:r>
      <w:proofErr w:type="spellEnd"/>
      <w:r>
        <w:t>:</w:t>
      </w:r>
      <w:r>
        <w:tab/>
      </w:r>
      <w:proofErr w:type="gramStart"/>
      <w:r w:rsidRPr="006A6FA0">
        <w:rPr>
          <w:rStyle w:val="CodeinText"/>
        </w:rPr>
        <w:t>@</w:t>
      </w:r>
      <w:proofErr w:type="spellStart"/>
      <w:r w:rsidRPr="006A6FA0">
        <w:rPr>
          <w:rStyle w:val="CodeinText"/>
        </w:rPr>
        <w:t>Mtf.SetResource</w:t>
      </w:r>
      <w:proofErr w:type="spellEnd"/>
      <w:r w:rsidRPr="006A6FA0">
        <w:rPr>
          <w:rStyle w:val="CodeinText"/>
        </w:rPr>
        <w:t>(</w:t>
      </w:r>
      <w:proofErr w:type="spellStart"/>
      <w:proofErr w:type="gramEnd"/>
      <w:r w:rsidRPr="006A6FA0">
        <w:rPr>
          <w:rStyle w:val="CodeinText"/>
        </w:rPr>
        <w:t>btn,'background',c</w:t>
      </w:r>
      <w:proofErr w:type="spellEnd"/>
      <w:r w:rsidRPr="006A6FA0">
        <w:rPr>
          <w:rStyle w:val="CodeinText"/>
        </w:rPr>
        <w:t>(</w:t>
      </w:r>
      <w:proofErr w:type="spellStart"/>
      <w:r w:rsidRPr="006A6FA0">
        <w:rPr>
          <w:rStyle w:val="CodeinText"/>
        </w:rPr>
        <w:t>i</w:t>
      </w:r>
      <w:proofErr w:type="spellEnd"/>
      <w:r w:rsidRPr="006A6FA0">
        <w:rPr>
          <w:rStyle w:val="CodeinText"/>
        </w:rPr>
        <w:t>))</w:t>
      </w:r>
    </w:p>
    <w:p w:rsidR="006A6FA0" w:rsidRDefault="006A6FA0" w:rsidP="006A6FA0">
      <w:pPr>
        <w:pStyle w:val="Body1"/>
      </w:pPr>
      <w:proofErr w:type="spellStart"/>
      <w:r>
        <w:t>IronRuby</w:t>
      </w:r>
      <w:proofErr w:type="spellEnd"/>
      <w:r>
        <w:t>:</w:t>
      </w:r>
      <w:r>
        <w:tab/>
      </w:r>
      <w:proofErr w:type="spellStart"/>
      <w:r>
        <w:rPr>
          <w:rStyle w:val="CodeinText"/>
        </w:rPr>
        <w:t>btn.background</w:t>
      </w:r>
      <w:proofErr w:type="spellEnd"/>
      <w:r w:rsidRPr="006A6FA0">
        <w:rPr>
          <w:rStyle w:val="CodeinText"/>
        </w:rPr>
        <w:t>=</w:t>
      </w:r>
      <w:proofErr w:type="spellStart"/>
      <w:r w:rsidRPr="006A6FA0">
        <w:rPr>
          <w:rStyle w:val="CodeinText"/>
        </w:rPr>
        <w:t>Wpf</w:t>
      </w:r>
      <w:proofErr w:type="gramStart"/>
      <w:r w:rsidRPr="006A6FA0">
        <w:rPr>
          <w:rStyle w:val="CodeinText"/>
        </w:rPr>
        <w:t>::</w:t>
      </w:r>
      <w:proofErr w:type="gramEnd"/>
      <w:r w:rsidRPr="006A6FA0">
        <w:rPr>
          <w:rStyle w:val="CodeinText"/>
        </w:rPr>
        <w:t>SolidColorBrush.new</w:t>
      </w:r>
      <w:proofErr w:type="spellEnd"/>
      <w:r w:rsidRPr="006A6FA0">
        <w:rPr>
          <w:rStyle w:val="CodeinText"/>
        </w:rPr>
        <w:t>(c[i-1].</w:t>
      </w:r>
      <w:proofErr w:type="spellStart"/>
      <w:r w:rsidRPr="006A6FA0">
        <w:rPr>
          <w:rStyle w:val="CodeinText"/>
        </w:rPr>
        <w:t>to_color</w:t>
      </w:r>
      <w:proofErr w:type="spellEnd"/>
      <w:r>
        <w:rPr>
          <w:rStyle w:val="CodeinText"/>
        </w:rPr>
        <w:t>)</w:t>
      </w:r>
    </w:p>
    <w:p w:rsidR="006A6FA0" w:rsidRDefault="006A6FA0" w:rsidP="006A6FA0">
      <w:pPr>
        <w:pStyle w:val="Body"/>
      </w:pPr>
      <w:r>
        <w:t xml:space="preserve">The array-variable </w:t>
      </w:r>
      <w:r w:rsidRPr="006A6FA0">
        <w:rPr>
          <w:rStyle w:val="CodeinText"/>
        </w:rPr>
        <w:t>c</w:t>
      </w:r>
      <w:r>
        <w:t xml:space="preserve"> contains color names. In Motif-side they are directly usable as widget properties. On the Ruby-side, they are converted to </w:t>
      </w:r>
      <w:proofErr w:type="spellStart"/>
      <w:r w:rsidRPr="006A6FA0">
        <w:rPr>
          <w:rStyle w:val="CodeinText"/>
        </w:rPr>
        <w:t>System.Windows.Media.Color</w:t>
      </w:r>
      <w:proofErr w:type="spellEnd"/>
      <w:r>
        <w:t xml:space="preserve"> instances with the </w:t>
      </w:r>
      <w:proofErr w:type="spellStart"/>
      <w:r w:rsidRPr="006A6FA0">
        <w:rPr>
          <w:rStyle w:val="CodeinText"/>
        </w:rPr>
        <w:t>to_</w:t>
      </w:r>
      <w:proofErr w:type="gramStart"/>
      <w:r w:rsidRPr="006A6FA0">
        <w:rPr>
          <w:rStyle w:val="CodeinText"/>
        </w:rPr>
        <w:t>color</w:t>
      </w:r>
      <w:proofErr w:type="spellEnd"/>
      <w:r w:rsidRPr="006A6FA0">
        <w:rPr>
          <w:rStyle w:val="CodeinText"/>
        </w:rPr>
        <w:t>(</w:t>
      </w:r>
      <w:proofErr w:type="gramEnd"/>
      <w:r w:rsidRPr="006A6FA0">
        <w:rPr>
          <w:rStyle w:val="CodeinText"/>
        </w:rPr>
        <w:t>)</w:t>
      </w:r>
      <w:r>
        <w:t xml:space="preserve"> method that we have monkey-patched to String-class. Note also in the example the mapping of </w:t>
      </w:r>
      <w:proofErr w:type="spellStart"/>
      <w:r>
        <w:t>NapaBasics</w:t>
      </w:r>
      <w:proofErr w:type="spellEnd"/>
      <w:r>
        <w:t xml:space="preserve"> 1-based arrays to Ruby/</w:t>
      </w:r>
      <w:proofErr w:type="gramStart"/>
      <w:r>
        <w:t>.NET</w:t>
      </w:r>
      <w:proofErr w:type="gramEnd"/>
      <w:r>
        <w:t xml:space="preserve"> 0-based arrays and our usage of module </w:t>
      </w:r>
      <w:proofErr w:type="spellStart"/>
      <w:r>
        <w:t>Wpf</w:t>
      </w:r>
      <w:proofErr w:type="spellEnd"/>
      <w:r>
        <w:t xml:space="preserve"> as a convenient container for classes of all </w:t>
      </w:r>
      <w:proofErr w:type="spellStart"/>
      <w:r>
        <w:t>Wpf</w:t>
      </w:r>
      <w:proofErr w:type="spellEnd"/>
      <w:r>
        <w:t>-namespaces.</w:t>
      </w:r>
    </w:p>
    <w:p w:rsidR="006A6FA0" w:rsidRDefault="006A6FA0" w:rsidP="006A6FA0">
      <w:pPr>
        <w:pStyle w:val="Body"/>
      </w:pPr>
      <w:r>
        <w:t xml:space="preserve">To give some taste of the definition of the transformation, in listing </w:t>
      </w:r>
      <w:ins w:id="93" w:author="Lianna Wlasiuk" w:date="2009-10-11T18:39:00Z">
        <w:r w:rsidR="007E2164">
          <w:t>A.</w:t>
        </w:r>
      </w:ins>
      <w:r>
        <w:t xml:space="preserve">5 there are parts of our </w:t>
      </w:r>
      <w:proofErr w:type="spellStart"/>
      <w:r>
        <w:t>Mathematica</w:t>
      </w:r>
      <w:proofErr w:type="spellEnd"/>
      <w:r>
        <w:t>-code (total of ~2000 lines currently) that participate in the previous mapping.</w:t>
      </w:r>
    </w:p>
    <w:p w:rsidR="006A6FA0" w:rsidRDefault="006A6FA0" w:rsidP="006A6FA0">
      <w:pPr>
        <w:pStyle w:val="CodeListingCaption"/>
      </w:pPr>
      <w:r>
        <w:t xml:space="preserve">Listing </w:t>
      </w:r>
      <w:ins w:id="94" w:author="Lianna Wlasiuk" w:date="2009-10-11T18:39:00Z">
        <w:r w:rsidR="007E2164">
          <w:t>A.</w:t>
        </w:r>
      </w:ins>
      <w:r>
        <w:t>5: Some transformation code</w:t>
      </w:r>
    </w:p>
    <w:p w:rsidR="00154FDF" w:rsidRDefault="00154FDF" w:rsidP="00154FDF">
      <w:pPr>
        <w:pStyle w:val="Code"/>
        <w:rPr>
          <w:ins w:id="95" w:author="Ivan Porto Carrero" w:date="2009-10-12T22:38:00Z"/>
        </w:rPr>
      </w:pPr>
      <w:ins w:id="96" w:author="Ivan Porto Carrero" w:date="2009-10-12T22:38:00Z">
        <w:r>
          <w:t xml:space="preserve">Transform @ </w:t>
        </w:r>
        <w:proofErr w:type="spellStart"/>
        <w:r>
          <w:t>nb`</w:t>
        </w:r>
        <w:proofErr w:type="gramStart"/>
        <w:r>
          <w:t>UiCall</w:t>
        </w:r>
        <w:proofErr w:type="spellEnd"/>
        <w:r>
          <w:t>[</w:t>
        </w:r>
        <w:proofErr w:type="gramEnd"/>
        <w:r>
          <w:t>"</w:t>
        </w:r>
        <w:proofErr w:type="spellStart"/>
        <w:r>
          <w:t>set"|"setresource</w:t>
        </w:r>
        <w:proofErr w:type="spellEnd"/>
        <w:r>
          <w:t xml:space="preserve">", </w:t>
        </w:r>
        <w:proofErr w:type="spellStart"/>
        <w:r>
          <w:t>wid</w:t>
        </w:r>
        <w:proofErr w:type="spellEnd"/>
        <w:r>
          <w:t>_, pars__] := (</w:t>
        </w:r>
      </w:ins>
    </w:p>
    <w:p w:rsidR="00154FDF" w:rsidRDefault="00154FDF" w:rsidP="00154FDF">
      <w:pPr>
        <w:pStyle w:val="Code"/>
        <w:rPr>
          <w:ins w:id="97" w:author="Ivan Porto Carrero" w:date="2009-10-12T22:38:00Z"/>
        </w:rPr>
      </w:pPr>
      <w:ins w:id="98" w:author="Ivan Porto Carrero" w:date="2009-10-12T22:38:00Z">
        <w:r>
          <w:t xml:space="preserve">  </w:t>
        </w:r>
        <w:proofErr w:type="spellStart"/>
        <w:proofErr w:type="gramStart"/>
        <w:r>
          <w:t>VariableType</w:t>
        </w:r>
        <w:proofErr w:type="spellEnd"/>
        <w:r>
          <w:t>[</w:t>
        </w:r>
        <w:proofErr w:type="spellStart"/>
        <w:proofErr w:type="gramEnd"/>
        <w:r>
          <w:t>wid</w:t>
        </w:r>
        <w:proofErr w:type="spellEnd"/>
        <w:r>
          <w:t>] = "widget";</w:t>
        </w:r>
      </w:ins>
    </w:p>
    <w:p w:rsidR="00154FDF" w:rsidRDefault="00154FDF" w:rsidP="00154FDF">
      <w:pPr>
        <w:pStyle w:val="Code"/>
        <w:rPr>
          <w:ins w:id="99" w:author="Ivan Porto Carrero" w:date="2009-10-12T22:38:00Z"/>
        </w:rPr>
      </w:pPr>
      <w:ins w:id="100" w:author="Ivan Porto Carrero" w:date="2009-10-12T22:38:00Z">
        <w:r>
          <w:t xml:space="preserve">  </w:t>
        </w:r>
        <w:proofErr w:type="spellStart"/>
        <w:proofErr w:type="gramStart"/>
        <w:r>
          <w:t>SetResource</w:t>
        </w:r>
        <w:proofErr w:type="spellEnd"/>
        <w:r>
          <w:t>[</w:t>
        </w:r>
        <w:proofErr w:type="spellStart"/>
        <w:proofErr w:type="gramEnd"/>
        <w:r>
          <w:t>wid</w:t>
        </w:r>
        <w:proofErr w:type="spellEnd"/>
        <w:r>
          <w:t>, pars]</w:t>
        </w:r>
      </w:ins>
    </w:p>
    <w:p w:rsidR="00154FDF" w:rsidRDefault="00154FDF" w:rsidP="00154FDF">
      <w:pPr>
        <w:pStyle w:val="Code"/>
        <w:rPr>
          <w:ins w:id="101" w:author="Ivan Porto Carrero" w:date="2009-10-12T22:38:00Z"/>
        </w:rPr>
      </w:pPr>
      <w:ins w:id="102" w:author="Ivan Porto Carrero" w:date="2009-10-12T22:38:00Z">
        <w:r>
          <w:t>);</w:t>
        </w:r>
      </w:ins>
    </w:p>
    <w:p w:rsidR="00154FDF" w:rsidRDefault="00154FDF" w:rsidP="00154FDF">
      <w:pPr>
        <w:pStyle w:val="Code"/>
        <w:rPr>
          <w:ins w:id="103" w:author="Ivan Porto Carrero" w:date="2009-10-12T22:38:00Z"/>
        </w:rPr>
      </w:pPr>
    </w:p>
    <w:p w:rsidR="00154FDF" w:rsidRDefault="00154FDF" w:rsidP="00154FDF">
      <w:pPr>
        <w:pStyle w:val="Code"/>
        <w:rPr>
          <w:ins w:id="104" w:author="Ivan Porto Carrero" w:date="2009-10-12T22:38:00Z"/>
        </w:rPr>
      </w:pPr>
      <w:proofErr w:type="spellStart"/>
      <w:proofErr w:type="gramStart"/>
      <w:ins w:id="105" w:author="Ivan Porto Carrero" w:date="2009-10-12T22:38:00Z">
        <w:r>
          <w:t>SetResource</w:t>
        </w:r>
        <w:proofErr w:type="spellEnd"/>
        <w:r>
          <w:t>[</w:t>
        </w:r>
        <w:proofErr w:type="spellStart"/>
        <w:proofErr w:type="gramEnd"/>
        <w:r>
          <w:t>wid</w:t>
        </w:r>
        <w:proofErr w:type="spellEnd"/>
        <w:r>
          <w:t xml:space="preserve">_, </w:t>
        </w:r>
        <w:proofErr w:type="spellStart"/>
        <w:r>
          <w:t>attr_String</w:t>
        </w:r>
        <w:proofErr w:type="spellEnd"/>
        <w:r>
          <w:t>, value_, remain___] := Sequence[</w:t>
        </w:r>
        <w:r>
          <w:tab/>
        </w:r>
        <w:r>
          <w:tab/>
        </w:r>
      </w:ins>
    </w:p>
    <w:p w:rsidR="00154FDF" w:rsidRDefault="00154FDF" w:rsidP="00154FDF">
      <w:pPr>
        <w:pStyle w:val="Code"/>
        <w:rPr>
          <w:ins w:id="106" w:author="Ivan Porto Carrero" w:date="2009-10-12T22:38:00Z"/>
        </w:rPr>
      </w:pPr>
      <w:ins w:id="107" w:author="Ivan Porto Carrero" w:date="2009-10-12T22:38:00Z">
        <w:r>
          <w:t xml:space="preserve">  </w:t>
        </w:r>
        <w:proofErr w:type="spellStart"/>
        <w:proofErr w:type="gramStart"/>
        <w:r>
          <w:t>nb</w:t>
        </w:r>
        <w:proofErr w:type="gramEnd"/>
        <w:r>
          <w:t>`Assignment</w:t>
        </w:r>
        <w:proofErr w:type="spellEnd"/>
        <w:r>
          <w:t xml:space="preserve">[ </w:t>
        </w:r>
        <w:proofErr w:type="spellStart"/>
        <w:r>
          <w:t>ToWidgetRef</w:t>
        </w:r>
        <w:proofErr w:type="spellEnd"/>
        <w:r>
          <w:t>[</w:t>
        </w:r>
        <w:proofErr w:type="spellStart"/>
        <w:r>
          <w:t>wid</w:t>
        </w:r>
        <w:proofErr w:type="spellEnd"/>
        <w:r>
          <w:t xml:space="preserve">] ~ </w:t>
        </w:r>
        <w:proofErr w:type="spellStart"/>
        <w:r>
          <w:t>nb`Dot</w:t>
        </w:r>
        <w:proofErr w:type="spellEnd"/>
        <w:r>
          <w:t xml:space="preserve"> ~ </w:t>
        </w:r>
        <w:proofErr w:type="spellStart"/>
        <w:r>
          <w:t>nb`Call</w:t>
        </w:r>
        <w:proofErr w:type="spellEnd"/>
        <w:r>
          <w:t>[</w:t>
        </w:r>
        <w:proofErr w:type="spellStart"/>
        <w:r>
          <w:t>ToLowerCase</w:t>
        </w:r>
        <w:proofErr w:type="spellEnd"/>
        <w:r>
          <w:t>[</w:t>
        </w:r>
        <w:proofErr w:type="spellStart"/>
        <w:r>
          <w:t>attr</w:t>
        </w:r>
        <w:proofErr w:type="spellEnd"/>
        <w:r>
          <w:t>]], value],</w:t>
        </w:r>
      </w:ins>
    </w:p>
    <w:p w:rsidR="00154FDF" w:rsidRDefault="00154FDF" w:rsidP="00154FDF">
      <w:pPr>
        <w:pStyle w:val="Code"/>
        <w:rPr>
          <w:ins w:id="108" w:author="Ivan Porto Carrero" w:date="2009-10-12T22:38:00Z"/>
        </w:rPr>
      </w:pPr>
      <w:ins w:id="109" w:author="Ivan Porto Carrero" w:date="2009-10-12T22:38:00Z">
        <w:r>
          <w:t xml:space="preserve">  </w:t>
        </w:r>
        <w:proofErr w:type="spellStart"/>
        <w:proofErr w:type="gramStart"/>
        <w:r>
          <w:t>SetResource</w:t>
        </w:r>
        <w:proofErr w:type="spellEnd"/>
        <w:r>
          <w:t>[</w:t>
        </w:r>
        <w:proofErr w:type="spellStart"/>
        <w:proofErr w:type="gramEnd"/>
        <w:r>
          <w:t>wid</w:t>
        </w:r>
        <w:proofErr w:type="spellEnd"/>
        <w:r>
          <w:t>, remain]</w:t>
        </w:r>
      </w:ins>
    </w:p>
    <w:p w:rsidR="00154FDF" w:rsidRDefault="00154FDF" w:rsidP="00154FDF">
      <w:pPr>
        <w:pStyle w:val="Code"/>
        <w:rPr>
          <w:ins w:id="110" w:author="Ivan Porto Carrero" w:date="2009-10-12T22:38:00Z"/>
        </w:rPr>
      </w:pPr>
      <w:ins w:id="111" w:author="Ivan Porto Carrero" w:date="2009-10-12T22:38:00Z">
        <w:r>
          <w:t>];</w:t>
        </w:r>
        <w:r>
          <w:tab/>
        </w:r>
      </w:ins>
    </w:p>
    <w:p w:rsidR="00154FDF" w:rsidRDefault="00154FDF" w:rsidP="00154FDF">
      <w:pPr>
        <w:pStyle w:val="Code"/>
        <w:rPr>
          <w:ins w:id="112" w:author="Ivan Porto Carrero" w:date="2009-10-12T22:38:00Z"/>
        </w:rPr>
      </w:pPr>
    </w:p>
    <w:p w:rsidR="00154FDF" w:rsidRDefault="00154FDF" w:rsidP="00154FDF">
      <w:pPr>
        <w:pStyle w:val="Code"/>
        <w:rPr>
          <w:ins w:id="113" w:author="Ivan Porto Carrero" w:date="2009-10-12T22:38:00Z"/>
        </w:rPr>
      </w:pPr>
      <w:ins w:id="114" w:author="Ivan Porto Carrero" w:date="2009-10-12T22:38:00Z">
        <w:r>
          <w:t xml:space="preserve">Transform @ </w:t>
        </w:r>
        <w:proofErr w:type="spellStart"/>
        <w:r>
          <w:t>nb`</w:t>
        </w:r>
        <w:proofErr w:type="gramStart"/>
        <w:r>
          <w:t>Assignment</w:t>
        </w:r>
        <w:proofErr w:type="spellEnd"/>
        <w:r>
          <w:t>[</w:t>
        </w:r>
        <w:proofErr w:type="spellStart"/>
        <w:proofErr w:type="gramEnd"/>
        <w:r>
          <w:t>wid</w:t>
        </w:r>
        <w:proofErr w:type="spellEnd"/>
        <w:r>
          <w:t xml:space="preserve">_ ~ </w:t>
        </w:r>
        <w:proofErr w:type="spellStart"/>
        <w:r>
          <w:t>nb`Dot</w:t>
        </w:r>
        <w:proofErr w:type="spellEnd"/>
        <w:r>
          <w:t xml:space="preserve"> ~ </w:t>
        </w:r>
        <w:proofErr w:type="spellStart"/>
        <w:r>
          <w:t>nb`Call</w:t>
        </w:r>
        <w:proofErr w:type="spellEnd"/>
        <w:r>
          <w:t xml:space="preserve">["background"], </w:t>
        </w:r>
        <w:proofErr w:type="spellStart"/>
        <w:r>
          <w:t>val</w:t>
        </w:r>
        <w:proofErr w:type="spellEnd"/>
        <w:r>
          <w:t>_ ] :=</w:t>
        </w:r>
      </w:ins>
    </w:p>
    <w:p w:rsidR="00154FDF" w:rsidRDefault="00154FDF" w:rsidP="00154FDF">
      <w:pPr>
        <w:pStyle w:val="Code"/>
        <w:rPr>
          <w:ins w:id="115" w:author="Ivan Porto Carrero" w:date="2009-10-12T22:38:00Z"/>
        </w:rPr>
      </w:pPr>
      <w:ins w:id="116" w:author="Ivan Porto Carrero" w:date="2009-10-12T22:38:00Z">
        <w:r>
          <w:t xml:space="preserve">  </w:t>
        </w:r>
        <w:proofErr w:type="spellStart"/>
        <w:proofErr w:type="gramStart"/>
        <w:r>
          <w:t>nb</w:t>
        </w:r>
        <w:proofErr w:type="gramEnd"/>
        <w:r>
          <w:t>`Assignment</w:t>
        </w:r>
        <w:proofErr w:type="spellEnd"/>
        <w:r>
          <w:t>[</w:t>
        </w:r>
        <w:proofErr w:type="spellStart"/>
        <w:r>
          <w:t>wid</w:t>
        </w:r>
        <w:proofErr w:type="spellEnd"/>
        <w:r>
          <w:t xml:space="preserve"> ~ </w:t>
        </w:r>
        <w:proofErr w:type="spellStart"/>
        <w:r>
          <w:t>nb`Dot</w:t>
        </w:r>
        <w:proofErr w:type="spellEnd"/>
        <w:r>
          <w:t xml:space="preserve"> ~ </w:t>
        </w:r>
        <w:proofErr w:type="spellStart"/>
        <w:r>
          <w:t>nb`Call</w:t>
        </w:r>
        <w:proofErr w:type="spellEnd"/>
        <w:r>
          <w:t xml:space="preserve">["background"], </w:t>
        </w:r>
        <w:proofErr w:type="spellStart"/>
        <w:r>
          <w:t>ToWpfBrush</w:t>
        </w:r>
        <w:proofErr w:type="spellEnd"/>
        <w:r>
          <w:t>[</w:t>
        </w:r>
        <w:proofErr w:type="spellStart"/>
        <w:r>
          <w:t>val</w:t>
        </w:r>
        <w:proofErr w:type="spellEnd"/>
        <w:r>
          <w:t xml:space="preserve">] ]  </w:t>
        </w:r>
      </w:ins>
    </w:p>
    <w:p w:rsidR="00154FDF" w:rsidRDefault="00154FDF" w:rsidP="00154FDF">
      <w:pPr>
        <w:pStyle w:val="Code"/>
      </w:pPr>
      <w:ins w:id="117" w:author="Ivan Porto Carrero" w:date="2009-10-12T22:38:00Z">
        <w:r>
          <w:t xml:space="preserve">  // Transform</w:t>
        </w:r>
        <w:proofErr w:type="gramStart"/>
        <w:r>
          <w:t>;</w:t>
        </w:r>
      </w:ins>
      <w:proofErr w:type="gramEnd"/>
    </w:p>
    <w:p w:rsidR="004A70AD" w:rsidRDefault="004A70AD" w:rsidP="006A6FA0">
      <w:pPr>
        <w:pStyle w:val="Code"/>
      </w:pPr>
    </w:p>
    <w:p w:rsidR="004A70AD" w:rsidRDefault="004A70AD" w:rsidP="004A70AD">
      <w:pPr>
        <w:pStyle w:val="Body"/>
      </w:pPr>
      <w:r>
        <w:t>There are many attribute-mappings where the corresponding Motif- and WPF-concepts are so far apart from each other that it is not plausible to write a static mapping like in the examples above. For example, Motif-</w:t>
      </w:r>
      <w:proofErr w:type="spellStart"/>
      <w:r>
        <w:t>NapaBasic</w:t>
      </w:r>
      <w:proofErr w:type="spellEnd"/>
      <w:r>
        <w:t xml:space="preserve"> supports resource </w:t>
      </w:r>
      <w:proofErr w:type="gramStart"/>
      <w:r>
        <w:t>children[</w:t>
      </w:r>
      <w:proofErr w:type="gramEnd"/>
      <w:r>
        <w:t>n] that returns array of child-widget names for some widget:</w:t>
      </w:r>
    </w:p>
    <w:p w:rsidR="004A70AD" w:rsidRDefault="004A70AD" w:rsidP="004A70AD">
      <w:pPr>
        <w:pStyle w:val="Body1"/>
      </w:pPr>
      <w:proofErr w:type="spellStart"/>
      <w:r>
        <w:t>Napabasic</w:t>
      </w:r>
      <w:proofErr w:type="spellEnd"/>
      <w:r>
        <w:t>:</w:t>
      </w:r>
      <w:r>
        <w:tab/>
      </w:r>
      <w:proofErr w:type="gramStart"/>
      <w:r w:rsidRPr="004A70AD">
        <w:rPr>
          <w:rStyle w:val="CodeinText"/>
        </w:rPr>
        <w:t>@</w:t>
      </w:r>
      <w:proofErr w:type="spellStart"/>
      <w:r w:rsidRPr="004A70AD">
        <w:rPr>
          <w:rStyle w:val="CodeinText"/>
        </w:rPr>
        <w:t>ui.getarr</w:t>
      </w:r>
      <w:proofErr w:type="spellEnd"/>
      <w:r w:rsidRPr="004A70AD">
        <w:rPr>
          <w:rStyle w:val="CodeinText"/>
        </w:rPr>
        <w:t>(</w:t>
      </w:r>
      <w:proofErr w:type="gramEnd"/>
      <w:r w:rsidRPr="004A70AD">
        <w:rPr>
          <w:rStyle w:val="CodeinText"/>
        </w:rPr>
        <w:t>${id},'children[n]',c)</w:t>
      </w:r>
    </w:p>
    <w:p w:rsidR="004A70AD" w:rsidRDefault="004A70AD" w:rsidP="004A70AD">
      <w:pPr>
        <w:pStyle w:val="Body"/>
      </w:pPr>
      <w:r>
        <w:t>This information is available in WPF, but there is no property that would directly or even semi-directly correspond to this Motif-property. To produce the results it requires a bit more logic that can be expressed in one line and furthermore the logic depends on the particular WPF-class in question. It is not desirable to generate duplicate instances of this logic statically to each call location, so here we do dynamic mapping instead. Statically we generate only a method-call to a custom method:</w:t>
      </w:r>
    </w:p>
    <w:p w:rsidR="004A70AD" w:rsidRDefault="004A70AD" w:rsidP="004A70AD">
      <w:pPr>
        <w:pStyle w:val="Body1"/>
      </w:pPr>
      <w:proofErr w:type="spellStart"/>
      <w:r>
        <w:t>IronRuby</w:t>
      </w:r>
      <w:proofErr w:type="spellEnd"/>
      <w:r>
        <w:t>:</w:t>
      </w:r>
      <w:r>
        <w:tab/>
      </w:r>
      <w:r w:rsidRPr="004A70AD">
        <w:rPr>
          <w:rStyle w:val="CodeinText"/>
        </w:rPr>
        <w:t xml:space="preserve">c = </w:t>
      </w:r>
      <w:proofErr w:type="spellStart"/>
      <w:r w:rsidRPr="004A70AD">
        <w:rPr>
          <w:rStyle w:val="CodeinText"/>
        </w:rPr>
        <w:t>self.children_names</w:t>
      </w:r>
      <w:proofErr w:type="spellEnd"/>
      <w:r>
        <w:t xml:space="preserve"> </w:t>
      </w:r>
    </w:p>
    <w:p w:rsidR="00A6292E" w:rsidRDefault="004A70AD" w:rsidP="004A70AD">
      <w:pPr>
        <w:pStyle w:val="Body"/>
      </w:pPr>
      <w:r>
        <w:t>We introduce and implement this method with monkey</w:t>
      </w:r>
      <w:r w:rsidR="00A6292E">
        <w:t xml:space="preserve"> </w:t>
      </w:r>
      <w:r>
        <w:t>patch</w:t>
      </w:r>
      <w:r w:rsidR="00A6292E">
        <w:t xml:space="preserve">ing to all WPF </w:t>
      </w:r>
      <w:proofErr w:type="spellStart"/>
      <w:r w:rsidR="00A6292E" w:rsidRPr="00A6292E">
        <w:rPr>
          <w:rStyle w:val="CodeinText"/>
        </w:rPr>
        <w:t>FrameworkElement</w:t>
      </w:r>
      <w:proofErr w:type="spellEnd"/>
      <w:r w:rsidR="00A6292E">
        <w:t xml:space="preserve"> </w:t>
      </w:r>
      <w:r>
        <w:t>class</w:t>
      </w:r>
      <w:r w:rsidR="00A6292E">
        <w:t>es</w:t>
      </w:r>
      <w:r>
        <w:t xml:space="preserve"> (WPF widget base class) and as needed in different specific WPF-classes</w:t>
      </w:r>
      <w:r w:rsidR="00A6292E">
        <w:t xml:space="preserve"> as shown in listing </w:t>
      </w:r>
      <w:ins w:id="118" w:author="Lianna Wlasiuk" w:date="2009-10-11T18:39:00Z">
        <w:r w:rsidR="007E2164">
          <w:t>A.</w:t>
        </w:r>
      </w:ins>
      <w:r w:rsidR="00A6292E">
        <w:t>6.</w:t>
      </w:r>
    </w:p>
    <w:p w:rsidR="00A6292E" w:rsidRDefault="00A6292E" w:rsidP="00A6292E">
      <w:pPr>
        <w:pStyle w:val="CodeListingCaption"/>
      </w:pPr>
      <w:r>
        <w:t xml:space="preserve">Listing </w:t>
      </w:r>
      <w:ins w:id="119" w:author="Lianna Wlasiuk" w:date="2009-10-11T18:39:00Z">
        <w:r w:rsidR="007E2164">
          <w:t>A.</w:t>
        </w:r>
      </w:ins>
      <w:r>
        <w:t>6: Monkey-patching WPF classes</w:t>
      </w:r>
    </w:p>
    <w:p w:rsidR="00A6292E" w:rsidRDefault="00A6292E" w:rsidP="00A6292E">
      <w:pPr>
        <w:pStyle w:val="Code"/>
      </w:pPr>
      <w:proofErr w:type="gramStart"/>
      <w:r>
        <w:t>class</w:t>
      </w:r>
      <w:proofErr w:type="gramEnd"/>
      <w:r>
        <w:t xml:space="preserve"> </w:t>
      </w:r>
      <w:proofErr w:type="spellStart"/>
      <w:r>
        <w:t>Wpf::ContentControl</w:t>
      </w:r>
      <w:proofErr w:type="spellEnd"/>
    </w:p>
    <w:p w:rsidR="00A6292E" w:rsidRDefault="00A6292E" w:rsidP="00A6292E">
      <w:pPr>
        <w:pStyle w:val="Code"/>
      </w:pPr>
      <w:r>
        <w:t xml:space="preserve">    </w:t>
      </w:r>
      <w:proofErr w:type="gramStart"/>
      <w:r>
        <w:t>def</w:t>
      </w:r>
      <w:proofErr w:type="gramEnd"/>
      <w:r>
        <w:t xml:space="preserve"> </w:t>
      </w:r>
      <w:proofErr w:type="spellStart"/>
      <w:r>
        <w:t>children_names</w:t>
      </w:r>
      <w:proofErr w:type="spellEnd"/>
    </w:p>
    <w:p w:rsidR="00A6292E" w:rsidRDefault="00A6292E" w:rsidP="00A6292E">
      <w:pPr>
        <w:pStyle w:val="Code"/>
      </w:pPr>
      <w:r>
        <w:t xml:space="preserve">        ...</w:t>
      </w:r>
    </w:p>
    <w:p w:rsidR="00A6292E" w:rsidRDefault="00A6292E" w:rsidP="00A6292E">
      <w:pPr>
        <w:pStyle w:val="Code"/>
      </w:pPr>
      <w:r>
        <w:t xml:space="preserve">    </w:t>
      </w:r>
      <w:proofErr w:type="gramStart"/>
      <w:r>
        <w:t>end</w:t>
      </w:r>
      <w:proofErr w:type="gramEnd"/>
      <w:r>
        <w:t xml:space="preserve">    </w:t>
      </w:r>
    </w:p>
    <w:p w:rsidR="00A6292E" w:rsidRDefault="00A6292E" w:rsidP="00A6292E">
      <w:pPr>
        <w:pStyle w:val="Code"/>
      </w:pPr>
      <w:proofErr w:type="gramStart"/>
      <w:r>
        <w:t>end</w:t>
      </w:r>
      <w:proofErr w:type="gramEnd"/>
    </w:p>
    <w:p w:rsidR="00A6292E" w:rsidRDefault="00A6292E" w:rsidP="00A6292E">
      <w:pPr>
        <w:pStyle w:val="Code"/>
      </w:pPr>
      <w:proofErr w:type="gramStart"/>
      <w:r>
        <w:t>class</w:t>
      </w:r>
      <w:proofErr w:type="gramEnd"/>
      <w:r>
        <w:t xml:space="preserve"> </w:t>
      </w:r>
      <w:proofErr w:type="spellStart"/>
      <w:r>
        <w:t>Wpf::ItemsControl</w:t>
      </w:r>
      <w:proofErr w:type="spellEnd"/>
    </w:p>
    <w:p w:rsidR="00A6292E" w:rsidRDefault="00A6292E" w:rsidP="00A6292E">
      <w:pPr>
        <w:pStyle w:val="Code"/>
      </w:pPr>
      <w:r>
        <w:t xml:space="preserve">    </w:t>
      </w:r>
      <w:proofErr w:type="gramStart"/>
      <w:r>
        <w:t>def</w:t>
      </w:r>
      <w:proofErr w:type="gramEnd"/>
      <w:r>
        <w:t xml:space="preserve"> </w:t>
      </w:r>
      <w:proofErr w:type="spellStart"/>
      <w:r>
        <w:t>children_names</w:t>
      </w:r>
      <w:proofErr w:type="spellEnd"/>
    </w:p>
    <w:p w:rsidR="00A6292E" w:rsidRDefault="00A6292E" w:rsidP="00A6292E">
      <w:pPr>
        <w:pStyle w:val="Code"/>
      </w:pPr>
      <w:r>
        <w:t xml:space="preserve">        ...</w:t>
      </w:r>
    </w:p>
    <w:p w:rsidR="00A6292E" w:rsidRDefault="00A6292E" w:rsidP="00A6292E">
      <w:pPr>
        <w:pStyle w:val="Code"/>
      </w:pPr>
      <w:r>
        <w:t xml:space="preserve">    </w:t>
      </w:r>
      <w:proofErr w:type="gramStart"/>
      <w:r>
        <w:t>end</w:t>
      </w:r>
      <w:proofErr w:type="gramEnd"/>
      <w:r>
        <w:t xml:space="preserve">    </w:t>
      </w:r>
    </w:p>
    <w:p w:rsidR="00A6292E" w:rsidRDefault="00A6292E" w:rsidP="00A6292E">
      <w:pPr>
        <w:pStyle w:val="Code"/>
      </w:pPr>
      <w:proofErr w:type="gramStart"/>
      <w:r>
        <w:t>end</w:t>
      </w:r>
      <w:proofErr w:type="gramEnd"/>
    </w:p>
    <w:p w:rsidR="00A6292E" w:rsidRDefault="00A6292E" w:rsidP="00A6292E">
      <w:pPr>
        <w:pStyle w:val="Code"/>
      </w:pPr>
      <w:r>
        <w:t>...</w:t>
      </w:r>
    </w:p>
    <w:p w:rsidR="00A6292E" w:rsidRDefault="00A6292E" w:rsidP="00A6292E">
      <w:pPr>
        <w:pStyle w:val="Body"/>
      </w:pPr>
    </w:p>
    <w:p w:rsidR="00A6292E" w:rsidRDefault="00A6292E" w:rsidP="00A6292E">
      <w:pPr>
        <w:pStyle w:val="Body"/>
      </w:pPr>
      <w:r>
        <w:t>When the mappings of attributes have been defined we still need to tackle the problem of wiring up events.</w:t>
      </w:r>
    </w:p>
    <w:p w:rsidR="00000000" w:rsidRDefault="007E2164">
      <w:pPr>
        <w:pStyle w:val="Head2"/>
      </w:pPr>
      <w:bookmarkStart w:id="120" w:name="_Toc243051016"/>
      <w:ins w:id="121" w:author="Lianna Wlasiuk" w:date="2009-10-11T18:39:00Z">
        <w:r>
          <w:t>A.</w:t>
        </w:r>
      </w:ins>
      <w:ins w:id="122" w:author="Lianna Wlasiuk" w:date="2009-10-11T18:59:00Z">
        <w:r w:rsidR="001F6DCE">
          <w:t>4.2</w:t>
        </w:r>
      </w:ins>
      <w:r w:rsidR="00A6292E">
        <w:t xml:space="preserve"> Wiring events</w:t>
      </w:r>
      <w:bookmarkEnd w:id="120"/>
    </w:p>
    <w:p w:rsidR="00A6292E" w:rsidRDefault="00A6292E" w:rsidP="00A6292E">
      <w:pPr>
        <w:pStyle w:val="Body1"/>
      </w:pPr>
      <w:r w:rsidRPr="00A6292E">
        <w:t xml:space="preserve">For </w:t>
      </w:r>
      <w:r>
        <w:t xml:space="preserve">the </w:t>
      </w:r>
      <w:r w:rsidRPr="00A6292E">
        <w:t xml:space="preserve">transformed GUI-logic code to respond to GUI interaction, the corresponding methods must be connected to WPF-events of widgets. Current </w:t>
      </w:r>
      <w:proofErr w:type="spellStart"/>
      <w:r w:rsidRPr="00A6292E">
        <w:t>IronRuby</w:t>
      </w:r>
      <w:proofErr w:type="spellEnd"/>
      <w:r w:rsidRPr="00A6292E">
        <w:t xml:space="preserve"> supports more than one syntax for </w:t>
      </w:r>
      <w:proofErr w:type="gramStart"/>
      <w:r w:rsidRPr="00A6292E">
        <w:t xml:space="preserve">connecting </w:t>
      </w:r>
      <w:r>
        <w:t>.NET</w:t>
      </w:r>
      <w:proofErr w:type="gramEnd"/>
      <w:r w:rsidRPr="00A6292E">
        <w:t xml:space="preserve">-events. For historical reasons we use currently the syntax that has been available from early alpha versions: if widget </w:t>
      </w:r>
      <w:r w:rsidRPr="00A6292E">
        <w:rPr>
          <w:rStyle w:val="CodeinText"/>
        </w:rPr>
        <w:t>w</w:t>
      </w:r>
      <w:r w:rsidRPr="00A6292E">
        <w:t xml:space="preserve"> has event named </w:t>
      </w:r>
      <w:r w:rsidRPr="00A6292E">
        <w:rPr>
          <w:rStyle w:val="CodeinText"/>
        </w:rPr>
        <w:t>click</w:t>
      </w:r>
      <w:r w:rsidRPr="00A6292E">
        <w:t>, one can connect a block of ruby</w:t>
      </w:r>
      <w:r>
        <w:t xml:space="preserve"> </w:t>
      </w:r>
      <w:r w:rsidRPr="00A6292E">
        <w:t xml:space="preserve">code to the event with syntax: </w:t>
      </w:r>
      <w:proofErr w:type="spellStart"/>
      <w:r w:rsidRPr="00A6292E">
        <w:rPr>
          <w:rStyle w:val="CodeinText"/>
        </w:rPr>
        <w:t>w.click</w:t>
      </w:r>
      <w:proofErr w:type="spellEnd"/>
      <w:r w:rsidRPr="00A6292E">
        <w:rPr>
          <w:rStyle w:val="CodeinText"/>
        </w:rPr>
        <w:t xml:space="preserve"> </w:t>
      </w:r>
      <w:proofErr w:type="gramStart"/>
      <w:r w:rsidRPr="00A6292E">
        <w:rPr>
          <w:rStyle w:val="CodeinText"/>
        </w:rPr>
        <w:t>{ |</w:t>
      </w:r>
      <w:proofErr w:type="gramEnd"/>
      <w:r w:rsidRPr="00A6292E">
        <w:rPr>
          <w:rStyle w:val="CodeinText"/>
        </w:rPr>
        <w:t xml:space="preserve">sender, </w:t>
      </w:r>
      <w:proofErr w:type="spellStart"/>
      <w:r w:rsidRPr="00A6292E">
        <w:rPr>
          <w:rStyle w:val="CodeinText"/>
        </w:rPr>
        <w:t>args</w:t>
      </w:r>
      <w:proofErr w:type="spellEnd"/>
      <w:r w:rsidRPr="00A6292E">
        <w:rPr>
          <w:rStyle w:val="CodeinText"/>
        </w:rPr>
        <w:t>| … }</w:t>
      </w:r>
      <w:r w:rsidRPr="00A6292E">
        <w:t xml:space="preserve">. </w:t>
      </w:r>
      <w:r>
        <w:t xml:space="preserve">Listing </w:t>
      </w:r>
      <w:ins w:id="123" w:author="Lianna Wlasiuk" w:date="2009-10-11T18:39:00Z">
        <w:r w:rsidR="007E2164">
          <w:t>A.</w:t>
        </w:r>
      </w:ins>
      <w:r>
        <w:t>7 shows how w</w:t>
      </w:r>
      <w:r w:rsidRPr="00A6292E">
        <w:t xml:space="preserve">e support “configuration by convention” -style (like Ruby On Rails) of connection of methods with name </w:t>
      </w:r>
      <w:r w:rsidRPr="00A6292E">
        <w:rPr>
          <w:rStyle w:val="CodeinText"/>
        </w:rPr>
        <w:t>&lt;</w:t>
      </w:r>
      <w:proofErr w:type="spellStart"/>
      <w:r w:rsidRPr="00A6292E">
        <w:rPr>
          <w:rStyle w:val="CodeinText"/>
        </w:rPr>
        <w:t>eventname</w:t>
      </w:r>
      <w:proofErr w:type="spellEnd"/>
      <w:r w:rsidRPr="00A6292E">
        <w:rPr>
          <w:rStyle w:val="CodeinText"/>
        </w:rPr>
        <w:t>&gt;_handler</w:t>
      </w:r>
      <w:r w:rsidRPr="00A6292E">
        <w:t xml:space="preserve"> to corresponding events</w:t>
      </w:r>
      <w:r>
        <w:t>.</w:t>
      </w:r>
    </w:p>
    <w:p w:rsidR="00A6292E" w:rsidRDefault="00A6292E" w:rsidP="00A6292E">
      <w:pPr>
        <w:pStyle w:val="CodeListingCaption"/>
      </w:pPr>
      <w:r>
        <w:t xml:space="preserve">Listing </w:t>
      </w:r>
      <w:ins w:id="124" w:author="Lianna Wlasiuk" w:date="2009-10-11T18:39:00Z">
        <w:r w:rsidR="007E2164">
          <w:t>A.</w:t>
        </w:r>
      </w:ins>
      <w:r>
        <w:t>7: Example of auto-wired event</w:t>
      </w:r>
    </w:p>
    <w:p w:rsidR="00A6292E" w:rsidRDefault="00A6292E" w:rsidP="00A6292E">
      <w:pPr>
        <w:pStyle w:val="Code"/>
      </w:pPr>
      <w:proofErr w:type="gramStart"/>
      <w:r>
        <w:t>class</w:t>
      </w:r>
      <w:proofErr w:type="gramEnd"/>
      <w:r>
        <w:t xml:space="preserve"> </w:t>
      </w:r>
      <w:proofErr w:type="spellStart"/>
      <w:r>
        <w:t>Napa::Gui::MNWS::MN_PLTWIN_Parts::Button_Ok</w:t>
      </w:r>
      <w:proofErr w:type="spellEnd"/>
    </w:p>
    <w:p w:rsidR="00A6292E" w:rsidRDefault="00A6292E" w:rsidP="00A6292E">
      <w:pPr>
        <w:pStyle w:val="Code"/>
      </w:pPr>
      <w:r>
        <w:t xml:space="preserve">    </w:t>
      </w:r>
      <w:proofErr w:type="gramStart"/>
      <w:r>
        <w:t>def</w:t>
      </w:r>
      <w:proofErr w:type="gramEnd"/>
      <w:r>
        <w:t xml:space="preserve"> </w:t>
      </w:r>
      <w:proofErr w:type="spellStart"/>
      <w:r>
        <w:t>click_handler</w:t>
      </w:r>
      <w:proofErr w:type="spellEnd"/>
      <w:r>
        <w:t>(</w:t>
      </w:r>
      <w:proofErr w:type="spellStart"/>
      <w:r>
        <w:t>args</w:t>
      </w:r>
      <w:proofErr w:type="spellEnd"/>
      <w:r>
        <w:t>)</w:t>
      </w:r>
    </w:p>
    <w:p w:rsidR="00A6292E" w:rsidRDefault="00A6292E" w:rsidP="00A6292E">
      <w:pPr>
        <w:pStyle w:val="Code"/>
      </w:pPr>
      <w:r>
        <w:t xml:space="preserve">        ...</w:t>
      </w:r>
    </w:p>
    <w:p w:rsidR="00A6292E" w:rsidRDefault="00A6292E" w:rsidP="00A6292E">
      <w:pPr>
        <w:pStyle w:val="Code"/>
      </w:pPr>
      <w:r>
        <w:t xml:space="preserve">    </w:t>
      </w:r>
      <w:proofErr w:type="gramStart"/>
      <w:r>
        <w:t>end</w:t>
      </w:r>
      <w:proofErr w:type="gramEnd"/>
      <w:r>
        <w:t xml:space="preserve">    </w:t>
      </w:r>
    </w:p>
    <w:p w:rsidR="00756F29" w:rsidRDefault="00A6292E" w:rsidP="00A6292E">
      <w:pPr>
        <w:pStyle w:val="Code"/>
      </w:pPr>
      <w:proofErr w:type="gramStart"/>
      <w:r>
        <w:t>end</w:t>
      </w:r>
      <w:proofErr w:type="gramEnd"/>
    </w:p>
    <w:p w:rsidR="00756F29" w:rsidRDefault="00756F29" w:rsidP="00A6292E">
      <w:pPr>
        <w:pStyle w:val="Code"/>
      </w:pPr>
    </w:p>
    <w:p w:rsidR="00756F29" w:rsidRDefault="00756F29" w:rsidP="00756F29">
      <w:pPr>
        <w:pStyle w:val="Body"/>
      </w:pPr>
      <w:r>
        <w:t xml:space="preserve">In this example, the </w:t>
      </w:r>
      <w:proofErr w:type="spellStart"/>
      <w:r w:rsidRPr="00756F29">
        <w:rPr>
          <w:rStyle w:val="CodeinText"/>
        </w:rPr>
        <w:t>click_handler</w:t>
      </w:r>
      <w:proofErr w:type="spellEnd"/>
      <w:r>
        <w:t xml:space="preserve">-methods would be automatically wired to </w:t>
      </w:r>
      <w:r w:rsidRPr="00756F29">
        <w:rPr>
          <w:rStyle w:val="CodeinText"/>
        </w:rPr>
        <w:t>click</w:t>
      </w:r>
      <w:r>
        <w:t xml:space="preserve">-event of the button at runtime upon the construction of the widget.  Listing </w:t>
      </w:r>
      <w:ins w:id="125" w:author="Lianna Wlasiuk" w:date="2009-10-11T18:39:00Z">
        <w:r w:rsidR="007E2164">
          <w:t>A.</w:t>
        </w:r>
      </w:ins>
      <w:r>
        <w:t>8 has the framework code that connects the event.</w:t>
      </w:r>
    </w:p>
    <w:p w:rsidR="00756F29" w:rsidRDefault="00756F29" w:rsidP="00756F29">
      <w:pPr>
        <w:pStyle w:val="CodeListingCaption"/>
      </w:pPr>
      <w:r>
        <w:t xml:space="preserve">Listing </w:t>
      </w:r>
      <w:ins w:id="126" w:author="Lianna Wlasiuk" w:date="2009-10-11T18:39:00Z">
        <w:r w:rsidR="007E2164">
          <w:t>A.</w:t>
        </w:r>
      </w:ins>
      <w:r>
        <w:t>8: The event connector</w:t>
      </w:r>
    </w:p>
    <w:p w:rsidR="00756F29" w:rsidRDefault="00756F29" w:rsidP="00756F29">
      <w:pPr>
        <w:pStyle w:val="Code"/>
      </w:pPr>
      <w:r>
        <w:t># Connect Ruby event-handlers / methods to the events in WPF/XAML.</w:t>
      </w:r>
    </w:p>
    <w:p w:rsidR="00756F29" w:rsidRDefault="00756F29" w:rsidP="00756F29">
      <w:pPr>
        <w:pStyle w:val="Code"/>
      </w:pPr>
      <w:proofErr w:type="gramStart"/>
      <w:r>
        <w:t>def</w:t>
      </w:r>
      <w:proofErr w:type="gramEnd"/>
      <w:r>
        <w:t xml:space="preserve"> </w:t>
      </w:r>
      <w:proofErr w:type="spellStart"/>
      <w:r>
        <w:t>wire_events</w:t>
      </w:r>
      <w:proofErr w:type="spellEnd"/>
    </w:p>
    <w:p w:rsidR="00756F29" w:rsidRDefault="00756F29" w:rsidP="00756F29">
      <w:pPr>
        <w:pStyle w:val="Code"/>
      </w:pPr>
      <w:r>
        <w:t xml:space="preserve">    </w:t>
      </w:r>
      <w:proofErr w:type="spellStart"/>
      <w:proofErr w:type="gramStart"/>
      <w:r>
        <w:t>self.methods.each</w:t>
      </w:r>
      <w:proofErr w:type="spellEnd"/>
      <w:proofErr w:type="gramEnd"/>
      <w:r>
        <w:t xml:space="preserve"> do |m|</w:t>
      </w:r>
    </w:p>
    <w:p w:rsidR="00756F29" w:rsidRDefault="00756F29" w:rsidP="00756F29">
      <w:pPr>
        <w:pStyle w:val="Code"/>
      </w:pPr>
      <w:r>
        <w:t xml:space="preserve">        </w:t>
      </w:r>
      <w:proofErr w:type="gramStart"/>
      <w:r>
        <w:t>if</w:t>
      </w:r>
      <w:proofErr w:type="gramEnd"/>
      <w:r>
        <w:t xml:space="preserve"> m =~ /((\w+)_handler)/ </w:t>
      </w:r>
    </w:p>
    <w:p w:rsidR="00756F29" w:rsidRDefault="00756F29" w:rsidP="00756F29">
      <w:pPr>
        <w:pStyle w:val="Code"/>
      </w:pPr>
      <w:r>
        <w:t xml:space="preserve">            </w:t>
      </w:r>
      <w:proofErr w:type="spellStart"/>
      <w:proofErr w:type="gramStart"/>
      <w:r>
        <w:t>handler</w:t>
      </w:r>
      <w:proofErr w:type="gramEnd"/>
      <w:r>
        <w:t>_method</w:t>
      </w:r>
      <w:proofErr w:type="spellEnd"/>
      <w:r>
        <w:t xml:space="preserve"> = $1;  </w:t>
      </w:r>
      <w:proofErr w:type="spellStart"/>
      <w:r>
        <w:t>event_name</w:t>
      </w:r>
      <w:proofErr w:type="spellEnd"/>
      <w:r>
        <w:t xml:space="preserve"> = $2</w:t>
      </w:r>
    </w:p>
    <w:p w:rsidR="00756F29" w:rsidRDefault="00756F29" w:rsidP="00756F29">
      <w:pPr>
        <w:pStyle w:val="Code"/>
      </w:pPr>
      <w:r>
        <w:t xml:space="preserve">            </w:t>
      </w:r>
      <w:proofErr w:type="spellStart"/>
      <w:proofErr w:type="gramStart"/>
      <w:r>
        <w:t>connect</w:t>
      </w:r>
      <w:proofErr w:type="gramEnd"/>
      <w:r>
        <w:t>_event</w:t>
      </w:r>
      <w:proofErr w:type="spellEnd"/>
      <w:r>
        <w:t>(</w:t>
      </w:r>
      <w:proofErr w:type="spellStart"/>
      <w:r>
        <w:t>event_name</w:t>
      </w:r>
      <w:proofErr w:type="spellEnd"/>
      <w:r>
        <w:t xml:space="preserve">, </w:t>
      </w:r>
      <w:proofErr w:type="spellStart"/>
      <w:r>
        <w:t>handler_method</w:t>
      </w:r>
      <w:proofErr w:type="spellEnd"/>
      <w:r>
        <w:t>)</w:t>
      </w:r>
    </w:p>
    <w:p w:rsidR="00756F29" w:rsidRDefault="00756F29" w:rsidP="00756F29">
      <w:pPr>
        <w:pStyle w:val="Code"/>
      </w:pPr>
      <w:r>
        <w:t xml:space="preserve">        </w:t>
      </w:r>
      <w:proofErr w:type="gramStart"/>
      <w:r>
        <w:t>end</w:t>
      </w:r>
      <w:proofErr w:type="gramEnd"/>
    </w:p>
    <w:p w:rsidR="00756F29" w:rsidRDefault="00756F29" w:rsidP="00756F29">
      <w:pPr>
        <w:pStyle w:val="Code"/>
      </w:pPr>
      <w:r>
        <w:t xml:space="preserve">    </w:t>
      </w:r>
      <w:proofErr w:type="gramStart"/>
      <w:r>
        <w:t>end</w:t>
      </w:r>
      <w:proofErr w:type="gramEnd"/>
      <w:r>
        <w:t xml:space="preserve">                </w:t>
      </w:r>
    </w:p>
    <w:p w:rsidR="00756F29" w:rsidRDefault="00756F29" w:rsidP="00756F29">
      <w:pPr>
        <w:pStyle w:val="Code"/>
      </w:pPr>
      <w:proofErr w:type="gramStart"/>
      <w:r>
        <w:t>end</w:t>
      </w:r>
      <w:proofErr w:type="gramEnd"/>
      <w:r>
        <w:t xml:space="preserve">    </w:t>
      </w:r>
    </w:p>
    <w:p w:rsidR="00756F29" w:rsidRDefault="00756F29" w:rsidP="00756F29">
      <w:pPr>
        <w:pStyle w:val="Code"/>
      </w:pPr>
    </w:p>
    <w:p w:rsidR="00756F29" w:rsidRDefault="00756F29" w:rsidP="00756F29">
      <w:pPr>
        <w:pStyle w:val="Code"/>
      </w:pPr>
      <w:proofErr w:type="gramStart"/>
      <w:r>
        <w:t>def</w:t>
      </w:r>
      <w:proofErr w:type="gramEnd"/>
      <w:r>
        <w:t xml:space="preserve"> </w:t>
      </w:r>
      <w:proofErr w:type="spellStart"/>
      <w:r>
        <w:t>connect_event</w:t>
      </w:r>
      <w:proofErr w:type="spellEnd"/>
      <w:r>
        <w:t>(event, handler)</w:t>
      </w:r>
    </w:p>
    <w:p w:rsidR="00756F29" w:rsidRDefault="00756F29" w:rsidP="00756F29">
      <w:pPr>
        <w:pStyle w:val="Code"/>
      </w:pPr>
      <w:r>
        <w:t xml:space="preserve">    </w:t>
      </w:r>
      <w:proofErr w:type="gramStart"/>
      <w:r>
        <w:t>if</w:t>
      </w:r>
      <w:proofErr w:type="gramEnd"/>
      <w:r>
        <w:t xml:space="preserve"> </w:t>
      </w:r>
      <w:proofErr w:type="spellStart"/>
      <w:r>
        <w:t>self.respond_to</w:t>
      </w:r>
      <w:proofErr w:type="spellEnd"/>
      <w:r>
        <w:t>?(event)</w:t>
      </w:r>
    </w:p>
    <w:p w:rsidR="00756F29" w:rsidRDefault="00756F29" w:rsidP="00756F29">
      <w:pPr>
        <w:pStyle w:val="Code"/>
      </w:pPr>
      <w:r>
        <w:t xml:space="preserve">        </w:t>
      </w:r>
      <w:proofErr w:type="gramStart"/>
      <w:r>
        <w:t>send</w:t>
      </w:r>
      <w:proofErr w:type="gramEnd"/>
      <w:r>
        <w:t xml:space="preserve">(event) do | sender, </w:t>
      </w:r>
      <w:proofErr w:type="spellStart"/>
      <w:r>
        <w:t>args</w:t>
      </w:r>
      <w:proofErr w:type="spellEnd"/>
      <w:r>
        <w:t xml:space="preserve"> | # attach event to this block</w:t>
      </w:r>
    </w:p>
    <w:p w:rsidR="00756F29" w:rsidRDefault="00756F29" w:rsidP="00756F29">
      <w:pPr>
        <w:pStyle w:val="Code"/>
      </w:pPr>
      <w:r>
        <w:t xml:space="preserve">            </w:t>
      </w:r>
      <w:proofErr w:type="gramStart"/>
      <w:r>
        <w:t>begin</w:t>
      </w:r>
      <w:proofErr w:type="gramEnd"/>
    </w:p>
    <w:p w:rsidR="00756F29" w:rsidRDefault="00756F29" w:rsidP="00756F29">
      <w:pPr>
        <w:pStyle w:val="Code"/>
      </w:pPr>
      <w:r>
        <w:t xml:space="preserve">                </w:t>
      </w:r>
      <w:proofErr w:type="spellStart"/>
      <w:proofErr w:type="gramStart"/>
      <w:r>
        <w:t>self.send</w:t>
      </w:r>
      <w:proofErr w:type="spellEnd"/>
      <w:proofErr w:type="gramEnd"/>
      <w:r>
        <w:t xml:space="preserve">(handler, </w:t>
      </w:r>
      <w:proofErr w:type="spellStart"/>
      <w:r>
        <w:t>args</w:t>
      </w:r>
      <w:proofErr w:type="spellEnd"/>
      <w:r>
        <w:t xml:space="preserve">) # call the handler method </w:t>
      </w:r>
    </w:p>
    <w:p w:rsidR="00756F29" w:rsidRDefault="00756F29" w:rsidP="00756F29">
      <w:pPr>
        <w:pStyle w:val="Code"/>
      </w:pPr>
      <w:r>
        <w:t xml:space="preserve">            </w:t>
      </w:r>
      <w:proofErr w:type="gramStart"/>
      <w:r>
        <w:t>rescue</w:t>
      </w:r>
      <w:proofErr w:type="gramEnd"/>
      <w:r>
        <w:t xml:space="preserve"> Exception</w:t>
      </w:r>
    </w:p>
    <w:p w:rsidR="00756F29" w:rsidRDefault="00756F29" w:rsidP="00756F29">
      <w:pPr>
        <w:pStyle w:val="Code"/>
      </w:pPr>
      <w:r>
        <w:t xml:space="preserve">                </w:t>
      </w:r>
      <w:proofErr w:type="gramStart"/>
      <w:r>
        <w:t>puts</w:t>
      </w:r>
      <w:proofErr w:type="gramEnd"/>
      <w:r>
        <w:t xml:space="preserve"> "failed: #{</w:t>
      </w:r>
      <w:proofErr w:type="spellStart"/>
      <w:r>
        <w:t>self.class.name</w:t>
      </w:r>
      <w:proofErr w:type="spellEnd"/>
      <w:r>
        <w:t>}.#{handler}()"</w:t>
      </w:r>
    </w:p>
    <w:p w:rsidR="00756F29" w:rsidRDefault="00756F29" w:rsidP="00756F29">
      <w:pPr>
        <w:pStyle w:val="Code"/>
      </w:pPr>
      <w:r>
        <w:t xml:space="preserve">                </w:t>
      </w:r>
      <w:proofErr w:type="gramStart"/>
      <w:r>
        <w:t>puts</w:t>
      </w:r>
      <w:proofErr w:type="gramEnd"/>
      <w:r>
        <w:t xml:space="preserve"> "GUI event '#{event}' exception intercepted:"</w:t>
      </w:r>
    </w:p>
    <w:p w:rsidR="00756F29" w:rsidRDefault="00756F29" w:rsidP="00756F29">
      <w:pPr>
        <w:pStyle w:val="Code"/>
      </w:pPr>
      <w:r>
        <w:t xml:space="preserve">                </w:t>
      </w:r>
      <w:proofErr w:type="gramStart"/>
      <w:r>
        <w:t>puts</w:t>
      </w:r>
      <w:proofErr w:type="gramEnd"/>
      <w:r>
        <w:t xml:space="preserve"> $!</w:t>
      </w:r>
    </w:p>
    <w:p w:rsidR="00756F29" w:rsidRDefault="00756F29" w:rsidP="00756F29">
      <w:pPr>
        <w:pStyle w:val="Code"/>
      </w:pPr>
      <w:r>
        <w:t xml:space="preserve">                $@</w:t>
      </w:r>
      <w:proofErr w:type="gramStart"/>
      <w:r>
        <w:t>.each</w:t>
      </w:r>
      <w:proofErr w:type="gramEnd"/>
      <w:r>
        <w:t xml:space="preserve"> { |</w:t>
      </w:r>
      <w:proofErr w:type="spellStart"/>
      <w:r>
        <w:t>i</w:t>
      </w:r>
      <w:proofErr w:type="spellEnd"/>
      <w:r>
        <w:t xml:space="preserve">| puts </w:t>
      </w:r>
      <w:proofErr w:type="spellStart"/>
      <w:r>
        <w:t>i</w:t>
      </w:r>
      <w:proofErr w:type="spellEnd"/>
      <w:r>
        <w:t xml:space="preserve"> } </w:t>
      </w:r>
    </w:p>
    <w:p w:rsidR="00756F29" w:rsidRDefault="00756F29" w:rsidP="00756F29">
      <w:pPr>
        <w:pStyle w:val="Code"/>
      </w:pPr>
      <w:r>
        <w:t xml:space="preserve">            </w:t>
      </w:r>
      <w:proofErr w:type="gramStart"/>
      <w:r>
        <w:t>end</w:t>
      </w:r>
      <w:proofErr w:type="gramEnd"/>
    </w:p>
    <w:p w:rsidR="00756F29" w:rsidRDefault="00756F29" w:rsidP="00756F29">
      <w:pPr>
        <w:pStyle w:val="Code"/>
      </w:pPr>
      <w:r>
        <w:t xml:space="preserve">        </w:t>
      </w:r>
      <w:proofErr w:type="gramStart"/>
      <w:r>
        <w:t>end</w:t>
      </w:r>
      <w:proofErr w:type="gramEnd"/>
    </w:p>
    <w:p w:rsidR="00756F29" w:rsidRDefault="00756F29" w:rsidP="00756F29">
      <w:pPr>
        <w:pStyle w:val="Code"/>
      </w:pPr>
      <w:r>
        <w:t xml:space="preserve">    </w:t>
      </w:r>
      <w:proofErr w:type="gramStart"/>
      <w:r>
        <w:t>end</w:t>
      </w:r>
      <w:proofErr w:type="gramEnd"/>
    </w:p>
    <w:p w:rsidR="00756F29" w:rsidRDefault="00756F29" w:rsidP="00756F29">
      <w:pPr>
        <w:pStyle w:val="Code"/>
      </w:pPr>
      <w:proofErr w:type="gramStart"/>
      <w:r>
        <w:t>end</w:t>
      </w:r>
      <w:proofErr w:type="gramEnd"/>
    </w:p>
    <w:p w:rsidR="00756F29" w:rsidRDefault="00756F29" w:rsidP="00756F29">
      <w:pPr>
        <w:pStyle w:val="Code"/>
      </w:pPr>
    </w:p>
    <w:p w:rsidR="00F04A9C" w:rsidRDefault="00756F29" w:rsidP="00F04A9C">
      <w:pPr>
        <w:pStyle w:val="Body"/>
      </w:pPr>
      <w:r>
        <w:t>This simplifies our transformation rules since we don’t have to generate the code to connect the events for every widget and every event handler but simply provide properly named method names. Also we hop this will make code more clear and that coding new widgets will be more</w:t>
      </w:r>
      <w:r w:rsidR="00F04A9C">
        <w:t xml:space="preserve"> productive.  When we solved the problem of the event handlers there is one more thing we needed to look at and that is constructors.</w:t>
      </w:r>
    </w:p>
    <w:p w:rsidR="00000000" w:rsidRDefault="007E2164">
      <w:pPr>
        <w:pStyle w:val="Head2"/>
      </w:pPr>
      <w:bookmarkStart w:id="127" w:name="_Toc243051017"/>
      <w:ins w:id="128" w:author="Lianna Wlasiuk" w:date="2009-10-11T18:39:00Z">
        <w:r>
          <w:t>A.</w:t>
        </w:r>
      </w:ins>
      <w:ins w:id="129" w:author="Lianna Wlasiuk" w:date="2009-10-11T19:00:00Z">
        <w:r w:rsidR="001F6DCE">
          <w:t>4.3</w:t>
        </w:r>
      </w:ins>
      <w:r w:rsidR="00F04A9C">
        <w:t xml:space="preserve"> Constructors</w:t>
      </w:r>
      <w:bookmarkEnd w:id="127"/>
    </w:p>
    <w:p w:rsidR="00F04A9C" w:rsidRDefault="00F04A9C" w:rsidP="00F04A9C">
      <w:pPr>
        <w:pStyle w:val="Body1"/>
      </w:pPr>
      <w:r w:rsidRPr="00F04A9C">
        <w:t xml:space="preserve">Monkey-patching methods to WPF-widgets from </w:t>
      </w:r>
      <w:proofErr w:type="spellStart"/>
      <w:r w:rsidRPr="00F04A9C">
        <w:t>IronRuby</w:t>
      </w:r>
      <w:proofErr w:type="spellEnd"/>
      <w:r w:rsidRPr="00F04A9C">
        <w:t xml:space="preserve"> has the obvious limitation that the methods are only visible when called from Ruby – not when the WPF-widgets are constructed from C#. This can create confusing situations regarding </w:t>
      </w:r>
      <w:proofErr w:type="spellStart"/>
      <w:r w:rsidRPr="00F04A9C">
        <w:t>eg</w:t>
      </w:r>
      <w:proofErr w:type="spellEnd"/>
      <w:r w:rsidRPr="00F04A9C">
        <w:t xml:space="preserve">. </w:t>
      </w:r>
      <w:proofErr w:type="gramStart"/>
      <w:r w:rsidRPr="00F04A9C">
        <w:t>constructor</w:t>
      </w:r>
      <w:proofErr w:type="gramEnd"/>
      <w:r w:rsidRPr="00F04A9C">
        <w:t xml:space="preserve">-calls. </w:t>
      </w:r>
      <w:r>
        <w:t xml:space="preserve">As you can see in listing </w:t>
      </w:r>
      <w:ins w:id="130" w:author="Lianna Wlasiuk" w:date="2009-10-11T18:39:00Z">
        <w:r w:rsidR="007E2164">
          <w:t>A.</w:t>
        </w:r>
      </w:ins>
      <w:r>
        <w:t>9</w:t>
      </w:r>
      <w:r w:rsidRPr="00F04A9C">
        <w:t xml:space="preserve"> we can add a Ruby-style constructor-method </w:t>
      </w:r>
      <w:r>
        <w:t xml:space="preserve">for some transformed WPF-class. This </w:t>
      </w:r>
      <w:r w:rsidRPr="00F04A9C">
        <w:rPr>
          <w:rStyle w:val="CodeinText"/>
        </w:rPr>
        <w:t>initialize</w:t>
      </w:r>
      <w:r>
        <w:t xml:space="preserve"> method is then called when the widget is constructed from Ruby.</w:t>
      </w:r>
    </w:p>
    <w:p w:rsidR="00F04A9C" w:rsidRDefault="00F04A9C" w:rsidP="00F04A9C">
      <w:pPr>
        <w:pStyle w:val="CodeListingCaption"/>
      </w:pPr>
      <w:r>
        <w:t xml:space="preserve">Listing </w:t>
      </w:r>
      <w:ins w:id="131" w:author="Lianna Wlasiuk" w:date="2009-10-11T18:39:00Z">
        <w:r w:rsidR="007E2164">
          <w:t>A.</w:t>
        </w:r>
      </w:ins>
      <w:r>
        <w:t>9: Defining an initialize method in Ruby</w:t>
      </w:r>
    </w:p>
    <w:p w:rsidR="00F04A9C" w:rsidRDefault="00F04A9C" w:rsidP="00F04A9C">
      <w:pPr>
        <w:pStyle w:val="Code"/>
      </w:pPr>
      <w:proofErr w:type="gramStart"/>
      <w:r>
        <w:t>class</w:t>
      </w:r>
      <w:proofErr w:type="gramEnd"/>
      <w:r>
        <w:t xml:space="preserve"> </w:t>
      </w:r>
      <w:proofErr w:type="spellStart"/>
      <w:r>
        <w:t>Napa::Gui::MNWS::MN_PLTWIN_Parts::Button_Ok</w:t>
      </w:r>
      <w:proofErr w:type="spellEnd"/>
    </w:p>
    <w:p w:rsidR="00F04A9C" w:rsidRDefault="00F04A9C" w:rsidP="00F04A9C">
      <w:pPr>
        <w:pStyle w:val="Code"/>
      </w:pPr>
      <w:r>
        <w:t xml:space="preserve">    </w:t>
      </w:r>
      <w:proofErr w:type="gramStart"/>
      <w:r>
        <w:t>def</w:t>
      </w:r>
      <w:proofErr w:type="gramEnd"/>
      <w:r>
        <w:t xml:space="preserve"> initialize</w:t>
      </w:r>
    </w:p>
    <w:p w:rsidR="00F04A9C" w:rsidRDefault="00F04A9C" w:rsidP="00F04A9C">
      <w:pPr>
        <w:pStyle w:val="Code"/>
      </w:pPr>
      <w:r>
        <w:t xml:space="preserve">        </w:t>
      </w:r>
      <w:proofErr w:type="gramStart"/>
      <w:r>
        <w:t>puts</w:t>
      </w:r>
      <w:proofErr w:type="gramEnd"/>
      <w:r>
        <w:t xml:space="preserve"> "</w:t>
      </w:r>
      <w:proofErr w:type="spellStart"/>
      <w:r>
        <w:t>Button_Ok</w:t>
      </w:r>
      <w:proofErr w:type="spellEnd"/>
      <w:r>
        <w:t xml:space="preserve"> constructor" </w:t>
      </w:r>
    </w:p>
    <w:p w:rsidR="00F04A9C" w:rsidRDefault="00F04A9C" w:rsidP="00F04A9C">
      <w:pPr>
        <w:pStyle w:val="Code"/>
      </w:pPr>
      <w:r>
        <w:t xml:space="preserve">    </w:t>
      </w:r>
      <w:proofErr w:type="gramStart"/>
      <w:r>
        <w:t>end</w:t>
      </w:r>
      <w:proofErr w:type="gramEnd"/>
      <w:r>
        <w:t xml:space="preserve">    </w:t>
      </w:r>
    </w:p>
    <w:p w:rsidR="00F04A9C" w:rsidRDefault="00F04A9C" w:rsidP="00F04A9C">
      <w:pPr>
        <w:pStyle w:val="Code"/>
      </w:pPr>
      <w:proofErr w:type="gramStart"/>
      <w:r>
        <w:t>end</w:t>
      </w:r>
      <w:proofErr w:type="gramEnd"/>
    </w:p>
    <w:p w:rsidR="00F04A9C" w:rsidRDefault="00F04A9C" w:rsidP="00F04A9C">
      <w:pPr>
        <w:pStyle w:val="Code"/>
      </w:pPr>
    </w:p>
    <w:p w:rsidR="00F04A9C" w:rsidRDefault="00F04A9C" w:rsidP="00F04A9C">
      <w:pPr>
        <w:pStyle w:val="Code"/>
      </w:pPr>
      <w:proofErr w:type="gramStart"/>
      <w:r>
        <w:t>include</w:t>
      </w:r>
      <w:proofErr w:type="gramEnd"/>
      <w:r>
        <w:t xml:space="preserve"> </w:t>
      </w:r>
      <w:proofErr w:type="spellStart"/>
      <w:r>
        <w:t>Napa::Gui::MNWS::MN_PLTWIN_Parts</w:t>
      </w:r>
      <w:proofErr w:type="spellEnd"/>
    </w:p>
    <w:p w:rsidR="00F04A9C" w:rsidRDefault="00F04A9C" w:rsidP="00F04A9C">
      <w:pPr>
        <w:pStyle w:val="Code"/>
      </w:pPr>
      <w:proofErr w:type="gramStart"/>
      <w:r>
        <w:t>w</w:t>
      </w:r>
      <w:proofErr w:type="gramEnd"/>
      <w:r>
        <w:t xml:space="preserve"> = </w:t>
      </w:r>
      <w:proofErr w:type="spellStart"/>
      <w:r>
        <w:t>Button_Ok.new</w:t>
      </w:r>
      <w:proofErr w:type="spellEnd"/>
    </w:p>
    <w:p w:rsidR="00F04A9C" w:rsidRDefault="00F04A9C" w:rsidP="00F04A9C">
      <w:pPr>
        <w:pStyle w:val="Code"/>
      </w:pPr>
    </w:p>
    <w:p w:rsidR="00F04A9C" w:rsidRDefault="00F04A9C" w:rsidP="00F04A9C">
      <w:pPr>
        <w:pStyle w:val="Code"/>
      </w:pPr>
      <w:r>
        <w:t xml:space="preserve"># </w:t>
      </w:r>
      <w:proofErr w:type="gramStart"/>
      <w:r>
        <w:t>prints</w:t>
      </w:r>
      <w:proofErr w:type="gramEnd"/>
      <w:r>
        <w:t xml:space="preserve">: </w:t>
      </w:r>
      <w:proofErr w:type="spellStart"/>
      <w:r>
        <w:t>Button_Ok</w:t>
      </w:r>
      <w:proofErr w:type="spellEnd"/>
      <w:r>
        <w:t xml:space="preserve"> constructor</w:t>
      </w:r>
    </w:p>
    <w:p w:rsidR="00F04A9C" w:rsidRDefault="00F04A9C" w:rsidP="00F04A9C">
      <w:pPr>
        <w:pStyle w:val="Code"/>
      </w:pPr>
    </w:p>
    <w:p w:rsidR="00BA4768" w:rsidRDefault="00F04A9C" w:rsidP="00F04A9C">
      <w:pPr>
        <w:pStyle w:val="Body"/>
      </w:pPr>
      <w:r>
        <w:t xml:space="preserve">However </w:t>
      </w:r>
      <w:r w:rsidR="00BA4768">
        <w:t xml:space="preserve">there is a problem when we would be calling this code from a C# defined class as illustrated by listing </w:t>
      </w:r>
      <w:ins w:id="132" w:author="Lianna Wlasiuk" w:date="2009-10-11T18:39:00Z">
        <w:r w:rsidR="007E2164">
          <w:t>A.</w:t>
        </w:r>
      </w:ins>
      <w:r w:rsidR="00BA4768">
        <w:t xml:space="preserve">10. </w:t>
      </w:r>
    </w:p>
    <w:p w:rsidR="00BA4768" w:rsidRDefault="00BA4768" w:rsidP="00BA4768">
      <w:pPr>
        <w:pStyle w:val="CodeListingCaption"/>
      </w:pPr>
      <w:r>
        <w:t xml:space="preserve">Listing </w:t>
      </w:r>
      <w:ins w:id="133" w:author="Lianna Wlasiuk" w:date="2009-10-11T18:39:00Z">
        <w:r w:rsidR="007E2164">
          <w:t>A.</w:t>
        </w:r>
      </w:ins>
      <w:r>
        <w:t xml:space="preserve">10: The </w:t>
      </w:r>
      <w:proofErr w:type="spellStart"/>
      <w:r>
        <w:t>Button_Ok</w:t>
      </w:r>
      <w:proofErr w:type="spellEnd"/>
      <w:r>
        <w:t xml:space="preserve"> widget in a </w:t>
      </w:r>
      <w:proofErr w:type="spellStart"/>
      <w:r>
        <w:t>xaml</w:t>
      </w:r>
      <w:proofErr w:type="spellEnd"/>
      <w:r>
        <w:t xml:space="preserve"> tree</w:t>
      </w:r>
    </w:p>
    <w:p w:rsidR="00BA4768" w:rsidRDefault="00BA4768" w:rsidP="00BA4768">
      <w:pPr>
        <w:pStyle w:val="Code"/>
      </w:pPr>
      <w:r>
        <w:t xml:space="preserve">&lt;Window </w:t>
      </w:r>
      <w:proofErr w:type="spellStart"/>
      <w:r>
        <w:t>xmlns</w:t>
      </w:r>
      <w:proofErr w:type="spellEnd"/>
      <w:r>
        <w:t>="http://schemas.microsoft.com/winfx/2006/xaml/presentation"</w:t>
      </w:r>
    </w:p>
    <w:p w:rsidR="00BA4768" w:rsidRDefault="00BA4768" w:rsidP="00BA4768">
      <w:pPr>
        <w:pStyle w:val="Code"/>
      </w:pPr>
      <w:r>
        <w:t xml:space="preserve">        </w:t>
      </w:r>
      <w:proofErr w:type="spellStart"/>
      <w:proofErr w:type="gramStart"/>
      <w:r>
        <w:t>xmlns:xaml</w:t>
      </w:r>
      <w:proofErr w:type="spellEnd"/>
      <w:proofErr w:type="gramEnd"/>
      <w:r>
        <w:t>="http://schemas.microsoft.com/winfx/2006/xaml"</w:t>
      </w:r>
    </w:p>
    <w:p w:rsidR="00BA4768" w:rsidRDefault="00BA4768" w:rsidP="00BA4768">
      <w:pPr>
        <w:pStyle w:val="Code"/>
      </w:pPr>
      <w:r>
        <w:t xml:space="preserve">        </w:t>
      </w:r>
      <w:proofErr w:type="spellStart"/>
      <w:proofErr w:type="gramStart"/>
      <w:r>
        <w:t>xaml:Class</w:t>
      </w:r>
      <w:proofErr w:type="spellEnd"/>
      <w:proofErr w:type="gramEnd"/>
      <w:r>
        <w:t>="</w:t>
      </w:r>
      <w:proofErr w:type="spellStart"/>
      <w:r>
        <w:t>Napa.Gui.MNWS.MN_PLTWIN</w:t>
      </w:r>
      <w:proofErr w:type="spellEnd"/>
      <w:r>
        <w:t>"  Name="</w:t>
      </w:r>
      <w:proofErr w:type="spellStart"/>
      <w:r>
        <w:t>PltWin</w:t>
      </w:r>
      <w:proofErr w:type="spellEnd"/>
      <w:r>
        <w:t>"&gt;</w:t>
      </w:r>
    </w:p>
    <w:p w:rsidR="00BA4768" w:rsidRDefault="00BA4768" w:rsidP="00BA4768">
      <w:pPr>
        <w:pStyle w:val="Code"/>
      </w:pPr>
      <w:r>
        <w:t xml:space="preserve">   &lt;</w:t>
      </w:r>
      <w:proofErr w:type="spellStart"/>
      <w:r>
        <w:t>Button_Ok</w:t>
      </w:r>
      <w:proofErr w:type="spellEnd"/>
      <w:r>
        <w:t xml:space="preserve"> </w:t>
      </w:r>
      <w:proofErr w:type="spellStart"/>
      <w:r>
        <w:t>xmlns</w:t>
      </w:r>
      <w:proofErr w:type="spellEnd"/>
      <w:r>
        <w:t>="</w:t>
      </w:r>
      <w:proofErr w:type="spellStart"/>
      <w:r>
        <w:t>clr-namespace</w:t>
      </w:r>
      <w:proofErr w:type="gramStart"/>
      <w:r>
        <w:t>:Napa.Gui.MNWS.MN</w:t>
      </w:r>
      <w:proofErr w:type="gramEnd"/>
      <w:r>
        <w:t>_STATUSBAR_Parts</w:t>
      </w:r>
      <w:proofErr w:type="spellEnd"/>
      <w:r>
        <w:t>"</w:t>
      </w:r>
    </w:p>
    <w:p w:rsidR="00BA4768" w:rsidRDefault="00BA4768" w:rsidP="00BA4768">
      <w:pPr>
        <w:pStyle w:val="Code"/>
      </w:pPr>
      <w:r>
        <w:t xml:space="preserve">           Name="</w:t>
      </w:r>
      <w:proofErr w:type="spellStart"/>
      <w:r>
        <w:t>ProgressBar</w:t>
      </w:r>
      <w:proofErr w:type="spellEnd"/>
      <w:r>
        <w:t xml:space="preserve">" </w:t>
      </w:r>
      <w:proofErr w:type="spellStart"/>
      <w:r>
        <w:t>m</w:t>
      </w:r>
      <w:proofErr w:type="gramStart"/>
      <w:r>
        <w:t>:FormPanel.AttachTop</w:t>
      </w:r>
      <w:proofErr w:type="spellEnd"/>
      <w:proofErr w:type="gramEnd"/>
      <w:r>
        <w:t>="FORM" ... /&gt;</w:t>
      </w:r>
    </w:p>
    <w:p w:rsidR="00BA4768" w:rsidRDefault="00BA4768" w:rsidP="00BA4768">
      <w:pPr>
        <w:pStyle w:val="Code"/>
      </w:pPr>
      <w:r>
        <w:t xml:space="preserve">    ...</w:t>
      </w:r>
    </w:p>
    <w:p w:rsidR="00BA4768" w:rsidRDefault="00BA4768" w:rsidP="00BA4768">
      <w:pPr>
        <w:pStyle w:val="Code"/>
      </w:pPr>
      <w:r>
        <w:t>&lt;/</w:t>
      </w:r>
      <w:proofErr w:type="spellStart"/>
      <w:r>
        <w:t>FormPanel</w:t>
      </w:r>
      <w:proofErr w:type="spellEnd"/>
      <w:r>
        <w:t xml:space="preserve">&gt; </w:t>
      </w:r>
    </w:p>
    <w:p w:rsidR="00BA4768" w:rsidRDefault="00BA4768" w:rsidP="00BA4768">
      <w:pPr>
        <w:pStyle w:val="Code"/>
      </w:pPr>
    </w:p>
    <w:p w:rsidR="00BA4768" w:rsidRDefault="00BA4768" w:rsidP="00BA4768">
      <w:pPr>
        <w:pStyle w:val="Code"/>
      </w:pPr>
      <w:proofErr w:type="gramStart"/>
      <w:r>
        <w:t>w</w:t>
      </w:r>
      <w:proofErr w:type="gramEnd"/>
      <w:r>
        <w:t xml:space="preserve"> = </w:t>
      </w:r>
      <w:proofErr w:type="spellStart"/>
      <w:r>
        <w:t>Napa.Gui.MNWS.MN_PLTWIN.new</w:t>
      </w:r>
      <w:proofErr w:type="spellEnd"/>
    </w:p>
    <w:p w:rsidR="00BA4768" w:rsidRDefault="00BA4768" w:rsidP="00BA4768">
      <w:pPr>
        <w:pStyle w:val="Code"/>
      </w:pPr>
    </w:p>
    <w:p w:rsidR="00BA4768" w:rsidRDefault="00BA4768" w:rsidP="00BA4768">
      <w:pPr>
        <w:pStyle w:val="Code"/>
      </w:pPr>
      <w:r>
        <w:t xml:space="preserve">#-&gt; </w:t>
      </w:r>
      <w:proofErr w:type="gramStart"/>
      <w:r>
        <w:t>nothing</w:t>
      </w:r>
      <w:proofErr w:type="gramEnd"/>
      <w:r>
        <w:t xml:space="preserve"> printed</w:t>
      </w:r>
    </w:p>
    <w:p w:rsidR="00BA4768" w:rsidRDefault="00BA4768" w:rsidP="00BA4768">
      <w:pPr>
        <w:pStyle w:val="Code"/>
      </w:pPr>
    </w:p>
    <w:p w:rsidR="00BA4768" w:rsidRDefault="00BA4768" w:rsidP="00BA4768">
      <w:pPr>
        <w:pStyle w:val="Body"/>
      </w:pPr>
      <w:r>
        <w:t xml:space="preserve">This does not call our monkey-patched </w:t>
      </w:r>
      <w:proofErr w:type="spellStart"/>
      <w:r w:rsidRPr="00BA4768">
        <w:rPr>
          <w:rStyle w:val="CodeinText"/>
        </w:rPr>
        <w:t>Button_Ok</w:t>
      </w:r>
      <w:proofErr w:type="spellEnd"/>
      <w:r w:rsidRPr="00BA4768">
        <w:rPr>
          <w:rStyle w:val="CodeinText"/>
        </w:rPr>
        <w:t xml:space="preserve"> initialize</w:t>
      </w:r>
      <w:r>
        <w:rPr>
          <w:rStyle w:val="CodeinText"/>
        </w:rPr>
        <w:t xml:space="preserve"> </w:t>
      </w:r>
      <w:r>
        <w:t xml:space="preserve">method although instance of </w:t>
      </w:r>
      <w:proofErr w:type="spellStart"/>
      <w:r w:rsidRPr="00BA4768">
        <w:rPr>
          <w:rStyle w:val="CodeinText"/>
        </w:rPr>
        <w:t>Button_Ok</w:t>
      </w:r>
      <w:proofErr w:type="spellEnd"/>
      <w:r>
        <w:t xml:space="preserve"> is created as part of </w:t>
      </w:r>
      <w:r w:rsidRPr="00BA4768">
        <w:rPr>
          <w:rStyle w:val="CodeinText"/>
        </w:rPr>
        <w:t>MN_PLTWIN</w:t>
      </w:r>
      <w:r>
        <w:t xml:space="preserve"> construction. This is because </w:t>
      </w:r>
      <w:proofErr w:type="spellStart"/>
      <w:r w:rsidRPr="00BA4768">
        <w:rPr>
          <w:rStyle w:val="CodeinText"/>
        </w:rPr>
        <w:t>Button_Ok</w:t>
      </w:r>
      <w:proofErr w:type="spellEnd"/>
      <w:r>
        <w:t xml:space="preserve"> is not constructed by Ruby-code (DLR) but by C# code in WPF-frameworks XAML-loading machinery (CLR). </w:t>
      </w:r>
    </w:p>
    <w:p w:rsidR="00BA4768" w:rsidRDefault="00BA4768" w:rsidP="00BA4768">
      <w:pPr>
        <w:pStyle w:val="Body"/>
      </w:pPr>
      <w:r>
        <w:t xml:space="preserve">The fact that sometimes initialize gets automatically executed and sometimes not is artifact of the present imperfect interoperability between DLR and CLR. While understandable, it is inconvenient and can cause confusion and unintended behavior for the GUI client programmer. There are multiple ways this issue can be solved, though none we have found so far are as clean as we would wish. One possibility is to continue using initialize-method for the Ruby-classes but add custom plumbing to the widget construction framework to call it explicitly for the cases where it is not automatically executed. Another possibility is to use own custom initialization method, </w:t>
      </w:r>
      <w:proofErr w:type="spellStart"/>
      <w:r>
        <w:t>eg</w:t>
      </w:r>
      <w:proofErr w:type="spellEnd"/>
      <w:r>
        <w:t>. “</w:t>
      </w:r>
      <w:proofErr w:type="gramStart"/>
      <w:r>
        <w:t>constructor</w:t>
      </w:r>
      <w:proofErr w:type="gramEnd"/>
      <w:r>
        <w:t>”, and call it explicitly for all widgets after CLR-level construction.</w:t>
      </w:r>
    </w:p>
    <w:p w:rsidR="00BA4768" w:rsidRDefault="00BA4768" w:rsidP="00BA4768">
      <w:pPr>
        <w:pStyle w:val="Body"/>
      </w:pPr>
      <w:r>
        <w:t xml:space="preserve">This brings us to the end of the technical challenges that have been a part of this transformation project. The next </w:t>
      </w:r>
      <w:ins w:id="134" w:author="Lianna Wlasiuk" w:date="2009-10-11T19:00:00Z">
        <w:r w:rsidR="001F6DCE">
          <w:t xml:space="preserve">section </w:t>
        </w:r>
      </w:ins>
      <w:r>
        <w:t>will deal with the efforts around estimation and scheduling of the project.</w:t>
      </w:r>
    </w:p>
    <w:p w:rsidR="00D81B88" w:rsidRDefault="007E2164" w:rsidP="00D81B88">
      <w:pPr>
        <w:pStyle w:val="Head1"/>
      </w:pPr>
      <w:bookmarkStart w:id="135" w:name="_Toc243051018"/>
      <w:ins w:id="136" w:author="Lianna Wlasiuk" w:date="2009-10-11T18:39:00Z">
        <w:r>
          <w:t>A.</w:t>
        </w:r>
      </w:ins>
      <w:ins w:id="137" w:author="Lianna Wlasiuk" w:date="2009-10-11T19:01:00Z">
        <w:r w:rsidR="001F6DCE">
          <w:t xml:space="preserve">5 </w:t>
        </w:r>
      </w:ins>
      <w:r w:rsidR="00D81B88">
        <w:t>Estimation challenges</w:t>
      </w:r>
      <w:bookmarkEnd w:id="135"/>
    </w:p>
    <w:p w:rsidR="00D81B88" w:rsidRDefault="00D81B88" w:rsidP="00D81B88">
      <w:pPr>
        <w:pStyle w:val="Body1"/>
      </w:pPr>
      <w:r>
        <w:t>Aside from the purely technical problems of making the transformation, there are higher-level problems regarding estimation of effort and schedule for the project.</w:t>
      </w:r>
    </w:p>
    <w:p w:rsidR="00D81B88" w:rsidRDefault="00D81B88" w:rsidP="00D81B88">
      <w:pPr>
        <w:pStyle w:val="Body"/>
      </w:pPr>
      <w:r>
        <w:t xml:space="preserve">Developing transformation as a day-to-day work is more akin to debugging than feature-development: One runs the transformation, executes some test case(s) for the transformed code, observes the run-time errors and/or behavior deviating from </w:t>
      </w:r>
      <w:r w:rsidR="005B7F80">
        <w:t xml:space="preserve">the </w:t>
      </w:r>
      <w:r>
        <w:t xml:space="preserve">original application, digs to find </w:t>
      </w:r>
      <w:r w:rsidR="005B7F80">
        <w:t xml:space="preserve">the </w:t>
      </w:r>
      <w:r>
        <w:t xml:space="preserve">cause for the error/deviation in the transformed codes, determines how the transformed codes should be changed to fix the error/deviation and modifies the transformation rules to create codes that are modified in the said way. One gets to see further errors only after first fixing the present errors. This makes the planning and tracking of progress of a transformation projection more challenging than for </w:t>
      </w:r>
      <w:r w:rsidR="005B7F80">
        <w:t xml:space="preserve">a </w:t>
      </w:r>
      <w:r>
        <w:t xml:space="preserve">feature-development project: making </w:t>
      </w:r>
      <w:r w:rsidR="005B7F80">
        <w:t xml:space="preserve">an </w:t>
      </w:r>
      <w:r>
        <w:t xml:space="preserve">exhaustive list of all fixes still needed to reach the goal of 100% working application is next to impossible. This difficulty naturally extends to project schedule that is very difficult to predict in an exhaustive manner. </w:t>
      </w:r>
    </w:p>
    <w:p w:rsidR="00D81B88" w:rsidRDefault="00D81B88" w:rsidP="00D81B88">
      <w:pPr>
        <w:pStyle w:val="Body"/>
      </w:pPr>
      <w:r>
        <w:t xml:space="preserve">If the original codebase is covered with a good set of unit- and integration-tests, one can use those to give estimate of progress as percentage of test pass for the transformed code. Like so many legacy applications, we are not so lucky to have such </w:t>
      </w:r>
      <w:r w:rsidR="005B7F80">
        <w:t xml:space="preserve">a </w:t>
      </w:r>
      <w:r>
        <w:t xml:space="preserve">test set and developing such at this point has been deemed infeasible because writing tests for GUI-behaviors </w:t>
      </w:r>
      <w:r w:rsidR="005B7F80">
        <w:t xml:space="preserve">is very </w:t>
      </w:r>
      <w:r>
        <w:t xml:space="preserve">challenging even in general case and even more so for our peculiar combination of </w:t>
      </w:r>
      <w:proofErr w:type="spellStart"/>
      <w:r>
        <w:t>NapaBasic</w:t>
      </w:r>
      <w:proofErr w:type="spellEnd"/>
      <w:r>
        <w:t xml:space="preserve"> + Motif with no out-of-the-box unit-test framework </w:t>
      </w:r>
      <w:r w:rsidR="005B7F80">
        <w:t>readily available</w:t>
      </w:r>
      <w:r>
        <w:t xml:space="preserve">. We have instead resorted to writing unit tests for the transformed GUI directly in </w:t>
      </w:r>
      <w:proofErr w:type="spellStart"/>
      <w:r>
        <w:t>IronRuby</w:t>
      </w:r>
      <w:proofErr w:type="spellEnd"/>
      <w:r>
        <w:t xml:space="preserve">. While this does not give </w:t>
      </w:r>
      <w:r w:rsidR="005B7F80">
        <w:t xml:space="preserve">an </w:t>
      </w:r>
      <w:r>
        <w:t>equally good picture of completeness, it still enables the lesser goal of preventing regressions when adding new features to the transformation.</w:t>
      </w:r>
    </w:p>
    <w:p w:rsidR="00D81B88" w:rsidRDefault="00D81B88" w:rsidP="00D81B88">
      <w:pPr>
        <w:pStyle w:val="Body"/>
      </w:pPr>
      <w:r>
        <w:t>Some more crude automatic estimates for completeness can be derived from the transformation stages. We aim to use the following, listed in order of increasing readiness:</w:t>
      </w:r>
    </w:p>
    <w:p w:rsidR="00D81B88" w:rsidRDefault="00D81B88" w:rsidP="00D81B88">
      <w:pPr>
        <w:pStyle w:val="ListNumbered"/>
        <w:numPr>
          <w:ilvl w:val="0"/>
          <w:numId w:val="39"/>
        </w:numPr>
      </w:pPr>
      <w:r>
        <w:t xml:space="preserve">% </w:t>
      </w:r>
      <w:proofErr w:type="gramStart"/>
      <w:r>
        <w:t>of</w:t>
      </w:r>
      <w:proofErr w:type="gramEnd"/>
      <w:r>
        <w:t xml:space="preserve"> Widgets that are transformed to XAML with no transformation errors</w:t>
      </w:r>
    </w:p>
    <w:p w:rsidR="00D81B88" w:rsidRDefault="00D81B88" w:rsidP="00D81B88">
      <w:pPr>
        <w:pStyle w:val="ListNumbered"/>
        <w:numPr>
          <w:ilvl w:val="0"/>
          <w:numId w:val="39"/>
        </w:numPr>
      </w:pPr>
      <w:r>
        <w:t xml:space="preserve">% </w:t>
      </w:r>
      <w:proofErr w:type="gramStart"/>
      <w:r>
        <w:t>of</w:t>
      </w:r>
      <w:proofErr w:type="gramEnd"/>
      <w:r>
        <w:t xml:space="preserve"> Widgets that are transformed to valid XAML (compiling)</w:t>
      </w:r>
    </w:p>
    <w:p w:rsidR="00D81B88" w:rsidRDefault="00D81B88" w:rsidP="00D81B88">
      <w:pPr>
        <w:pStyle w:val="ListNumbered"/>
        <w:numPr>
          <w:ilvl w:val="0"/>
          <w:numId w:val="39"/>
        </w:numPr>
      </w:pPr>
      <w:r>
        <w:t xml:space="preserve">% </w:t>
      </w:r>
      <w:proofErr w:type="gramStart"/>
      <w:r>
        <w:t>of</w:t>
      </w:r>
      <w:proofErr w:type="gramEnd"/>
      <w:r>
        <w:t xml:space="preserve"> Widgets that are transformed XAML that looks like the original widget</w:t>
      </w:r>
    </w:p>
    <w:p w:rsidR="00D81B88" w:rsidRDefault="00D81B88" w:rsidP="00D81B88">
      <w:pPr>
        <w:pStyle w:val="ListNumbered"/>
        <w:numPr>
          <w:ilvl w:val="0"/>
          <w:numId w:val="39"/>
        </w:numPr>
      </w:pPr>
      <w:r>
        <w:t xml:space="preserve">% </w:t>
      </w:r>
      <w:proofErr w:type="gramStart"/>
      <w:r>
        <w:t>of</w:t>
      </w:r>
      <w:proofErr w:type="gramEnd"/>
      <w:r>
        <w:t xml:space="preserve"> Widgets whose </w:t>
      </w:r>
      <w:proofErr w:type="spellStart"/>
      <w:r>
        <w:t>NapaBasic</w:t>
      </w:r>
      <w:proofErr w:type="spellEnd"/>
      <w:r>
        <w:t xml:space="preserve"> callback code is transformed to Ruby with no transform errors</w:t>
      </w:r>
    </w:p>
    <w:p w:rsidR="00D81B88" w:rsidRDefault="00D81B88" w:rsidP="00D81B88">
      <w:pPr>
        <w:pStyle w:val="ListNumbered"/>
        <w:numPr>
          <w:ilvl w:val="0"/>
          <w:numId w:val="39"/>
        </w:numPr>
      </w:pPr>
      <w:r>
        <w:t xml:space="preserve">% </w:t>
      </w:r>
      <w:proofErr w:type="gramStart"/>
      <w:r>
        <w:t>of</w:t>
      </w:r>
      <w:proofErr w:type="gramEnd"/>
      <w:r>
        <w:t xml:space="preserve"> Widgets whose that run with no runtime errors</w:t>
      </w:r>
    </w:p>
    <w:p w:rsidR="00D81B88" w:rsidRDefault="00D81B88" w:rsidP="00D81B88">
      <w:pPr>
        <w:pStyle w:val="ListNumbered"/>
        <w:numPr>
          <w:ilvl w:val="0"/>
          <w:numId w:val="39"/>
        </w:numPr>
      </w:pPr>
      <w:r>
        <w:t xml:space="preserve">% </w:t>
      </w:r>
      <w:proofErr w:type="gramStart"/>
      <w:r>
        <w:t>of</w:t>
      </w:r>
      <w:proofErr w:type="gramEnd"/>
      <w:r>
        <w:t xml:space="preserve"> Widgets whose that look (XAML) and behave (Ruby) like the original widget</w:t>
      </w:r>
    </w:p>
    <w:p w:rsidR="00D81B88" w:rsidRDefault="00D81B88" w:rsidP="00D81B88">
      <w:pPr>
        <w:pStyle w:val="Body"/>
      </w:pPr>
      <w:r>
        <w:t xml:space="preserve">Of these 1, 2, 4 and 5 can be fully automated. 3 and 6 require human-based testing and cannot be fully automated, though unit-tests can be written after initial manual testing to ensure the looks and behavior remain correct.  </w:t>
      </w:r>
    </w:p>
    <w:p w:rsidR="00033766" w:rsidRDefault="00D81B88" w:rsidP="00D81B88">
      <w:pPr>
        <w:pStyle w:val="Body"/>
      </w:pPr>
      <w:r>
        <w:t xml:space="preserve">Declan Good writes in his Legacy Transformation article that Transformation is a viable option when the legacy codebase is of reasonably </w:t>
      </w:r>
      <w:r w:rsidRPr="005B7F80">
        <w:rPr>
          <w:rStyle w:val="Italics"/>
        </w:rPr>
        <w:t>high quality</w:t>
      </w:r>
      <w:r>
        <w:t xml:space="preserve"> and there is </w:t>
      </w:r>
      <w:r w:rsidRPr="005B7F80">
        <w:rPr>
          <w:rStyle w:val="Italics"/>
        </w:rPr>
        <w:t>sufficient understanding</w:t>
      </w:r>
      <w:r>
        <w:t xml:space="preserve"> of it. During our project, both of these requirements have been coming under severe challenge as poorly understood and low quality areas of the codebase have been coming to our attention. This has meant in many cases that refactoring operations to the original codebase have been necessary to proceed with the transformation. These refactoring needs have significantly increased the total work and time needed for the project. However, the positive side is that the </w:t>
      </w:r>
      <w:proofErr w:type="gramStart"/>
      <w:r>
        <w:t>higher-quality</w:t>
      </w:r>
      <w:proofErr w:type="gramEnd"/>
      <w:r>
        <w:t xml:space="preserve"> codebase and greater understanding resulting from the </w:t>
      </w:r>
      <w:proofErr w:type="spellStart"/>
      <w:r>
        <w:t>refactorings</w:t>
      </w:r>
      <w:proofErr w:type="spellEnd"/>
      <w:r>
        <w:t xml:space="preserve"> also directly benefits the present Motif-</w:t>
      </w:r>
      <w:proofErr w:type="spellStart"/>
      <w:r>
        <w:t>NapaBasic</w:t>
      </w:r>
      <w:proofErr w:type="spellEnd"/>
      <w:r>
        <w:t xml:space="preserve"> product in its evolution.</w:t>
      </w:r>
    </w:p>
    <w:p w:rsidR="00033766" w:rsidRDefault="00033766" w:rsidP="00D81B88">
      <w:pPr>
        <w:pStyle w:val="Body"/>
      </w:pPr>
      <w:r>
        <w:t>This concludes the challenges we overcame when undertaking this project. After all this hard work it would probably be a good idea to actually look at what the end result of a transformation looks like.</w:t>
      </w:r>
    </w:p>
    <w:p w:rsidR="00F421C0" w:rsidRDefault="007E2164" w:rsidP="007D18CD">
      <w:pPr>
        <w:pStyle w:val="Head1"/>
      </w:pPr>
      <w:bookmarkStart w:id="138" w:name="_Toc243051019"/>
      <w:ins w:id="139" w:author="Lianna Wlasiuk" w:date="2009-10-11T18:39:00Z">
        <w:r>
          <w:t>A.</w:t>
        </w:r>
      </w:ins>
      <w:ins w:id="140" w:author="Lianna Wlasiuk" w:date="2009-10-11T19:01:00Z">
        <w:r w:rsidR="001F6DCE">
          <w:t xml:space="preserve">6 </w:t>
        </w:r>
      </w:ins>
      <w:r w:rsidR="007D18CD">
        <w:t>Example widget</w:t>
      </w:r>
      <w:bookmarkEnd w:id="138"/>
    </w:p>
    <w:p w:rsidR="00CC08E0" w:rsidRDefault="00F421C0" w:rsidP="00F421C0">
      <w:pPr>
        <w:pStyle w:val="Body1"/>
      </w:pPr>
      <w:r>
        <w:t xml:space="preserve">After all these problems and resolutions it would be really nice to see the fruits of our </w:t>
      </w:r>
      <w:proofErr w:type="spellStart"/>
      <w:r>
        <w:t>labour</w:t>
      </w:r>
      <w:proofErr w:type="spellEnd"/>
      <w:r>
        <w:t>.</w:t>
      </w:r>
      <w:r w:rsidR="00CC08E0">
        <w:t xml:space="preserve"> </w:t>
      </w:r>
      <w:r w:rsidR="00CC08E0" w:rsidRPr="00CC08E0">
        <w:t xml:space="preserve">As one example of the about 1700 widget definitions of the Napa Motif GUI, </w:t>
      </w:r>
      <w:r w:rsidR="00CC08E0">
        <w:t xml:space="preserve">figure </w:t>
      </w:r>
      <w:ins w:id="141" w:author="Lianna Wlasiuk" w:date="2009-10-11T18:39:00Z">
        <w:r w:rsidR="007E2164">
          <w:t>A.</w:t>
        </w:r>
      </w:ins>
      <w:r w:rsidR="00CC08E0">
        <w:t>2</w:t>
      </w:r>
      <w:r w:rsidR="00CC08E0" w:rsidRPr="00CC08E0">
        <w:t xml:space="preserve"> </w:t>
      </w:r>
      <w:r w:rsidR="00CC08E0">
        <w:t>depicts the</w:t>
      </w:r>
      <w:r w:rsidR="00CC08E0" w:rsidRPr="00CC08E0">
        <w:t xml:space="preserve"> </w:t>
      </w:r>
      <w:r w:rsidR="00CC08E0" w:rsidRPr="00CC08E0">
        <w:rPr>
          <w:rStyle w:val="CodeinText"/>
        </w:rPr>
        <w:t xml:space="preserve">LD_LOAD_MASS_DLG </w:t>
      </w:r>
      <w:r w:rsidR="00CC08E0" w:rsidRPr="00CC08E0">
        <w:t>dialog</w:t>
      </w:r>
      <w:r w:rsidR="00CC08E0">
        <w:t>,</w:t>
      </w:r>
      <w:r w:rsidR="00CC08E0" w:rsidRPr="00CC08E0">
        <w:t xml:space="preserve"> which is one of the widgets related to ship loading conditions design</w:t>
      </w:r>
      <w:r w:rsidR="00CC08E0">
        <w:t>.</w:t>
      </w:r>
    </w:p>
    <w:p w:rsidR="00CC08E0" w:rsidRDefault="00CC08E0" w:rsidP="00CC08E0">
      <w:pPr>
        <w:pStyle w:val="Figure"/>
      </w:pPr>
      <w:r>
        <w:rPr>
          <w:noProof/>
        </w:rPr>
        <w:drawing>
          <wp:inline distT="0" distB="0" distL="0" distR="0">
            <wp:extent cx="4800600" cy="2884805"/>
            <wp:effectExtent l="25400" t="0" r="0" b="0"/>
            <wp:docPr id="2" name="Picture 1" descr="nap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pa 2.png"/>
                    <pic:cNvPicPr/>
                  </pic:nvPicPr>
                  <pic:blipFill>
                    <a:blip r:embed="rId9" cstate="print"/>
                    <a:stretch>
                      <a:fillRect/>
                    </a:stretch>
                  </pic:blipFill>
                  <pic:spPr>
                    <a:xfrm>
                      <a:off x="0" y="0"/>
                      <a:ext cx="4800600" cy="2884805"/>
                    </a:xfrm>
                    <a:prstGeom prst="rect">
                      <a:avLst/>
                    </a:prstGeom>
                  </pic:spPr>
                </pic:pic>
              </a:graphicData>
            </a:graphic>
          </wp:inline>
        </w:drawing>
      </w:r>
    </w:p>
    <w:p w:rsidR="00CC08E0" w:rsidRDefault="00CC08E0" w:rsidP="00CC08E0">
      <w:pPr>
        <w:pStyle w:val="FigureCaption"/>
      </w:pPr>
      <w:r>
        <w:t xml:space="preserve">Figure </w:t>
      </w:r>
      <w:ins w:id="142" w:author="Lianna Wlasiuk" w:date="2009-10-11T18:39:00Z">
        <w:r w:rsidR="007E2164">
          <w:t>A.</w:t>
        </w:r>
      </w:ins>
      <w:r>
        <w:t>2: The load mass dialog</w:t>
      </w:r>
    </w:p>
    <w:p w:rsidR="00CC08E0" w:rsidRDefault="00CC08E0" w:rsidP="00CC08E0">
      <w:pPr>
        <w:pStyle w:val="Body"/>
      </w:pPr>
      <w:r w:rsidRPr="00CC08E0">
        <w:t>The Motif-</w:t>
      </w:r>
      <w:proofErr w:type="spellStart"/>
      <w:r w:rsidRPr="00CC08E0">
        <w:t>NapaBasic</w:t>
      </w:r>
      <w:proofErr w:type="spellEnd"/>
      <w:r w:rsidRPr="00CC08E0">
        <w:t xml:space="preserve"> source code of this widget is in file </w:t>
      </w:r>
      <w:proofErr w:type="spellStart"/>
      <w:r w:rsidRPr="00CC08E0">
        <w:t>LD_LOAD_MASS_DLG.motif.xml</w:t>
      </w:r>
      <w:proofErr w:type="spellEnd"/>
      <w:r w:rsidRPr="00CC08E0">
        <w:t xml:space="preserve">. This is an xml-file that contains Motif widget layouts, properties and associated event-handler </w:t>
      </w:r>
      <w:proofErr w:type="spellStart"/>
      <w:r w:rsidRPr="00CC08E0">
        <w:t>NapaBasic</w:t>
      </w:r>
      <w:proofErr w:type="spellEnd"/>
      <w:r w:rsidRPr="00CC08E0">
        <w:t xml:space="preserve"> code in one rather verbose 800-line package, very </w:t>
      </w:r>
      <w:proofErr w:type="gramStart"/>
      <w:r>
        <w:t>much shortened</w:t>
      </w:r>
      <w:proofErr w:type="gramEnd"/>
      <w:r>
        <w:t xml:space="preserve"> in listing </w:t>
      </w:r>
      <w:ins w:id="143" w:author="Lianna Wlasiuk" w:date="2009-10-11T18:39:00Z">
        <w:r w:rsidR="007E2164">
          <w:t>A.</w:t>
        </w:r>
      </w:ins>
      <w:r>
        <w:t>11.</w:t>
      </w:r>
    </w:p>
    <w:p w:rsidR="00CC08E0" w:rsidRDefault="00CC08E0" w:rsidP="00CC08E0">
      <w:pPr>
        <w:pStyle w:val="CodeListingCaption"/>
      </w:pPr>
      <w:r>
        <w:t xml:space="preserve">Listing </w:t>
      </w:r>
      <w:ins w:id="144" w:author="Lianna Wlasiuk" w:date="2009-10-11T18:39:00Z">
        <w:r w:rsidR="007E2164">
          <w:t>A.</w:t>
        </w:r>
      </w:ins>
      <w:r>
        <w:t>11: The motif widget code</w:t>
      </w:r>
    </w:p>
    <w:p w:rsidR="00CC08E0" w:rsidRDefault="00CC08E0" w:rsidP="00CC08E0">
      <w:pPr>
        <w:pStyle w:val="Code"/>
      </w:pPr>
      <w:r>
        <w:t>&lt;</w:t>
      </w:r>
      <w:proofErr w:type="spellStart"/>
      <w:r>
        <w:t>WidgetDefinition</w:t>
      </w:r>
      <w:proofErr w:type="spellEnd"/>
      <w:r>
        <w:t xml:space="preserve"> </w:t>
      </w:r>
      <w:proofErr w:type="spellStart"/>
      <w:r>
        <w:t>WidgetSet</w:t>
      </w:r>
      <w:proofErr w:type="spellEnd"/>
      <w:r>
        <w:t>="LDWS" Name="LD_LOAD_MASS_DLG"&gt;</w:t>
      </w:r>
    </w:p>
    <w:p w:rsidR="00CC08E0" w:rsidRDefault="00CC08E0" w:rsidP="00CC08E0">
      <w:pPr>
        <w:pStyle w:val="Code"/>
      </w:pPr>
      <w:r>
        <w:t xml:space="preserve">    &lt;</w:t>
      </w:r>
      <w:proofErr w:type="spellStart"/>
      <w:r>
        <w:t>WidgetInstance</w:t>
      </w:r>
      <w:proofErr w:type="spellEnd"/>
      <w:r>
        <w:t xml:space="preserve"> Class="TEMPLATEDIALOG" Name="LD_LOAD_MASS_DLG" Resource="RES*LD_LOAD_MASS"&gt;</w:t>
      </w:r>
    </w:p>
    <w:p w:rsidR="00CC08E0" w:rsidRDefault="00CC08E0" w:rsidP="00CC08E0">
      <w:pPr>
        <w:pStyle w:val="Code"/>
      </w:pPr>
      <w:r>
        <w:t xml:space="preserve">        &lt;</w:t>
      </w:r>
      <w:proofErr w:type="spellStart"/>
      <w:r>
        <w:t>Initialisation</w:t>
      </w:r>
      <w:proofErr w:type="spellEnd"/>
      <w:r>
        <w:t>&gt;</w:t>
      </w:r>
    </w:p>
    <w:p w:rsidR="00CC08E0" w:rsidRDefault="00CC08E0" w:rsidP="00CC08E0">
      <w:pPr>
        <w:pStyle w:val="Code"/>
      </w:pPr>
      <w:r>
        <w:t xml:space="preserve">            &lt;Line&gt;</w:t>
      </w:r>
      <w:proofErr w:type="gramStart"/>
      <w:r>
        <w:t>@@@</w:t>
      </w:r>
      <w:proofErr w:type="spellStart"/>
      <w:r>
        <w:t>ui.close</w:t>
      </w:r>
      <w:proofErr w:type="spellEnd"/>
      <w:r>
        <w:t>(</w:t>
      </w:r>
      <w:proofErr w:type="gramEnd"/>
      <w:r>
        <w:t>'Help',${</w:t>
      </w:r>
      <w:proofErr w:type="spellStart"/>
      <w:r>
        <w:t>sid</w:t>
      </w:r>
      <w:proofErr w:type="spellEnd"/>
      <w:r>
        <w:t>})&lt;/Line&gt;</w:t>
      </w:r>
    </w:p>
    <w:p w:rsidR="00CC08E0" w:rsidRDefault="00CC08E0" w:rsidP="00CC08E0">
      <w:pPr>
        <w:pStyle w:val="Code"/>
      </w:pPr>
      <w:r>
        <w:t xml:space="preserve">        &lt;/</w:t>
      </w:r>
      <w:proofErr w:type="spellStart"/>
      <w:r>
        <w:t>Initialisation</w:t>
      </w:r>
      <w:proofErr w:type="spellEnd"/>
      <w:r>
        <w:t>&gt;</w:t>
      </w:r>
    </w:p>
    <w:p w:rsidR="00CC08E0" w:rsidRDefault="00CC08E0" w:rsidP="00CC08E0">
      <w:pPr>
        <w:pStyle w:val="Code"/>
      </w:pPr>
      <w:r>
        <w:t xml:space="preserve">        &lt;</w:t>
      </w:r>
      <w:proofErr w:type="spellStart"/>
      <w:r>
        <w:t>WidgetAttribute</w:t>
      </w:r>
      <w:proofErr w:type="spellEnd"/>
      <w:r>
        <w:t xml:space="preserve"> Tech="Motif" Name="</w:t>
      </w:r>
      <w:proofErr w:type="spellStart"/>
      <w:r>
        <w:t>AutoUnmanage</w:t>
      </w:r>
      <w:proofErr w:type="spellEnd"/>
      <w:r>
        <w:t>" Type="</w:t>
      </w:r>
      <w:proofErr w:type="spellStart"/>
      <w:r>
        <w:t>Bool</w:t>
      </w:r>
      <w:proofErr w:type="spellEnd"/>
      <w:r>
        <w:t>"&gt;</w:t>
      </w:r>
    </w:p>
    <w:p w:rsidR="00CC08E0" w:rsidRDefault="00CC08E0" w:rsidP="00CC08E0">
      <w:pPr>
        <w:pStyle w:val="Code"/>
      </w:pPr>
      <w:r>
        <w:t xml:space="preserve">            &lt;Item&gt;False&lt;/Item&gt;</w:t>
      </w:r>
    </w:p>
    <w:p w:rsidR="00CC08E0" w:rsidRDefault="00CC08E0" w:rsidP="00CC08E0">
      <w:pPr>
        <w:pStyle w:val="Code"/>
      </w:pPr>
      <w:r>
        <w:t xml:space="preserve">        &lt;/</w:t>
      </w:r>
      <w:proofErr w:type="spellStart"/>
      <w:r>
        <w:t>WidgetAttribute</w:t>
      </w:r>
      <w:proofErr w:type="spellEnd"/>
      <w:r>
        <w:t>&gt;</w:t>
      </w:r>
    </w:p>
    <w:p w:rsidR="00CC08E0" w:rsidRDefault="00CC08E0" w:rsidP="00CC08E0">
      <w:pPr>
        <w:pStyle w:val="Code"/>
      </w:pPr>
      <w:r>
        <w:t xml:space="preserve">        &lt;</w:t>
      </w:r>
      <w:proofErr w:type="spellStart"/>
      <w:r>
        <w:t>WidgetAttribute</w:t>
      </w:r>
      <w:proofErr w:type="spellEnd"/>
      <w:r>
        <w:t xml:space="preserve"> Tech="Motif" Name="</w:t>
      </w:r>
      <w:proofErr w:type="spellStart"/>
      <w:r>
        <w:t>DefaultButtonType</w:t>
      </w:r>
      <w:proofErr w:type="spellEnd"/>
      <w:r>
        <w:t>" Type="</w:t>
      </w:r>
      <w:proofErr w:type="spellStart"/>
      <w:r>
        <w:t>DefaultButtonType</w:t>
      </w:r>
      <w:proofErr w:type="spellEnd"/>
      <w:r>
        <w:t>"&gt;</w:t>
      </w:r>
    </w:p>
    <w:p w:rsidR="00CC08E0" w:rsidRDefault="00CC08E0" w:rsidP="00CC08E0">
      <w:pPr>
        <w:pStyle w:val="Code"/>
      </w:pPr>
      <w:r>
        <w:t xml:space="preserve">            &lt;Item&gt;DIALOG_HELP_BUTTON&lt;/Item&gt;</w:t>
      </w:r>
    </w:p>
    <w:p w:rsidR="00CC08E0" w:rsidRDefault="00CC08E0" w:rsidP="00CC08E0">
      <w:pPr>
        <w:pStyle w:val="Code"/>
      </w:pPr>
      <w:r>
        <w:t xml:space="preserve">        &lt;/</w:t>
      </w:r>
      <w:proofErr w:type="spellStart"/>
      <w:r>
        <w:t>WidgetAttribute</w:t>
      </w:r>
      <w:proofErr w:type="spellEnd"/>
      <w:r>
        <w:t>&gt;</w:t>
      </w:r>
    </w:p>
    <w:p w:rsidR="00CC08E0" w:rsidRDefault="00CC08E0" w:rsidP="00CC08E0">
      <w:pPr>
        <w:pStyle w:val="Code"/>
      </w:pPr>
      <w:r>
        <w:t xml:space="preserve">        &lt;Callback Type="Motif" Name="Popup"&gt;</w:t>
      </w:r>
    </w:p>
    <w:p w:rsidR="00CC08E0" w:rsidRDefault="00CC08E0" w:rsidP="00CC08E0">
      <w:pPr>
        <w:pStyle w:val="Code"/>
      </w:pPr>
      <w:r>
        <w:t xml:space="preserve">            &lt;Line&gt;@{&lt;/Line&gt;</w:t>
      </w:r>
    </w:p>
    <w:p w:rsidR="00CC08E0" w:rsidRDefault="00CC08E0" w:rsidP="00CC08E0">
      <w:pPr>
        <w:pStyle w:val="Code"/>
      </w:pPr>
      <w:r>
        <w:t xml:space="preserve">            &lt;Line&gt;@@Find right load component [LD_MASS_PU]&lt;/Line&gt;</w:t>
      </w:r>
    </w:p>
    <w:p w:rsidR="00CC08E0" w:rsidRDefault="00CC08E0" w:rsidP="00CC08E0">
      <w:pPr>
        <w:pStyle w:val="Code"/>
      </w:pPr>
      <w:r>
        <w:t xml:space="preserve">            &lt;Line /&gt;</w:t>
      </w:r>
    </w:p>
    <w:p w:rsidR="00CC08E0" w:rsidRDefault="00CC08E0" w:rsidP="00CC08E0">
      <w:pPr>
        <w:pStyle w:val="Code"/>
      </w:pPr>
      <w:r>
        <w:t xml:space="preserve">            &lt;Line&gt;@if </w:t>
      </w:r>
      <w:proofErr w:type="gramStart"/>
      <w:r>
        <w:t>ui.is(</w:t>
      </w:r>
      <w:proofErr w:type="gramEnd"/>
      <w:r>
        <w:t>'</w:t>
      </w:r>
      <w:proofErr w:type="spellStart"/>
      <w:r>
        <w:t>MassTable</w:t>
      </w:r>
      <w:proofErr w:type="spellEnd"/>
      <w:r>
        <w:t>') then&lt;/Line&gt;</w:t>
      </w:r>
    </w:p>
    <w:p w:rsidR="00CC08E0" w:rsidRDefault="00CC08E0" w:rsidP="00CC08E0">
      <w:pPr>
        <w:pStyle w:val="Code"/>
      </w:pPr>
      <w:r>
        <w:t xml:space="preserve">            &lt;Line&gt;  @was=</w:t>
      </w:r>
      <w:proofErr w:type="spellStart"/>
      <w:proofErr w:type="gramStart"/>
      <w:r>
        <w:t>arr</w:t>
      </w:r>
      <w:proofErr w:type="spellEnd"/>
      <w:r>
        <w:t>(</w:t>
      </w:r>
      <w:proofErr w:type="gramEnd"/>
      <w:r>
        <w:t>3)&lt;/Line&gt;</w:t>
      </w:r>
    </w:p>
    <w:p w:rsidR="00CC08E0" w:rsidRDefault="00CC08E0" w:rsidP="00CC08E0">
      <w:pPr>
        <w:pStyle w:val="Code"/>
      </w:pPr>
      <w:r>
        <w:t xml:space="preserve">            &lt;Line&gt;  @was=</w:t>
      </w:r>
      <w:proofErr w:type="spellStart"/>
      <w:proofErr w:type="gramStart"/>
      <w:r>
        <w:t>tp.wareas</w:t>
      </w:r>
      <w:proofErr w:type="spellEnd"/>
      <w:r>
        <w:t>(</w:t>
      </w:r>
      <w:proofErr w:type="gramEnd"/>
      <w:r>
        <w:t>)&lt;/Line&gt;</w:t>
      </w:r>
    </w:p>
    <w:p w:rsidR="00CC08E0" w:rsidRDefault="00CC08E0" w:rsidP="00CC08E0">
      <w:pPr>
        <w:pStyle w:val="Code"/>
      </w:pPr>
      <w:r>
        <w:t xml:space="preserve">            &lt;Line&gt;  @if </w:t>
      </w:r>
      <w:proofErr w:type="spellStart"/>
      <w:proofErr w:type="gramStart"/>
      <w:r>
        <w:t>dm.locate</w:t>
      </w:r>
      <w:proofErr w:type="spellEnd"/>
      <w:r>
        <w:t>(</w:t>
      </w:r>
      <w:proofErr w:type="spellStart"/>
      <w:proofErr w:type="gramEnd"/>
      <w:r>
        <w:t>was,wa</w:t>
      </w:r>
      <w:proofErr w:type="spellEnd"/>
      <w:r>
        <w:t>) then&lt;/Line&gt;</w:t>
      </w:r>
    </w:p>
    <w:p w:rsidR="00CC08E0" w:rsidRDefault="00CC08E0" w:rsidP="00CC08E0">
      <w:pPr>
        <w:pStyle w:val="Code"/>
      </w:pPr>
      <w:r>
        <w:t xml:space="preserve">            &lt;Line&gt;    @</w:t>
      </w:r>
      <w:proofErr w:type="spellStart"/>
      <w:r>
        <w:t>currwa</w:t>
      </w:r>
      <w:proofErr w:type="spellEnd"/>
      <w:r>
        <w:t>=</w:t>
      </w:r>
      <w:proofErr w:type="spellStart"/>
      <w:proofErr w:type="gramStart"/>
      <w:r>
        <w:t>tp.warea</w:t>
      </w:r>
      <w:proofErr w:type="spellEnd"/>
      <w:r>
        <w:t>(</w:t>
      </w:r>
      <w:proofErr w:type="gramEnd"/>
      <w:r>
        <w:t>)&lt;/Line&gt;</w:t>
      </w:r>
    </w:p>
    <w:p w:rsidR="00CC08E0" w:rsidRDefault="00154FDF" w:rsidP="00CC08E0">
      <w:pPr>
        <w:pStyle w:val="Code"/>
      </w:pPr>
      <w:ins w:id="145" w:author="Ivan Porto Carrero" w:date="2009-10-12T22:39:00Z">
        <w:r>
          <w:t xml:space="preserve">                   </w:t>
        </w:r>
      </w:ins>
      <w:r w:rsidR="00CC08E0">
        <w:t xml:space="preserve">...            </w:t>
      </w:r>
    </w:p>
    <w:p w:rsidR="00CC08E0" w:rsidRDefault="00154FDF" w:rsidP="00CC08E0">
      <w:pPr>
        <w:pStyle w:val="Code"/>
      </w:pPr>
      <w:ins w:id="146" w:author="Ivan Porto Carrero" w:date="2009-10-12T22:39:00Z">
        <w:r>
          <w:t xml:space="preserve">            </w:t>
        </w:r>
      </w:ins>
      <w:r w:rsidR="00CC08E0">
        <w:t xml:space="preserve">&lt;Line&gt;    </w:t>
      </w:r>
      <w:proofErr w:type="gramStart"/>
      <w:r w:rsidR="00CC08E0">
        <w:t>@</w:t>
      </w:r>
      <w:proofErr w:type="spellStart"/>
      <w:r w:rsidR="00CC08E0">
        <w:t>tp.chgwa</w:t>
      </w:r>
      <w:proofErr w:type="spellEnd"/>
      <w:r w:rsidR="00CC08E0">
        <w:t>(</w:t>
      </w:r>
      <w:proofErr w:type="spellStart"/>
      <w:proofErr w:type="gramEnd"/>
      <w:r w:rsidR="00CC08E0">
        <w:t>currwa</w:t>
      </w:r>
      <w:proofErr w:type="spellEnd"/>
      <w:r w:rsidR="00CC08E0">
        <w:t>)&lt;/Line&gt;</w:t>
      </w:r>
    </w:p>
    <w:p w:rsidR="00CC08E0" w:rsidRDefault="00CC08E0" w:rsidP="00CC08E0">
      <w:pPr>
        <w:pStyle w:val="Code"/>
      </w:pPr>
      <w:r>
        <w:t xml:space="preserve">            &lt;Line&gt; @</w:t>
      </w:r>
      <w:proofErr w:type="spellStart"/>
      <w:r>
        <w:t>endif</w:t>
      </w:r>
      <w:proofErr w:type="spellEnd"/>
      <w:r>
        <w:t>&lt;/Line&gt;</w:t>
      </w:r>
    </w:p>
    <w:p w:rsidR="00CC08E0" w:rsidRDefault="00CC08E0" w:rsidP="00CC08E0">
      <w:pPr>
        <w:pStyle w:val="Code"/>
      </w:pPr>
      <w:r>
        <w:t xml:space="preserve">            &lt;Line&gt;@</w:t>
      </w:r>
      <w:proofErr w:type="spellStart"/>
      <w:r>
        <w:t>endif</w:t>
      </w:r>
      <w:proofErr w:type="spellEnd"/>
      <w:r>
        <w:t>&lt;/Line&gt;</w:t>
      </w:r>
    </w:p>
    <w:p w:rsidR="00CC08E0" w:rsidRDefault="00CC08E0" w:rsidP="00CC08E0">
      <w:pPr>
        <w:pStyle w:val="Code"/>
      </w:pPr>
      <w:r>
        <w:t xml:space="preserve">            &lt;Line&gt;}&lt;/Line&gt;</w:t>
      </w:r>
    </w:p>
    <w:p w:rsidR="00CC08E0" w:rsidRDefault="00CC08E0" w:rsidP="00CC08E0">
      <w:pPr>
        <w:pStyle w:val="Code"/>
      </w:pPr>
      <w:r>
        <w:t xml:space="preserve">            &lt;Line /&gt;</w:t>
      </w:r>
    </w:p>
    <w:p w:rsidR="00CC08E0" w:rsidRDefault="00CC08E0" w:rsidP="00CC08E0">
      <w:pPr>
        <w:pStyle w:val="Code"/>
      </w:pPr>
      <w:r>
        <w:t xml:space="preserve">        &lt;/Callback&gt;</w:t>
      </w:r>
    </w:p>
    <w:p w:rsidR="00CC08E0" w:rsidRDefault="00CC08E0" w:rsidP="00CC08E0">
      <w:pPr>
        <w:pStyle w:val="Code"/>
      </w:pPr>
      <w:r>
        <w:t xml:space="preserve">        &lt;Callback Type="Motif" Name="Ok"&gt;</w:t>
      </w:r>
    </w:p>
    <w:p w:rsidR="00CC08E0" w:rsidRDefault="00CC08E0" w:rsidP="00CC08E0">
      <w:pPr>
        <w:pStyle w:val="Code"/>
      </w:pPr>
      <w:r>
        <w:t xml:space="preserve">            &lt;Line&gt;@{&lt;/Line&gt;</w:t>
      </w:r>
    </w:p>
    <w:p w:rsidR="00CC08E0" w:rsidRDefault="00CC08E0" w:rsidP="00CC08E0">
      <w:pPr>
        <w:pStyle w:val="Code"/>
      </w:pPr>
      <w:r>
        <w:t xml:space="preserve">            &lt;Line&gt;@global&lt;/Line&gt;</w:t>
      </w:r>
    </w:p>
    <w:p w:rsidR="00CC08E0" w:rsidRDefault="00CC08E0" w:rsidP="00CC08E0">
      <w:pPr>
        <w:pStyle w:val="Code"/>
      </w:pPr>
      <w:r>
        <w:t xml:space="preserve">            &lt;Line&gt;@</w:t>
      </w:r>
      <w:proofErr w:type="spellStart"/>
      <w:r>
        <w:t>nam</w:t>
      </w:r>
      <w:proofErr w:type="spellEnd"/>
      <w:r>
        <w:t>='LD_ADDMASS_DLG'&lt;/Line&gt;</w:t>
      </w:r>
    </w:p>
    <w:p w:rsidR="00CC08E0" w:rsidRDefault="00CC08E0" w:rsidP="00CC08E0">
      <w:pPr>
        <w:pStyle w:val="Code"/>
      </w:pPr>
      <w:r>
        <w:t xml:space="preserve">            ...</w:t>
      </w:r>
    </w:p>
    <w:p w:rsidR="00CC08E0" w:rsidRDefault="00CC08E0" w:rsidP="00CC08E0">
      <w:pPr>
        <w:pStyle w:val="Code"/>
      </w:pPr>
      <w:r>
        <w:t xml:space="preserve">            &lt;Line&gt;</w:t>
      </w:r>
      <w:proofErr w:type="gramStart"/>
      <w:r>
        <w:t>@</w:t>
      </w:r>
      <w:proofErr w:type="spellStart"/>
      <w:r>
        <w:t>ui.activate</w:t>
      </w:r>
      <w:proofErr w:type="spellEnd"/>
      <w:r>
        <w:t>(</w:t>
      </w:r>
      <w:proofErr w:type="spellStart"/>
      <w:proofErr w:type="gramEnd"/>
      <w:r>
        <w:t>ui.wid</w:t>
      </w:r>
      <w:proofErr w:type="spellEnd"/>
      <w:r>
        <w:t>('</w:t>
      </w:r>
      <w:proofErr w:type="spellStart"/>
      <w:r>
        <w:t>LdMassOpr</w:t>
      </w:r>
      <w:proofErr w:type="spellEnd"/>
      <w:r>
        <w:t>',${</w:t>
      </w:r>
      <w:proofErr w:type="spellStart"/>
      <w:r>
        <w:t>sid</w:t>
      </w:r>
      <w:proofErr w:type="spellEnd"/>
      <w:r>
        <w:t>}),'\f' '\'Id\'','load')&lt;/Line&gt;</w:t>
      </w:r>
    </w:p>
    <w:p w:rsidR="00CC08E0" w:rsidRDefault="00CC08E0" w:rsidP="00CC08E0">
      <w:pPr>
        <w:pStyle w:val="Code"/>
      </w:pPr>
      <w:r>
        <w:t xml:space="preserve">            &lt;Line&gt;}&lt;/Line&gt;</w:t>
      </w:r>
    </w:p>
    <w:p w:rsidR="00CC08E0" w:rsidRDefault="00CC08E0" w:rsidP="00CC08E0">
      <w:pPr>
        <w:pStyle w:val="Code"/>
      </w:pPr>
      <w:r>
        <w:t xml:space="preserve">        &lt;/Callback&gt;</w:t>
      </w:r>
    </w:p>
    <w:p w:rsidR="00CC08E0" w:rsidRDefault="00CC08E0" w:rsidP="00CC08E0">
      <w:pPr>
        <w:pStyle w:val="Code"/>
      </w:pPr>
      <w:r>
        <w:t xml:space="preserve">        &lt;</w:t>
      </w:r>
      <w:proofErr w:type="spellStart"/>
      <w:r>
        <w:t>WidgetAttribute</w:t>
      </w:r>
      <w:proofErr w:type="spellEnd"/>
      <w:r>
        <w:t xml:space="preserve"> Tech="Motif" Name="</w:t>
      </w:r>
      <w:proofErr w:type="spellStart"/>
      <w:r>
        <w:t>ResizePolicy</w:t>
      </w:r>
      <w:proofErr w:type="spellEnd"/>
      <w:r>
        <w:t>" Type="</w:t>
      </w:r>
      <w:proofErr w:type="spellStart"/>
      <w:r>
        <w:t>ResizePolicy</w:t>
      </w:r>
      <w:proofErr w:type="spellEnd"/>
      <w:r>
        <w:t>"&gt;</w:t>
      </w:r>
    </w:p>
    <w:p w:rsidR="00CC08E0" w:rsidRDefault="00CC08E0" w:rsidP="00CC08E0">
      <w:pPr>
        <w:pStyle w:val="Code"/>
      </w:pPr>
      <w:r>
        <w:t xml:space="preserve">            &lt;Item&gt;RESIZE_GROW&lt;/Item&gt;</w:t>
      </w:r>
    </w:p>
    <w:p w:rsidR="00CC08E0" w:rsidRDefault="00CC08E0" w:rsidP="00CC08E0">
      <w:pPr>
        <w:pStyle w:val="Code"/>
      </w:pPr>
      <w:r>
        <w:t xml:space="preserve">        &lt;/</w:t>
      </w:r>
      <w:proofErr w:type="spellStart"/>
      <w:r>
        <w:t>WidgetAttribute</w:t>
      </w:r>
      <w:proofErr w:type="spellEnd"/>
      <w:r>
        <w:t>&gt;</w:t>
      </w:r>
    </w:p>
    <w:p w:rsidR="00CC08E0" w:rsidRDefault="00CC08E0" w:rsidP="00CC08E0">
      <w:pPr>
        <w:pStyle w:val="Code"/>
      </w:pPr>
      <w:r>
        <w:t xml:space="preserve">        ...</w:t>
      </w:r>
    </w:p>
    <w:p w:rsidR="00CC08E0" w:rsidRDefault="00CC08E0" w:rsidP="00CC08E0">
      <w:pPr>
        <w:pStyle w:val="Code"/>
      </w:pPr>
      <w:r>
        <w:t xml:space="preserve">        &lt;</w:t>
      </w:r>
      <w:proofErr w:type="spellStart"/>
      <w:r>
        <w:t>WidgetInstance</w:t>
      </w:r>
      <w:proofErr w:type="spellEnd"/>
      <w:r>
        <w:t xml:space="preserve"> Class="FORM" Name="</w:t>
      </w:r>
      <w:proofErr w:type="spellStart"/>
      <w:r>
        <w:t>LMassF</w:t>
      </w:r>
      <w:proofErr w:type="spellEnd"/>
      <w:r>
        <w:t>"&gt;</w:t>
      </w:r>
    </w:p>
    <w:p w:rsidR="00CC08E0" w:rsidRDefault="00CC08E0" w:rsidP="00CC08E0">
      <w:pPr>
        <w:pStyle w:val="Code"/>
      </w:pPr>
      <w:r>
        <w:t xml:space="preserve">            &lt;</w:t>
      </w:r>
      <w:proofErr w:type="spellStart"/>
      <w:r>
        <w:t>WidgetAttribute</w:t>
      </w:r>
      <w:proofErr w:type="spellEnd"/>
      <w:r>
        <w:t xml:space="preserve"> Tech="Motif" Name="</w:t>
      </w:r>
      <w:proofErr w:type="spellStart"/>
      <w:r>
        <w:t>ResizePolicy</w:t>
      </w:r>
      <w:proofErr w:type="spellEnd"/>
      <w:r>
        <w:t>" Type="</w:t>
      </w:r>
      <w:proofErr w:type="spellStart"/>
      <w:r>
        <w:t>ResizePolicy</w:t>
      </w:r>
      <w:proofErr w:type="spellEnd"/>
      <w:r>
        <w:t>"&gt;</w:t>
      </w:r>
    </w:p>
    <w:p w:rsidR="00CC08E0" w:rsidRDefault="00CC08E0" w:rsidP="00CC08E0">
      <w:pPr>
        <w:pStyle w:val="Code"/>
      </w:pPr>
      <w:r>
        <w:t xml:space="preserve">                &lt;Item&gt;RESIZE_GROW&lt;/Item&gt;</w:t>
      </w:r>
    </w:p>
    <w:p w:rsidR="00CC08E0" w:rsidRDefault="00CC08E0" w:rsidP="00CC08E0">
      <w:pPr>
        <w:pStyle w:val="Code"/>
      </w:pPr>
      <w:r>
        <w:t xml:space="preserve">            &lt;/</w:t>
      </w:r>
      <w:proofErr w:type="spellStart"/>
      <w:r>
        <w:t>WidgetAttribute</w:t>
      </w:r>
      <w:proofErr w:type="spellEnd"/>
      <w:r>
        <w:t>&gt;</w:t>
      </w:r>
    </w:p>
    <w:p w:rsidR="00CC08E0" w:rsidRDefault="00CC08E0" w:rsidP="00CC08E0">
      <w:pPr>
        <w:pStyle w:val="Code"/>
      </w:pPr>
      <w:r>
        <w:t xml:space="preserve">            &lt;</w:t>
      </w:r>
      <w:proofErr w:type="spellStart"/>
      <w:r>
        <w:t>WidgetAttribute</w:t>
      </w:r>
      <w:proofErr w:type="spellEnd"/>
      <w:r>
        <w:t xml:space="preserve"> Tech="Motif" Name="</w:t>
      </w:r>
      <w:proofErr w:type="spellStart"/>
      <w:r>
        <w:t>RightAttachment</w:t>
      </w:r>
      <w:proofErr w:type="spellEnd"/>
      <w:r>
        <w:t>" Type="</w:t>
      </w:r>
      <w:proofErr w:type="spellStart"/>
      <w:r>
        <w:t>FormAttachment</w:t>
      </w:r>
      <w:proofErr w:type="spellEnd"/>
      <w:r>
        <w:t>" Category="Constraint"&gt;</w:t>
      </w:r>
    </w:p>
    <w:p w:rsidR="00CC08E0" w:rsidRDefault="00CC08E0" w:rsidP="00CC08E0">
      <w:pPr>
        <w:pStyle w:val="Code"/>
      </w:pPr>
      <w:r>
        <w:t xml:space="preserve">                &lt;Item&gt;ATTACH_FORM&lt;/Item&gt;</w:t>
      </w:r>
    </w:p>
    <w:p w:rsidR="00CC08E0" w:rsidRDefault="00CC08E0" w:rsidP="00CC08E0">
      <w:pPr>
        <w:pStyle w:val="Code"/>
      </w:pPr>
      <w:r>
        <w:t xml:space="preserve">            &lt;/</w:t>
      </w:r>
      <w:proofErr w:type="spellStart"/>
      <w:r>
        <w:t>WidgetAttribute</w:t>
      </w:r>
      <w:proofErr w:type="spellEnd"/>
      <w:r>
        <w:t>&gt;</w:t>
      </w:r>
    </w:p>
    <w:p w:rsidR="00CC08E0" w:rsidRDefault="00CC08E0" w:rsidP="00CC08E0">
      <w:pPr>
        <w:pStyle w:val="Code"/>
      </w:pPr>
      <w:r>
        <w:t xml:space="preserve">            ...</w:t>
      </w:r>
    </w:p>
    <w:p w:rsidR="00CC08E0" w:rsidRDefault="00CC08E0" w:rsidP="00CC08E0">
      <w:pPr>
        <w:pStyle w:val="Code"/>
      </w:pPr>
      <w:r>
        <w:t xml:space="preserve">        &lt;/</w:t>
      </w:r>
      <w:proofErr w:type="spellStart"/>
      <w:r>
        <w:t>WidgetInstance</w:t>
      </w:r>
      <w:proofErr w:type="spellEnd"/>
      <w:r>
        <w:t>&gt;</w:t>
      </w:r>
    </w:p>
    <w:p w:rsidR="00CC08E0" w:rsidRDefault="00CC08E0" w:rsidP="00CC08E0">
      <w:pPr>
        <w:pStyle w:val="Code"/>
      </w:pPr>
      <w:r>
        <w:t xml:space="preserve">    &lt;/</w:t>
      </w:r>
      <w:proofErr w:type="spellStart"/>
      <w:r>
        <w:t>WidgetInstance</w:t>
      </w:r>
      <w:proofErr w:type="spellEnd"/>
      <w:r>
        <w:t>&gt;</w:t>
      </w:r>
    </w:p>
    <w:p w:rsidR="00CC08E0" w:rsidRDefault="00CC08E0" w:rsidP="00CC08E0">
      <w:pPr>
        <w:pStyle w:val="Code"/>
      </w:pPr>
      <w:r>
        <w:t>&lt;/</w:t>
      </w:r>
      <w:proofErr w:type="spellStart"/>
      <w:r>
        <w:t>WidgetDefinition</w:t>
      </w:r>
      <w:proofErr w:type="spellEnd"/>
      <w:r>
        <w:t>&gt;</w:t>
      </w:r>
    </w:p>
    <w:p w:rsidR="00CC08E0" w:rsidRDefault="00CC08E0" w:rsidP="00CC08E0">
      <w:pPr>
        <w:pStyle w:val="Body"/>
      </w:pPr>
    </w:p>
    <w:p w:rsidR="00CC08E0" w:rsidRDefault="00CC08E0" w:rsidP="00CC08E0">
      <w:pPr>
        <w:pStyle w:val="Body"/>
      </w:pPr>
      <w:r>
        <w:t xml:space="preserve">This code is passed through our transformation engine and that results in the XAML code presented in listing </w:t>
      </w:r>
      <w:ins w:id="147" w:author="Lianna Wlasiuk" w:date="2009-10-11T18:39:00Z">
        <w:r w:rsidR="007E2164">
          <w:t>A.</w:t>
        </w:r>
      </w:ins>
      <w:r>
        <w:t>12.</w:t>
      </w:r>
    </w:p>
    <w:p w:rsidR="00CC08E0" w:rsidRDefault="00CC08E0" w:rsidP="00CC08E0">
      <w:pPr>
        <w:pStyle w:val="CodeListingCaption"/>
      </w:pPr>
      <w:r>
        <w:t xml:space="preserve">Listing </w:t>
      </w:r>
      <w:ins w:id="148" w:author="Lianna Wlasiuk" w:date="2009-10-11T18:39:00Z">
        <w:r w:rsidR="007E2164">
          <w:t>A.</w:t>
        </w:r>
      </w:ins>
      <w:r>
        <w:t>12: The resulting XAML</w:t>
      </w:r>
    </w:p>
    <w:p w:rsidR="00CC08E0" w:rsidRDefault="00CC08E0" w:rsidP="00CC08E0">
      <w:pPr>
        <w:pStyle w:val="Code"/>
      </w:pPr>
      <w:r>
        <w:t>&lt;</w:t>
      </w:r>
      <w:proofErr w:type="gramStart"/>
      <w:r>
        <w:t>!-</w:t>
      </w:r>
      <w:proofErr w:type="gramEnd"/>
      <w:r>
        <w:t xml:space="preserve">-WARNING: This is generated file generated with </w:t>
      </w:r>
      <w:proofErr w:type="spellStart"/>
      <w:r>
        <w:t>gui-motif-to-xaml.xslt</w:t>
      </w:r>
      <w:proofErr w:type="spellEnd"/>
      <w:r>
        <w:t xml:space="preserve"> by RJB.</w:t>
      </w:r>
    </w:p>
    <w:p w:rsidR="00CC08E0" w:rsidRDefault="00CC08E0" w:rsidP="00CC08E0">
      <w:pPr>
        <w:pStyle w:val="Code"/>
      </w:pPr>
      <w:r>
        <w:t>Any hand-modifications here are likely to be overwritten if/when this file is re-generated --&gt;</w:t>
      </w:r>
    </w:p>
    <w:p w:rsidR="00CC08E0" w:rsidRDefault="00CC08E0" w:rsidP="00CC08E0">
      <w:pPr>
        <w:pStyle w:val="Code"/>
      </w:pPr>
      <w:r>
        <w:t>&lt;</w:t>
      </w:r>
      <w:proofErr w:type="spellStart"/>
      <w:r>
        <w:t>TemplateDialog</w:t>
      </w:r>
      <w:proofErr w:type="spellEnd"/>
      <w:r>
        <w:t xml:space="preserve"> </w:t>
      </w:r>
      <w:proofErr w:type="spellStart"/>
      <w:r>
        <w:t>xmlns</w:t>
      </w:r>
      <w:proofErr w:type="spellEnd"/>
      <w:r>
        <w:t>="</w:t>
      </w:r>
      <w:proofErr w:type="spellStart"/>
      <w:r>
        <w:t>clr-namespace</w:t>
      </w:r>
      <w:proofErr w:type="gramStart"/>
      <w:r>
        <w:t>:Napa.Gui.MotifSupport</w:t>
      </w:r>
      <w:proofErr w:type="gramEnd"/>
      <w:r>
        <w:t>;assembly</w:t>
      </w:r>
      <w:proofErr w:type="spellEnd"/>
      <w:r>
        <w:t>=</w:t>
      </w:r>
      <w:proofErr w:type="spellStart"/>
      <w:r>
        <w:t>CommonGui</w:t>
      </w:r>
      <w:proofErr w:type="spellEnd"/>
      <w:r>
        <w:t>"</w:t>
      </w:r>
    </w:p>
    <w:p w:rsidR="00CC08E0" w:rsidRDefault="00CC08E0" w:rsidP="00CC08E0">
      <w:pPr>
        <w:pStyle w:val="Code"/>
      </w:pPr>
      <w:r>
        <w:t xml:space="preserve">                </w:t>
      </w:r>
      <w:proofErr w:type="spellStart"/>
      <w:proofErr w:type="gramStart"/>
      <w:r>
        <w:t>xmlns:xaml</w:t>
      </w:r>
      <w:proofErr w:type="spellEnd"/>
      <w:proofErr w:type="gramEnd"/>
      <w:r>
        <w:t>="http://schemas.microsoft.com/winfx/2006/xaml"</w:t>
      </w:r>
    </w:p>
    <w:p w:rsidR="00CC08E0" w:rsidRDefault="00CC08E0" w:rsidP="00CC08E0">
      <w:pPr>
        <w:pStyle w:val="Code"/>
      </w:pPr>
      <w:r>
        <w:t xml:space="preserve">                </w:t>
      </w:r>
      <w:proofErr w:type="spellStart"/>
      <w:proofErr w:type="gramStart"/>
      <w:r>
        <w:t>xmlns:m</w:t>
      </w:r>
      <w:proofErr w:type="spellEnd"/>
      <w:proofErr w:type="gramEnd"/>
      <w:r>
        <w:t>="</w:t>
      </w:r>
      <w:proofErr w:type="spellStart"/>
      <w:r>
        <w:t>clr-namespace:Napa.Gui.MotifSupport;assembly</w:t>
      </w:r>
      <w:proofErr w:type="spellEnd"/>
      <w:r>
        <w:t>=</w:t>
      </w:r>
      <w:proofErr w:type="spellStart"/>
      <w:r>
        <w:t>CommonGui</w:t>
      </w:r>
      <w:proofErr w:type="spellEnd"/>
      <w:r>
        <w:t>"</w:t>
      </w:r>
    </w:p>
    <w:p w:rsidR="00CC08E0" w:rsidRDefault="00CC08E0" w:rsidP="00CC08E0">
      <w:pPr>
        <w:pStyle w:val="Code"/>
      </w:pPr>
      <w:r>
        <w:t xml:space="preserve">                </w:t>
      </w:r>
      <w:proofErr w:type="spellStart"/>
      <w:proofErr w:type="gramStart"/>
      <w:r>
        <w:t>xaml:Class</w:t>
      </w:r>
      <w:proofErr w:type="spellEnd"/>
      <w:proofErr w:type="gramEnd"/>
      <w:r>
        <w:t>="</w:t>
      </w:r>
      <w:proofErr w:type="spellStart"/>
      <w:r>
        <w:t>Napa.Gui.LDWS.LD_LOAD_MASS_DLG</w:t>
      </w:r>
      <w:proofErr w:type="spellEnd"/>
      <w:r>
        <w:t>"</w:t>
      </w:r>
    </w:p>
    <w:p w:rsidR="00CC08E0" w:rsidRDefault="00CC08E0" w:rsidP="00CC08E0">
      <w:pPr>
        <w:pStyle w:val="Code"/>
      </w:pPr>
      <w:r>
        <w:t xml:space="preserve">                </w:t>
      </w:r>
      <w:proofErr w:type="spellStart"/>
      <w:proofErr w:type="gramStart"/>
      <w:r>
        <w:t>m</w:t>
      </w:r>
      <w:proofErr w:type="gramEnd"/>
      <w:r>
        <w:t>:GUI.Name</w:t>
      </w:r>
      <w:proofErr w:type="spellEnd"/>
      <w:r>
        <w:t>="LD_LOAD_MASS_DLG"</w:t>
      </w:r>
    </w:p>
    <w:p w:rsidR="00CC08E0" w:rsidRDefault="00CC08E0" w:rsidP="00CC08E0">
      <w:pPr>
        <w:pStyle w:val="Code"/>
      </w:pPr>
      <w:r>
        <w:t xml:space="preserve">                Title="Load Mass Loads"</w:t>
      </w:r>
    </w:p>
    <w:p w:rsidR="00CC08E0" w:rsidRDefault="00CC08E0" w:rsidP="00CC08E0">
      <w:pPr>
        <w:pStyle w:val="Code"/>
      </w:pPr>
      <w:r>
        <w:t xml:space="preserve">                </w:t>
      </w:r>
      <w:proofErr w:type="spellStart"/>
      <w:r>
        <w:t>DefaultButtonType</w:t>
      </w:r>
      <w:proofErr w:type="spellEnd"/>
      <w:r>
        <w:t>="DIALOG_HELP_BUTTON"&gt;</w:t>
      </w:r>
    </w:p>
    <w:p w:rsidR="00CC08E0" w:rsidRDefault="00CC08E0" w:rsidP="00CC08E0">
      <w:pPr>
        <w:pStyle w:val="Code"/>
      </w:pPr>
      <w:r>
        <w:t xml:space="preserve">   &lt;</w:t>
      </w:r>
      <w:proofErr w:type="spellStart"/>
      <w:r>
        <w:t>FormPanel_LMassF</w:t>
      </w:r>
      <w:proofErr w:type="spellEnd"/>
      <w:r>
        <w:t xml:space="preserve"> </w:t>
      </w:r>
      <w:proofErr w:type="spellStart"/>
      <w:r>
        <w:t>xmlns</w:t>
      </w:r>
      <w:proofErr w:type="spellEnd"/>
      <w:r>
        <w:t>="</w:t>
      </w:r>
      <w:proofErr w:type="spellStart"/>
      <w:r>
        <w:t>clr-namespace</w:t>
      </w:r>
      <w:proofErr w:type="gramStart"/>
      <w:r>
        <w:t>:Napa.Gui.LDWS.LD</w:t>
      </w:r>
      <w:proofErr w:type="gramEnd"/>
      <w:r>
        <w:t>_LOAD_MASS_DLG_Parts</w:t>
      </w:r>
      <w:proofErr w:type="spellEnd"/>
      <w:r>
        <w:t xml:space="preserve">" </w:t>
      </w:r>
      <w:proofErr w:type="spellStart"/>
      <w:r>
        <w:t>m:GUI.Name</w:t>
      </w:r>
      <w:proofErr w:type="spellEnd"/>
      <w:r>
        <w:t>="</w:t>
      </w:r>
      <w:proofErr w:type="spellStart"/>
      <w:r>
        <w:t>LMassF</w:t>
      </w:r>
      <w:proofErr w:type="spellEnd"/>
      <w:r>
        <w:t>"&gt;</w:t>
      </w:r>
    </w:p>
    <w:p w:rsidR="00CC08E0" w:rsidRDefault="00CC08E0" w:rsidP="00CC08E0">
      <w:pPr>
        <w:pStyle w:val="Code"/>
      </w:pPr>
      <w:r>
        <w:t xml:space="preserve">      &lt;</w:t>
      </w:r>
      <w:proofErr w:type="spellStart"/>
      <w:r>
        <w:t>FormPanel</w:t>
      </w:r>
      <w:proofErr w:type="spellEnd"/>
      <w:r>
        <w:t xml:space="preserve"> </w:t>
      </w:r>
      <w:proofErr w:type="spellStart"/>
      <w:r>
        <w:t>xmlns</w:t>
      </w:r>
      <w:proofErr w:type="spellEnd"/>
      <w:r>
        <w:t>="</w:t>
      </w:r>
      <w:proofErr w:type="spellStart"/>
      <w:r>
        <w:t>clr-namespace</w:t>
      </w:r>
      <w:proofErr w:type="gramStart"/>
      <w:r>
        <w:t>:Napa.Gui.MotifSupport</w:t>
      </w:r>
      <w:proofErr w:type="gramEnd"/>
      <w:r>
        <w:t>;assembly</w:t>
      </w:r>
      <w:proofErr w:type="spellEnd"/>
      <w:r>
        <w:t>=</w:t>
      </w:r>
      <w:proofErr w:type="spellStart"/>
      <w:r>
        <w:t>CommonGui</w:t>
      </w:r>
      <w:proofErr w:type="spellEnd"/>
      <w:r>
        <w:t xml:space="preserve">" </w:t>
      </w:r>
      <w:proofErr w:type="spellStart"/>
      <w:r>
        <w:t>m:GUI.Name</w:t>
      </w:r>
      <w:proofErr w:type="spellEnd"/>
      <w:r>
        <w:t>="WA"</w:t>
      </w:r>
    </w:p>
    <w:p w:rsidR="00CC08E0" w:rsidRDefault="00CC08E0" w:rsidP="00CC08E0">
      <w:pPr>
        <w:pStyle w:val="Code"/>
      </w:pPr>
      <w:r>
        <w:t xml:space="preserve">                 </w:t>
      </w:r>
      <w:proofErr w:type="spellStart"/>
      <w:proofErr w:type="gramStart"/>
      <w:r>
        <w:t>m</w:t>
      </w:r>
      <w:proofErr w:type="gramEnd"/>
      <w:r>
        <w:t>:FormPanel.AttachRight</w:t>
      </w:r>
      <w:proofErr w:type="spellEnd"/>
      <w:r>
        <w:t xml:space="preserve">="FORM" </w:t>
      </w:r>
      <w:proofErr w:type="spellStart"/>
      <w:r>
        <w:t>m:FormPanel.AttachLeft</w:t>
      </w:r>
      <w:proofErr w:type="spellEnd"/>
      <w:r>
        <w:t>="FORM"&gt;</w:t>
      </w:r>
    </w:p>
    <w:p w:rsidR="00CC08E0" w:rsidRDefault="00CC08E0" w:rsidP="00CC08E0">
      <w:pPr>
        <w:pStyle w:val="Code"/>
      </w:pPr>
      <w:r>
        <w:t xml:space="preserve">         &lt;</w:t>
      </w:r>
      <w:proofErr w:type="spellStart"/>
      <w:r>
        <w:t>FormPanel</w:t>
      </w:r>
      <w:proofErr w:type="spellEnd"/>
      <w:r>
        <w:t xml:space="preserve"> </w:t>
      </w:r>
      <w:proofErr w:type="spellStart"/>
      <w:r>
        <w:t>m</w:t>
      </w:r>
      <w:proofErr w:type="gramStart"/>
      <w:r>
        <w:t>:GUI.Name</w:t>
      </w:r>
      <w:proofErr w:type="spellEnd"/>
      <w:proofErr w:type="gramEnd"/>
      <w:r>
        <w:t xml:space="preserve">="Load" </w:t>
      </w:r>
      <w:proofErr w:type="spellStart"/>
      <w:r>
        <w:t>m:FormPanel.AttachTop</w:t>
      </w:r>
      <w:proofErr w:type="spellEnd"/>
      <w:r>
        <w:t xml:space="preserve">="FORM" </w:t>
      </w:r>
      <w:proofErr w:type="spellStart"/>
      <w:r>
        <w:t>m:FormPanel.AttachLeft</w:t>
      </w:r>
      <w:proofErr w:type="spellEnd"/>
      <w:r>
        <w:t>="FORM"&gt;</w:t>
      </w:r>
    </w:p>
    <w:p w:rsidR="00CC08E0" w:rsidRDefault="00CC08E0" w:rsidP="00CC08E0">
      <w:pPr>
        <w:pStyle w:val="Code"/>
      </w:pPr>
      <w:r>
        <w:t xml:space="preserve">            &lt;Label </w:t>
      </w:r>
      <w:proofErr w:type="spellStart"/>
      <w:r>
        <w:t>xmlns</w:t>
      </w:r>
      <w:proofErr w:type="spellEnd"/>
      <w:r>
        <w:t>="http://schemas.microsoft.com/winfx/2006/xaml/presentation"</w:t>
      </w:r>
    </w:p>
    <w:p w:rsidR="00CC08E0" w:rsidRDefault="00CC08E0" w:rsidP="00CC08E0">
      <w:pPr>
        <w:pStyle w:val="Code"/>
      </w:pPr>
      <w:r>
        <w:t xml:space="preserve">                   </w:t>
      </w:r>
      <w:proofErr w:type="spellStart"/>
      <w:proofErr w:type="gramStart"/>
      <w:r>
        <w:t>m</w:t>
      </w:r>
      <w:proofErr w:type="gramEnd"/>
      <w:r>
        <w:t>:GUI.Name</w:t>
      </w:r>
      <w:proofErr w:type="spellEnd"/>
      <w:r>
        <w:t>="Label" Content="Load (Type, F-Location):"/&gt;</w:t>
      </w:r>
    </w:p>
    <w:p w:rsidR="00CC08E0" w:rsidRDefault="00CC08E0" w:rsidP="00CC08E0">
      <w:pPr>
        <w:pStyle w:val="Code"/>
      </w:pPr>
      <w:r>
        <w:t xml:space="preserve">            &lt;</w:t>
      </w:r>
      <w:proofErr w:type="spellStart"/>
      <w:r>
        <w:t>InputField_Text</w:t>
      </w:r>
      <w:proofErr w:type="spellEnd"/>
      <w:r>
        <w:t xml:space="preserve"> </w:t>
      </w:r>
      <w:proofErr w:type="spellStart"/>
      <w:r>
        <w:t>xmlns</w:t>
      </w:r>
      <w:proofErr w:type="spellEnd"/>
      <w:r>
        <w:t>="</w:t>
      </w:r>
      <w:proofErr w:type="spellStart"/>
      <w:r>
        <w:t>clr-namespace</w:t>
      </w:r>
      <w:proofErr w:type="gramStart"/>
      <w:r>
        <w:t>:Napa.Gui.LDWS.LD</w:t>
      </w:r>
      <w:proofErr w:type="gramEnd"/>
      <w:r>
        <w:t>_LOAD_MASS_DLG_Parts</w:t>
      </w:r>
      <w:proofErr w:type="spellEnd"/>
      <w:r>
        <w:t xml:space="preserve">" </w:t>
      </w:r>
      <w:proofErr w:type="spellStart"/>
      <w:r>
        <w:t>m:GUI.Name</w:t>
      </w:r>
      <w:proofErr w:type="spellEnd"/>
      <w:r>
        <w:t>="Text"</w:t>
      </w:r>
    </w:p>
    <w:p w:rsidR="00CC08E0" w:rsidRDefault="00CC08E0" w:rsidP="00CC08E0">
      <w:pPr>
        <w:pStyle w:val="Code"/>
      </w:pPr>
      <w:r>
        <w:t xml:space="preserve">                             </w:t>
      </w:r>
      <w:proofErr w:type="spellStart"/>
      <w:r>
        <w:t>IsEnabled</w:t>
      </w:r>
      <w:proofErr w:type="spellEnd"/>
      <w:r>
        <w:t xml:space="preserve">="False" </w:t>
      </w:r>
      <w:proofErr w:type="spellStart"/>
      <w:r>
        <w:t>MinWidth</w:t>
      </w:r>
      <w:proofErr w:type="spellEnd"/>
      <w:r>
        <w:t>="72"</w:t>
      </w:r>
    </w:p>
    <w:p w:rsidR="00CC08E0" w:rsidRDefault="00CC08E0" w:rsidP="00CC08E0">
      <w:pPr>
        <w:pStyle w:val="Code"/>
      </w:pPr>
      <w:r>
        <w:t xml:space="preserve">                             </w:t>
      </w:r>
      <w:proofErr w:type="spellStart"/>
      <w:proofErr w:type="gramStart"/>
      <w:r>
        <w:t>m</w:t>
      </w:r>
      <w:proofErr w:type="gramEnd"/>
      <w:r>
        <w:t>:FormPanel.AttachRight</w:t>
      </w:r>
      <w:proofErr w:type="spellEnd"/>
      <w:r>
        <w:t xml:space="preserve">="FORM" </w:t>
      </w:r>
      <w:proofErr w:type="spellStart"/>
      <w:r>
        <w:t>m:FormPanel.AttachLeft</w:t>
      </w:r>
      <w:proofErr w:type="spellEnd"/>
      <w:r>
        <w:t>="</w:t>
      </w:r>
      <w:proofErr w:type="spellStart"/>
      <w:r>
        <w:t>WIDGET:Label</w:t>
      </w:r>
      <w:proofErr w:type="spellEnd"/>
      <w:r>
        <w:t>"</w:t>
      </w:r>
    </w:p>
    <w:p w:rsidR="00CC08E0" w:rsidRDefault="00CC08E0" w:rsidP="00CC08E0">
      <w:pPr>
        <w:pStyle w:val="Code"/>
      </w:pPr>
      <w:r>
        <w:t xml:space="preserve">                             </w:t>
      </w:r>
      <w:proofErr w:type="spellStart"/>
      <w:r>
        <w:t>ReplaceOnError</w:t>
      </w:r>
      <w:proofErr w:type="spellEnd"/>
      <w:r>
        <w:t xml:space="preserve">="True" </w:t>
      </w:r>
      <w:proofErr w:type="spellStart"/>
      <w:r>
        <w:t>InputPattern</w:t>
      </w:r>
      <w:proofErr w:type="spellEnd"/>
      <w:r>
        <w:t>="$name"/&gt;</w:t>
      </w:r>
    </w:p>
    <w:p w:rsidR="00CC08E0" w:rsidRDefault="00CC08E0" w:rsidP="00CC08E0">
      <w:pPr>
        <w:pStyle w:val="Code"/>
      </w:pPr>
      <w:r>
        <w:t xml:space="preserve">         &lt;/</w:t>
      </w:r>
      <w:proofErr w:type="spellStart"/>
      <w:r>
        <w:t>FormPanel</w:t>
      </w:r>
      <w:proofErr w:type="spellEnd"/>
      <w:r>
        <w:t>&gt;</w:t>
      </w:r>
    </w:p>
    <w:p w:rsidR="00CC08E0" w:rsidRDefault="00CC08E0" w:rsidP="00CC08E0">
      <w:pPr>
        <w:pStyle w:val="Code"/>
      </w:pPr>
      <w:r>
        <w:t xml:space="preserve">         &lt;Separator </w:t>
      </w:r>
      <w:proofErr w:type="spellStart"/>
      <w:r>
        <w:t>xmlns</w:t>
      </w:r>
      <w:proofErr w:type="spellEnd"/>
      <w:r>
        <w:t>="http://schemas.microsoft.com/winfx/2006/xaml/presentation"</w:t>
      </w:r>
    </w:p>
    <w:p w:rsidR="00CC08E0" w:rsidRDefault="00CC08E0" w:rsidP="00CC08E0">
      <w:pPr>
        <w:pStyle w:val="Code"/>
      </w:pPr>
      <w:r>
        <w:t xml:space="preserve">                    </w:t>
      </w:r>
      <w:proofErr w:type="spellStart"/>
      <w:proofErr w:type="gramStart"/>
      <w:r>
        <w:t>m</w:t>
      </w:r>
      <w:proofErr w:type="gramEnd"/>
      <w:r>
        <w:t>:GUI.Name</w:t>
      </w:r>
      <w:proofErr w:type="spellEnd"/>
      <w:r>
        <w:t xml:space="preserve">="S2" </w:t>
      </w:r>
      <w:proofErr w:type="spellStart"/>
      <w:r>
        <w:t>m:FormPanel.AttachLeft</w:t>
      </w:r>
      <w:proofErr w:type="spellEnd"/>
      <w:r>
        <w:t xml:space="preserve">="FORM" </w:t>
      </w:r>
      <w:proofErr w:type="spellStart"/>
      <w:r>
        <w:t>m:FormPanel.AttachRight</w:t>
      </w:r>
      <w:proofErr w:type="spellEnd"/>
      <w:r>
        <w:t>="FORM"</w:t>
      </w:r>
    </w:p>
    <w:p w:rsidR="00CC08E0" w:rsidRDefault="00CC08E0" w:rsidP="00CC08E0">
      <w:pPr>
        <w:pStyle w:val="Code"/>
      </w:pPr>
      <w:r>
        <w:t xml:space="preserve">                    </w:t>
      </w:r>
      <w:proofErr w:type="spellStart"/>
      <w:proofErr w:type="gramStart"/>
      <w:r>
        <w:t>m</w:t>
      </w:r>
      <w:proofErr w:type="gramEnd"/>
      <w:r>
        <w:t>:FormPanel.AttachTop</w:t>
      </w:r>
      <w:proofErr w:type="spellEnd"/>
      <w:r>
        <w:t>="WIDGET:Mass:4"/&gt;</w:t>
      </w:r>
    </w:p>
    <w:p w:rsidR="00CC08E0" w:rsidRDefault="00CC08E0" w:rsidP="00CC08E0">
      <w:pPr>
        <w:pStyle w:val="Code"/>
      </w:pPr>
      <w:r>
        <w:tab/>
      </w:r>
      <w:r>
        <w:tab/>
        <w:t>...</w:t>
      </w:r>
    </w:p>
    <w:p w:rsidR="00CC08E0" w:rsidRDefault="00CC08E0" w:rsidP="00CC08E0">
      <w:pPr>
        <w:pStyle w:val="Code"/>
      </w:pPr>
      <w:r>
        <w:t xml:space="preserve">      &lt;/</w:t>
      </w:r>
      <w:proofErr w:type="spellStart"/>
      <w:r>
        <w:t>FormPanel</w:t>
      </w:r>
      <w:proofErr w:type="spellEnd"/>
      <w:r>
        <w:t>&gt;</w:t>
      </w:r>
    </w:p>
    <w:p w:rsidR="00CC08E0" w:rsidRDefault="00CC08E0" w:rsidP="00CC08E0">
      <w:pPr>
        <w:pStyle w:val="Code"/>
      </w:pPr>
      <w:r>
        <w:t xml:space="preserve">   &lt;/</w:t>
      </w:r>
      <w:proofErr w:type="spellStart"/>
      <w:r>
        <w:t>FormPanel_LMassF</w:t>
      </w:r>
      <w:proofErr w:type="spellEnd"/>
      <w:r>
        <w:t>&gt;</w:t>
      </w:r>
    </w:p>
    <w:p w:rsidR="00CC08E0" w:rsidRDefault="00CC08E0" w:rsidP="00CC08E0">
      <w:pPr>
        <w:pStyle w:val="Code"/>
      </w:pPr>
      <w:r>
        <w:t>&lt;/</w:t>
      </w:r>
      <w:proofErr w:type="spellStart"/>
      <w:r>
        <w:t>TemplateDialog</w:t>
      </w:r>
      <w:proofErr w:type="spellEnd"/>
      <w:r>
        <w:t>&gt;</w:t>
      </w:r>
    </w:p>
    <w:p w:rsidR="00CC08E0" w:rsidRDefault="00CC08E0" w:rsidP="00CC08E0">
      <w:pPr>
        <w:pStyle w:val="Code"/>
      </w:pPr>
    </w:p>
    <w:p w:rsidR="006B4CD4" w:rsidRDefault="00CC08E0" w:rsidP="00CC08E0">
      <w:pPr>
        <w:pStyle w:val="Body"/>
      </w:pPr>
      <w:r>
        <w:t xml:space="preserve">The next </w:t>
      </w:r>
      <w:r w:rsidR="006B4CD4">
        <w:t xml:space="preserve">bit of code, listing </w:t>
      </w:r>
      <w:ins w:id="149" w:author="Lianna Wlasiuk" w:date="2009-10-11T18:39:00Z">
        <w:r w:rsidR="007E2164">
          <w:t>A.</w:t>
        </w:r>
      </w:ins>
      <w:r w:rsidR="006B4CD4">
        <w:t>13, shows the corresponding ruby file that gets generated by the transformation.</w:t>
      </w:r>
    </w:p>
    <w:p w:rsidR="006B4CD4" w:rsidRDefault="006B4CD4" w:rsidP="006B4CD4">
      <w:pPr>
        <w:pStyle w:val="CodeListingCaption"/>
      </w:pPr>
      <w:r>
        <w:t xml:space="preserve">Listing </w:t>
      </w:r>
      <w:ins w:id="150" w:author="Lianna Wlasiuk" w:date="2009-10-11T18:39:00Z">
        <w:r w:rsidR="007E2164">
          <w:t>A.</w:t>
        </w:r>
      </w:ins>
      <w:r>
        <w:t>13: The generated ruby file</w:t>
      </w:r>
    </w:p>
    <w:p w:rsidR="006B4CD4" w:rsidRDefault="006B4CD4" w:rsidP="006B4CD4">
      <w:pPr>
        <w:pStyle w:val="Code"/>
      </w:pPr>
      <w:r>
        <w:t xml:space="preserve"># File generated by </w:t>
      </w:r>
      <w:proofErr w:type="spellStart"/>
      <w:r>
        <w:t>TransformNB.m</w:t>
      </w:r>
      <w:proofErr w:type="spellEnd"/>
      <w:r>
        <w:t>, do not modify by hand</w:t>
      </w:r>
    </w:p>
    <w:p w:rsidR="006B4CD4" w:rsidRDefault="006B4CD4" w:rsidP="006B4CD4">
      <w:pPr>
        <w:pStyle w:val="Code"/>
      </w:pPr>
      <w:proofErr w:type="gramStart"/>
      <w:r>
        <w:t>require</w:t>
      </w:r>
      <w:proofErr w:type="gramEnd"/>
      <w:r>
        <w:t>("</w:t>
      </w:r>
      <w:proofErr w:type="spellStart"/>
      <w:r>
        <w:t>gui.rb</w:t>
      </w:r>
      <w:proofErr w:type="spellEnd"/>
      <w:r>
        <w:t xml:space="preserve">") # Our ruby GUI framework </w:t>
      </w:r>
    </w:p>
    <w:p w:rsidR="006B4CD4" w:rsidRDefault="006B4CD4" w:rsidP="006B4CD4">
      <w:pPr>
        <w:pStyle w:val="Code"/>
      </w:pPr>
      <w:proofErr w:type="gramStart"/>
      <w:r>
        <w:t>require</w:t>
      </w:r>
      <w:proofErr w:type="gramEnd"/>
      <w:r>
        <w:t>("LoadingConditionsGui.dll") # Assembly with widget XAML</w:t>
      </w:r>
    </w:p>
    <w:p w:rsidR="006B4CD4" w:rsidRDefault="006B4CD4" w:rsidP="006B4CD4">
      <w:pPr>
        <w:pStyle w:val="Code"/>
      </w:pPr>
      <w:proofErr w:type="gramStart"/>
      <w:r>
        <w:t>require</w:t>
      </w:r>
      <w:proofErr w:type="gramEnd"/>
      <w:r>
        <w:t>("</w:t>
      </w:r>
      <w:proofErr w:type="spellStart"/>
      <w:r>
        <w:t>wpf/framework_element.rb</w:t>
      </w:r>
      <w:proofErr w:type="spellEnd"/>
      <w:r>
        <w:t xml:space="preserve">") # Extensions on </w:t>
      </w:r>
      <w:proofErr w:type="spellStart"/>
      <w:r>
        <w:t>wpf</w:t>
      </w:r>
      <w:proofErr w:type="spellEnd"/>
      <w:r>
        <w:t xml:space="preserve"> widgets</w:t>
      </w:r>
    </w:p>
    <w:p w:rsidR="006B4CD4" w:rsidRDefault="006B4CD4" w:rsidP="006B4CD4">
      <w:pPr>
        <w:pStyle w:val="Code"/>
      </w:pPr>
    </w:p>
    <w:p w:rsidR="006B4CD4" w:rsidRDefault="006B4CD4" w:rsidP="006B4CD4">
      <w:pPr>
        <w:pStyle w:val="Code"/>
      </w:pPr>
      <w:proofErr w:type="gramStart"/>
      <w:r>
        <w:t>class</w:t>
      </w:r>
      <w:proofErr w:type="gramEnd"/>
      <w:r>
        <w:t xml:space="preserve"> </w:t>
      </w:r>
      <w:proofErr w:type="spellStart"/>
      <w:r>
        <w:t>Napa::Gui::LDWS::LD_LOAD_MASS_DLG</w:t>
      </w:r>
      <w:proofErr w:type="spellEnd"/>
    </w:p>
    <w:p w:rsidR="006B4CD4" w:rsidRDefault="006B4CD4" w:rsidP="006B4CD4">
      <w:pPr>
        <w:pStyle w:val="Code"/>
      </w:pPr>
    </w:p>
    <w:p w:rsidR="006B4CD4" w:rsidRDefault="006B4CD4" w:rsidP="006B4CD4">
      <w:pPr>
        <w:pStyle w:val="Code"/>
      </w:pPr>
      <w:r>
        <w:t xml:space="preserve">    </w:t>
      </w:r>
      <w:proofErr w:type="gramStart"/>
      <w:r>
        <w:t>def</w:t>
      </w:r>
      <w:proofErr w:type="gramEnd"/>
      <w:r>
        <w:t xml:space="preserve"> </w:t>
      </w:r>
      <w:proofErr w:type="spellStart"/>
      <w:r>
        <w:t>loaded_handler</w:t>
      </w:r>
      <w:proofErr w:type="spellEnd"/>
      <w:r>
        <w:t>(*</w:t>
      </w:r>
      <w:proofErr w:type="spellStart"/>
      <w:r>
        <w:t>args</w:t>
      </w:r>
      <w:proofErr w:type="spellEnd"/>
      <w:r>
        <w:t>)</w:t>
      </w:r>
    </w:p>
    <w:p w:rsidR="006B4CD4" w:rsidRDefault="006B4CD4" w:rsidP="006B4CD4">
      <w:pPr>
        <w:pStyle w:val="Code"/>
      </w:pPr>
      <w:r>
        <w:t xml:space="preserve">        # Find right load component [LD_MASS_PU]</w:t>
      </w:r>
    </w:p>
    <w:p w:rsidR="006B4CD4" w:rsidRDefault="006B4CD4" w:rsidP="006B4CD4">
      <w:pPr>
        <w:pStyle w:val="Code"/>
      </w:pPr>
      <w:r>
        <w:t xml:space="preserve">        # NB: @if </w:t>
      </w:r>
      <w:proofErr w:type="gramStart"/>
      <w:r>
        <w:t>ui.is(</w:t>
      </w:r>
      <w:proofErr w:type="gramEnd"/>
      <w:r>
        <w:t>'</w:t>
      </w:r>
      <w:proofErr w:type="spellStart"/>
      <w:r>
        <w:t>MassTable</w:t>
      </w:r>
      <w:proofErr w:type="spellEnd"/>
      <w:r>
        <w:t>') then</w:t>
      </w:r>
    </w:p>
    <w:p w:rsidR="006B4CD4" w:rsidRDefault="006B4CD4" w:rsidP="006B4CD4">
      <w:pPr>
        <w:pStyle w:val="Code"/>
      </w:pPr>
      <w:r>
        <w:t xml:space="preserve">        </w:t>
      </w:r>
      <w:proofErr w:type="gramStart"/>
      <w:r>
        <w:t>if</w:t>
      </w:r>
      <w:proofErr w:type="gramEnd"/>
      <w:r>
        <w:t xml:space="preserve"> UI.is("</w:t>
      </w:r>
      <w:proofErr w:type="spellStart"/>
      <w:r>
        <w:t>MassTable</w:t>
      </w:r>
      <w:proofErr w:type="spellEnd"/>
      <w:r>
        <w:t>")</w:t>
      </w:r>
    </w:p>
    <w:p w:rsidR="006B4CD4" w:rsidRDefault="006B4CD4" w:rsidP="006B4CD4">
      <w:pPr>
        <w:pStyle w:val="Code"/>
      </w:pPr>
      <w:r>
        <w:t xml:space="preserve">            </w:t>
      </w:r>
      <w:proofErr w:type="gramStart"/>
      <w:r>
        <w:t>was</w:t>
      </w:r>
      <w:proofErr w:type="gramEnd"/>
      <w:r>
        <w:t xml:space="preserve"> = []                                                          </w:t>
      </w:r>
    </w:p>
    <w:p w:rsidR="006B4CD4" w:rsidRDefault="006B4CD4" w:rsidP="006B4CD4">
      <w:pPr>
        <w:pStyle w:val="Code"/>
      </w:pPr>
      <w:r>
        <w:t xml:space="preserve">            </w:t>
      </w:r>
      <w:proofErr w:type="gramStart"/>
      <w:r>
        <w:t>was</w:t>
      </w:r>
      <w:proofErr w:type="gramEnd"/>
      <w:r>
        <w:t xml:space="preserve"> = </w:t>
      </w:r>
      <w:proofErr w:type="spellStart"/>
      <w:r>
        <w:t>TP.wareas</w:t>
      </w:r>
      <w:proofErr w:type="spellEnd"/>
      <w:r>
        <w:t xml:space="preserve">                                                   </w:t>
      </w:r>
    </w:p>
    <w:p w:rsidR="006B4CD4" w:rsidRDefault="006B4CD4" w:rsidP="006B4CD4">
      <w:pPr>
        <w:pStyle w:val="Code"/>
      </w:pPr>
      <w:r>
        <w:t xml:space="preserve">            </w:t>
      </w:r>
      <w:proofErr w:type="spellStart"/>
      <w:proofErr w:type="gramStart"/>
      <w:r>
        <w:t>wa</w:t>
      </w:r>
      <w:proofErr w:type="spellEnd"/>
      <w:proofErr w:type="gramEnd"/>
      <w:r>
        <w:t xml:space="preserve"> = ""                                                           </w:t>
      </w:r>
    </w:p>
    <w:p w:rsidR="006B4CD4" w:rsidRDefault="006B4CD4" w:rsidP="006B4CD4">
      <w:pPr>
        <w:pStyle w:val="Code"/>
      </w:pPr>
      <w:r>
        <w:t xml:space="preserve">            </w:t>
      </w:r>
      <w:proofErr w:type="spellStart"/>
      <w:proofErr w:type="gramStart"/>
      <w:r>
        <w:t>wa</w:t>
      </w:r>
      <w:proofErr w:type="spellEnd"/>
      <w:proofErr w:type="gramEnd"/>
      <w:r>
        <w:t xml:space="preserve"> = </w:t>
      </w:r>
      <w:proofErr w:type="spellStart"/>
      <w:r>
        <w:t>Wpf::Application.current.windows.mass_table.workarea</w:t>
      </w:r>
      <w:proofErr w:type="spellEnd"/>
      <w:r>
        <w:t xml:space="preserve">         </w:t>
      </w:r>
    </w:p>
    <w:p w:rsidR="006B4CD4" w:rsidRDefault="006B4CD4" w:rsidP="006B4CD4">
      <w:pPr>
        <w:pStyle w:val="Code"/>
      </w:pPr>
      <w:r>
        <w:t xml:space="preserve">            </w:t>
      </w:r>
      <w:proofErr w:type="gramStart"/>
      <w:r>
        <w:t>if</w:t>
      </w:r>
      <w:proofErr w:type="gramEnd"/>
      <w:r>
        <w:t xml:space="preserve"> </w:t>
      </w:r>
      <w:proofErr w:type="spellStart"/>
      <w:r>
        <w:t>DM.locate</w:t>
      </w:r>
      <w:proofErr w:type="spellEnd"/>
      <w:r>
        <w:t xml:space="preserve">(was, </w:t>
      </w:r>
      <w:proofErr w:type="spellStart"/>
      <w:r>
        <w:t>wa</w:t>
      </w:r>
      <w:proofErr w:type="spellEnd"/>
      <w:r>
        <w:t>)</w:t>
      </w:r>
    </w:p>
    <w:p w:rsidR="006B4CD4" w:rsidRDefault="006B4CD4" w:rsidP="006B4CD4">
      <w:pPr>
        <w:pStyle w:val="Code"/>
      </w:pPr>
      <w:r>
        <w:t xml:space="preserve">                </w:t>
      </w:r>
      <w:proofErr w:type="spellStart"/>
      <w:proofErr w:type="gramStart"/>
      <w:r>
        <w:t>currwa</w:t>
      </w:r>
      <w:proofErr w:type="spellEnd"/>
      <w:proofErr w:type="gramEnd"/>
      <w:r>
        <w:t xml:space="preserve"> = </w:t>
      </w:r>
      <w:proofErr w:type="spellStart"/>
      <w:r>
        <w:t>TP.warea</w:t>
      </w:r>
      <w:proofErr w:type="spellEnd"/>
      <w:r>
        <w:t xml:space="preserve">                                                </w:t>
      </w:r>
    </w:p>
    <w:p w:rsidR="006B4CD4" w:rsidRDefault="006B4CD4" w:rsidP="006B4CD4">
      <w:pPr>
        <w:pStyle w:val="Code"/>
      </w:pPr>
      <w:r>
        <w:t xml:space="preserve">                </w:t>
      </w:r>
      <w:proofErr w:type="spellStart"/>
      <w:proofErr w:type="gramStart"/>
      <w:r>
        <w:t>TP.chgwa</w:t>
      </w:r>
      <w:proofErr w:type="spellEnd"/>
      <w:r>
        <w:t>(</w:t>
      </w:r>
      <w:proofErr w:type="spellStart"/>
      <w:proofErr w:type="gramEnd"/>
      <w:r>
        <w:t>wa</w:t>
      </w:r>
      <w:proofErr w:type="spellEnd"/>
      <w:r>
        <w:t>)</w:t>
      </w:r>
    </w:p>
    <w:p w:rsidR="006B4CD4" w:rsidRDefault="006B4CD4" w:rsidP="006B4CD4">
      <w:pPr>
        <w:pStyle w:val="Code"/>
      </w:pPr>
      <w:r>
        <w:t xml:space="preserve">                ….                                                     </w:t>
      </w:r>
    </w:p>
    <w:p w:rsidR="006B4CD4" w:rsidRDefault="006B4CD4" w:rsidP="006B4CD4">
      <w:pPr>
        <w:pStyle w:val="Code"/>
      </w:pPr>
      <w:r>
        <w:t xml:space="preserve">                </w:t>
      </w:r>
      <w:proofErr w:type="spellStart"/>
      <w:proofErr w:type="gramStart"/>
      <w:r>
        <w:t>TP.chgwa</w:t>
      </w:r>
      <w:proofErr w:type="spellEnd"/>
      <w:r>
        <w:t>(</w:t>
      </w:r>
      <w:proofErr w:type="spellStart"/>
      <w:proofErr w:type="gramEnd"/>
      <w:r>
        <w:t>currwa</w:t>
      </w:r>
      <w:proofErr w:type="spellEnd"/>
      <w:r>
        <w:t xml:space="preserve">)                                                 </w:t>
      </w:r>
    </w:p>
    <w:p w:rsidR="006B4CD4" w:rsidRDefault="006B4CD4" w:rsidP="006B4CD4">
      <w:pPr>
        <w:pStyle w:val="Code"/>
      </w:pPr>
      <w:r>
        <w:t xml:space="preserve">            </w:t>
      </w:r>
      <w:proofErr w:type="gramStart"/>
      <w:r>
        <w:t>end</w:t>
      </w:r>
      <w:proofErr w:type="gramEnd"/>
    </w:p>
    <w:p w:rsidR="006B4CD4" w:rsidRDefault="006B4CD4" w:rsidP="006B4CD4">
      <w:pPr>
        <w:pStyle w:val="Code"/>
      </w:pPr>
      <w:r>
        <w:t xml:space="preserve">        </w:t>
      </w:r>
      <w:proofErr w:type="gramStart"/>
      <w:r>
        <w:t>end</w:t>
      </w:r>
      <w:proofErr w:type="gramEnd"/>
    </w:p>
    <w:p w:rsidR="006B4CD4" w:rsidRDefault="006B4CD4" w:rsidP="006B4CD4">
      <w:pPr>
        <w:pStyle w:val="Code"/>
      </w:pPr>
      <w:r>
        <w:t xml:space="preserve">    </w:t>
      </w:r>
      <w:proofErr w:type="gramStart"/>
      <w:r>
        <w:t>end</w:t>
      </w:r>
      <w:proofErr w:type="gramEnd"/>
    </w:p>
    <w:p w:rsidR="006B4CD4" w:rsidRDefault="006B4CD4" w:rsidP="006B4CD4">
      <w:pPr>
        <w:pStyle w:val="Code"/>
      </w:pPr>
    </w:p>
    <w:p w:rsidR="006B4CD4" w:rsidRDefault="006B4CD4" w:rsidP="006B4CD4">
      <w:pPr>
        <w:pStyle w:val="Code"/>
      </w:pPr>
      <w:r>
        <w:t xml:space="preserve">    </w:t>
      </w:r>
      <w:proofErr w:type="gramStart"/>
      <w:r>
        <w:t>def</w:t>
      </w:r>
      <w:proofErr w:type="gramEnd"/>
      <w:r>
        <w:t xml:space="preserve"> </w:t>
      </w:r>
      <w:proofErr w:type="spellStart"/>
      <w:r>
        <w:t>help_handler</w:t>
      </w:r>
      <w:proofErr w:type="spellEnd"/>
      <w:r>
        <w:t>(*</w:t>
      </w:r>
      <w:proofErr w:type="spellStart"/>
      <w:r>
        <w:t>args</w:t>
      </w:r>
      <w:proofErr w:type="spellEnd"/>
      <w:r>
        <w:t>)</w:t>
      </w:r>
    </w:p>
    <w:p w:rsidR="006B4CD4" w:rsidRDefault="006B4CD4" w:rsidP="006B4CD4">
      <w:pPr>
        <w:pStyle w:val="Code"/>
      </w:pPr>
      <w:r>
        <w:t xml:space="preserve">        ...</w:t>
      </w:r>
    </w:p>
    <w:p w:rsidR="006B4CD4" w:rsidRDefault="006B4CD4" w:rsidP="006B4CD4">
      <w:pPr>
        <w:pStyle w:val="Code"/>
      </w:pPr>
      <w:r>
        <w:t xml:space="preserve">    </w:t>
      </w:r>
      <w:proofErr w:type="gramStart"/>
      <w:r>
        <w:t>end</w:t>
      </w:r>
      <w:proofErr w:type="gramEnd"/>
    </w:p>
    <w:p w:rsidR="006B4CD4" w:rsidRDefault="006B4CD4" w:rsidP="006B4CD4">
      <w:pPr>
        <w:pStyle w:val="Code"/>
      </w:pPr>
    </w:p>
    <w:p w:rsidR="006B4CD4" w:rsidRDefault="006B4CD4" w:rsidP="006B4CD4">
      <w:pPr>
        <w:pStyle w:val="Code"/>
      </w:pPr>
      <w:r>
        <w:t xml:space="preserve">    ...</w:t>
      </w:r>
    </w:p>
    <w:p w:rsidR="006B4CD4" w:rsidRDefault="006B4CD4" w:rsidP="006B4CD4">
      <w:pPr>
        <w:pStyle w:val="Code"/>
      </w:pPr>
      <w:r>
        <w:t xml:space="preserve">    </w:t>
      </w:r>
    </w:p>
    <w:p w:rsidR="006B4CD4" w:rsidRDefault="006B4CD4" w:rsidP="006B4CD4">
      <w:pPr>
        <w:pStyle w:val="Code"/>
      </w:pPr>
      <w:proofErr w:type="gramStart"/>
      <w:r>
        <w:t>end</w:t>
      </w:r>
      <w:proofErr w:type="gramEnd"/>
    </w:p>
    <w:p w:rsidR="006B4CD4" w:rsidRDefault="006B4CD4" w:rsidP="006B4CD4">
      <w:pPr>
        <w:pStyle w:val="Code"/>
      </w:pPr>
    </w:p>
    <w:p w:rsidR="006B4CD4" w:rsidRDefault="006B4CD4" w:rsidP="006B4CD4">
      <w:pPr>
        <w:pStyle w:val="Code"/>
      </w:pPr>
      <w:r>
        <w:t xml:space="preserve"># </w:t>
      </w:r>
      <w:proofErr w:type="gramStart"/>
      <w:r>
        <w:t>create</w:t>
      </w:r>
      <w:proofErr w:type="gramEnd"/>
      <w:r>
        <w:t xml:space="preserve"> classes also for sub-widgets that have code </w:t>
      </w:r>
    </w:p>
    <w:p w:rsidR="006B4CD4" w:rsidRDefault="006B4CD4" w:rsidP="006B4CD4">
      <w:pPr>
        <w:pStyle w:val="Code"/>
      </w:pPr>
      <w:r>
        <w:t xml:space="preserve"># </w:t>
      </w:r>
      <w:proofErr w:type="gramStart"/>
      <w:r>
        <w:t>so</w:t>
      </w:r>
      <w:proofErr w:type="gramEnd"/>
      <w:r>
        <w:t xml:space="preserve"> that ruby-methods can be added</w:t>
      </w:r>
    </w:p>
    <w:p w:rsidR="006B4CD4" w:rsidRDefault="006B4CD4" w:rsidP="006B4CD4">
      <w:pPr>
        <w:pStyle w:val="Code"/>
      </w:pPr>
      <w:proofErr w:type="gramStart"/>
      <w:r>
        <w:t>module</w:t>
      </w:r>
      <w:proofErr w:type="gramEnd"/>
      <w:r>
        <w:t xml:space="preserve"> </w:t>
      </w:r>
      <w:proofErr w:type="spellStart"/>
      <w:r>
        <w:t>Napa::Gui::LDWS::LD_LOAD_MASS_DLG_Parts</w:t>
      </w:r>
      <w:proofErr w:type="spellEnd"/>
    </w:p>
    <w:p w:rsidR="006B4CD4" w:rsidRDefault="006B4CD4" w:rsidP="006B4CD4">
      <w:pPr>
        <w:pStyle w:val="Code"/>
      </w:pPr>
      <w:r>
        <w:t xml:space="preserve">    </w:t>
      </w:r>
    </w:p>
    <w:p w:rsidR="006B4CD4" w:rsidRDefault="006B4CD4" w:rsidP="006B4CD4">
      <w:pPr>
        <w:pStyle w:val="Code"/>
      </w:pPr>
      <w:r>
        <w:t xml:space="preserve">    </w:t>
      </w:r>
      <w:proofErr w:type="gramStart"/>
      <w:r>
        <w:t>class</w:t>
      </w:r>
      <w:proofErr w:type="gramEnd"/>
      <w:r>
        <w:t xml:space="preserve"> </w:t>
      </w:r>
      <w:proofErr w:type="spellStart"/>
      <w:r>
        <w:t>FormPanel_LMassF</w:t>
      </w:r>
      <w:proofErr w:type="spellEnd"/>
    </w:p>
    <w:p w:rsidR="006B4CD4" w:rsidRDefault="006B4CD4" w:rsidP="006B4CD4">
      <w:pPr>
        <w:pStyle w:val="Code"/>
      </w:pPr>
      <w:r>
        <w:t xml:space="preserve">        ...</w:t>
      </w:r>
    </w:p>
    <w:p w:rsidR="006B4CD4" w:rsidRDefault="006B4CD4" w:rsidP="006B4CD4">
      <w:pPr>
        <w:pStyle w:val="Code"/>
      </w:pPr>
      <w:r>
        <w:t xml:space="preserve">    </w:t>
      </w:r>
      <w:proofErr w:type="gramStart"/>
      <w:r>
        <w:t>end</w:t>
      </w:r>
      <w:proofErr w:type="gramEnd"/>
    </w:p>
    <w:p w:rsidR="006B4CD4" w:rsidRDefault="006B4CD4" w:rsidP="006B4CD4">
      <w:pPr>
        <w:pStyle w:val="Code"/>
      </w:pPr>
      <w:r>
        <w:t xml:space="preserve">    </w:t>
      </w:r>
    </w:p>
    <w:p w:rsidR="006B4CD4" w:rsidRDefault="006B4CD4" w:rsidP="006B4CD4">
      <w:pPr>
        <w:pStyle w:val="Code"/>
      </w:pPr>
      <w:r>
        <w:t xml:space="preserve">    ...</w:t>
      </w:r>
    </w:p>
    <w:p w:rsidR="006B4CD4" w:rsidRDefault="006B4CD4" w:rsidP="006B4CD4">
      <w:pPr>
        <w:pStyle w:val="Code"/>
      </w:pPr>
      <w:r>
        <w:t xml:space="preserve">    </w:t>
      </w:r>
    </w:p>
    <w:p w:rsidR="006B4CD4" w:rsidRDefault="006B4CD4" w:rsidP="006B4CD4">
      <w:pPr>
        <w:pStyle w:val="Code"/>
      </w:pPr>
      <w:proofErr w:type="gramStart"/>
      <w:r>
        <w:t>end</w:t>
      </w:r>
      <w:proofErr w:type="gramEnd"/>
    </w:p>
    <w:p w:rsidR="006B4CD4" w:rsidRDefault="006B4CD4" w:rsidP="006B4CD4">
      <w:pPr>
        <w:pStyle w:val="Code"/>
      </w:pPr>
    </w:p>
    <w:p w:rsidR="006B4CD4" w:rsidRDefault="006B4CD4" w:rsidP="006B4CD4">
      <w:pPr>
        <w:pStyle w:val="Code"/>
      </w:pPr>
      <w:proofErr w:type="gramStart"/>
      <w:r>
        <w:t>if</w:t>
      </w:r>
      <w:proofErr w:type="gramEnd"/>
      <w:r>
        <w:t xml:space="preserve"> ( $0 == __FILE__ )  # If this ruby-file is run directly, show the widget</w:t>
      </w:r>
    </w:p>
    <w:p w:rsidR="006B4CD4" w:rsidRDefault="006B4CD4" w:rsidP="006B4CD4">
      <w:pPr>
        <w:pStyle w:val="Code"/>
      </w:pPr>
      <w:r>
        <w:t xml:space="preserve">    </w:t>
      </w:r>
      <w:proofErr w:type="spellStart"/>
      <w:proofErr w:type="gramStart"/>
      <w:r>
        <w:t>show</w:t>
      </w:r>
      <w:proofErr w:type="gramEnd"/>
      <w:r>
        <w:t>_widget</w:t>
      </w:r>
      <w:proofErr w:type="spellEnd"/>
      <w:r>
        <w:t>(</w:t>
      </w:r>
      <w:proofErr w:type="spellStart"/>
      <w:r>
        <w:t>Napa::Gui::LDWS::LD_LOAD_MASS_DLG</w:t>
      </w:r>
      <w:proofErr w:type="spellEnd"/>
      <w:r>
        <w:t xml:space="preserve">) # </w:t>
      </w:r>
      <w:proofErr w:type="spellStart"/>
      <w:r>
        <w:t>show_widget</w:t>
      </w:r>
      <w:proofErr w:type="spellEnd"/>
      <w:r>
        <w:t xml:space="preserve"> defined in </w:t>
      </w:r>
      <w:proofErr w:type="spellStart"/>
      <w:r>
        <w:t>gui.rb</w:t>
      </w:r>
      <w:proofErr w:type="spellEnd"/>
    </w:p>
    <w:p w:rsidR="006B4CD4" w:rsidRDefault="006B4CD4" w:rsidP="006B4CD4">
      <w:pPr>
        <w:pStyle w:val="Code"/>
      </w:pPr>
      <w:proofErr w:type="gramStart"/>
      <w:r>
        <w:t>end</w:t>
      </w:r>
      <w:proofErr w:type="gramEnd"/>
    </w:p>
    <w:p w:rsidR="006B4CD4" w:rsidRDefault="006B4CD4" w:rsidP="006B4CD4">
      <w:pPr>
        <w:pStyle w:val="Code"/>
      </w:pPr>
    </w:p>
    <w:p w:rsidR="006B4CD4" w:rsidRDefault="006B4CD4" w:rsidP="006B4CD4">
      <w:pPr>
        <w:pStyle w:val="Body"/>
      </w:pPr>
      <w:r>
        <w:t>Now that we’ve seen our transformation in action I want to share some final thoughts with you before wrapping this up.</w:t>
      </w:r>
    </w:p>
    <w:p w:rsidR="006B4CD4" w:rsidRDefault="007E2164" w:rsidP="006B4CD4">
      <w:pPr>
        <w:pStyle w:val="Head1"/>
      </w:pPr>
      <w:bookmarkStart w:id="151" w:name="_Toc243051020"/>
      <w:ins w:id="152" w:author="Lianna Wlasiuk" w:date="2009-10-11T18:39:00Z">
        <w:r>
          <w:t>A.</w:t>
        </w:r>
      </w:ins>
      <w:ins w:id="153" w:author="Lianna Wlasiuk" w:date="2009-10-11T19:01:00Z">
        <w:r w:rsidR="001F6DCE">
          <w:t xml:space="preserve">7 </w:t>
        </w:r>
      </w:ins>
      <w:r w:rsidR="006B4CD4">
        <w:t>Final thoughts</w:t>
      </w:r>
      <w:bookmarkEnd w:id="151"/>
    </w:p>
    <w:p w:rsidR="006B4CD4" w:rsidRDefault="006B4CD4" w:rsidP="006B4CD4">
      <w:pPr>
        <w:pStyle w:val="Body1"/>
      </w:pPr>
      <w:r>
        <w:t xml:space="preserve">Evolutionary iterative development is considered a best practice today in order to minimize risk and maximize value of developed features for a large codebase. But when there is a need to move away from some legacy languages and libraries, language barriers can form a difficult gap to cross in such an iterative way.  Migration from some .NET language (say VB to C#) can still be done by migrating file-by-file, all the time having a working product. But when the source and destination languages, libraries and GUI-toolkits are two decades apart, bit-by-bit migration becomes close to impossible. The remaining alternatives are a full rewrite or legacy transformation. Neither is an easy choice and high risks are present on both paths, though the risks are of a different nature: mainly risks of extreme technical challenges in the transformation and risks of extreme programmer resources needs in a rewrite. A large </w:t>
      </w:r>
      <w:proofErr w:type="gramStart"/>
      <w:r>
        <w:t>codebase</w:t>
      </w:r>
      <w:proofErr w:type="gramEnd"/>
      <w:r>
        <w:t xml:space="preserve"> and a continuous need to add features to the legacy product strongly favor the transformation alternative if its technical challenges can be overcome.</w:t>
      </w:r>
    </w:p>
    <w:p w:rsidR="006B4CD4" w:rsidRDefault="006B4CD4" w:rsidP="006B4CD4">
      <w:pPr>
        <w:pStyle w:val="Body"/>
      </w:pPr>
      <w:r>
        <w:t xml:space="preserve">In our 1.5 </w:t>
      </w:r>
      <w:proofErr w:type="gramStart"/>
      <w:r>
        <w:t>year long</w:t>
      </w:r>
      <w:proofErr w:type="gramEnd"/>
      <w:r>
        <w:t xml:space="preserve"> legacy transformation path we have faced these challenges, many of which no apparent solution has been seen during time of discovery. But we have learned a lot and some resolution to all of the problems has been found so far. This has increased our confidence that solutions will be found also to the forthcoming yet-to-be-discovered problems that surely still lie ahead. Hence we can say that one should not too hastily conclude a legacy transformation project “impossible” even when there are problems that lack a solution for an extended time.</w:t>
      </w:r>
    </w:p>
    <w:p w:rsidR="006B4CD4" w:rsidRDefault="006B4CD4" w:rsidP="006B4CD4">
      <w:pPr>
        <w:pStyle w:val="Body"/>
      </w:pPr>
      <w:r>
        <w:t xml:space="preserve">Meanwhile we have learned to use several strategies to overcome problems that are not feasible to solve by the default way of writing new transformation rules. The dynamic flexibility of </w:t>
      </w:r>
      <w:proofErr w:type="spellStart"/>
      <w:r>
        <w:t>IronRuby</w:t>
      </w:r>
      <w:proofErr w:type="spellEnd"/>
      <w:r>
        <w:t xml:space="preserve"> has already shown to be an important enabling factor here, saving the day several times with </w:t>
      </w:r>
      <w:proofErr w:type="spellStart"/>
      <w:r>
        <w:t>metaprogramming</w:t>
      </w:r>
      <w:proofErr w:type="spellEnd"/>
      <w:r>
        <w:t xml:space="preserve"> possibilities that have allowed us to patch the gap between conflicts raising from the combination of WPF, XAML and Napa Motif GUI. And I expect to see more instances of “</w:t>
      </w:r>
      <w:proofErr w:type="spellStart"/>
      <w:r>
        <w:t>Rubyish</w:t>
      </w:r>
      <w:proofErr w:type="spellEnd"/>
      <w:r>
        <w:t>” features coming to save us from blocking before we hit the finish line.</w:t>
      </w:r>
    </w:p>
    <w:p w:rsidR="006B4CD4" w:rsidRDefault="006B4CD4" w:rsidP="006B4CD4">
      <w:pPr>
        <w:pStyle w:val="Body"/>
      </w:pPr>
      <w:r>
        <w:t xml:space="preserve">To further ease the transformation and increase the quality of the WPF-Ruby GUI, we have selected a small subset of commonly used low-level widgets (such as file open/save and printing dialogs) to be rewritten directly in </w:t>
      </w:r>
      <w:proofErr w:type="spellStart"/>
      <w:r>
        <w:t>XAML+Ruby</w:t>
      </w:r>
      <w:proofErr w:type="spellEnd"/>
      <w:r>
        <w:t xml:space="preserve"> instead of being included in the transformation. The widgets to be rewritten must be relative stable in functionality to avoid the problem of “shooting a moving target” when making a new duplicate implementation of them. Good rewrite candidates also form a very small part of the codebase, but still are encountered by the user a lot, so redesigning them to fully use WPF-features can have a relatively bigger positive effect on the user experience. </w:t>
      </w:r>
    </w:p>
    <w:p w:rsidR="006B4CD4" w:rsidRDefault="006B4CD4" w:rsidP="006B4CD4">
      <w:pPr>
        <w:pStyle w:val="Body"/>
      </w:pPr>
      <w:r>
        <w:t xml:space="preserve">When the automated transformation and its required framework </w:t>
      </w:r>
      <w:proofErr w:type="gramStart"/>
      <w:r>
        <w:t>is</w:t>
      </w:r>
      <w:proofErr w:type="gramEnd"/>
      <w:r>
        <w:t xml:space="preserve"> complete and the resulting XAML/Ruby -files adopted as first-class source files, we have still lots of work to do. Napa GUI renewal will then continue along two directions to tap the full potential of the new platforms. First is the evolutionary development of the transformed widgets and their logic. This should include, in addition of adding new features, further refactoring to take advantages of the new technology. One such technology is Object-Orientation: </w:t>
      </w:r>
      <w:proofErr w:type="spellStart"/>
      <w:r>
        <w:t>NapaBasic</w:t>
      </w:r>
      <w:proofErr w:type="spellEnd"/>
      <w:r>
        <w:t xml:space="preserve"> does not support custom classes and objects and hence the GUI-logic is rather procedural in nature and prone to duplication. There is no magic wand we can wave in the automatic transformation to make procedural code object-oriented: human programmers need to apply their higher-level thinking in individual cases to do that. The second approach is development of new widgets (and replacements of old widgets) from scratch and their integration to the existing set of transformed and hand-coded widgets. In this way we can re-write parts of GUI step-wise with low risk and continuous releases. In both of these directions, we expect the powerful features and wide support of WPF- and </w:t>
      </w:r>
      <w:proofErr w:type="spellStart"/>
      <w:r>
        <w:t>IronRuby</w:t>
      </w:r>
      <w:proofErr w:type="spellEnd"/>
      <w:r>
        <w:t xml:space="preserve">-technologies to raise the productivity of Napa SW development to new levels. </w:t>
      </w:r>
    </w:p>
    <w:p w:rsidR="006B4CD4" w:rsidRDefault="006B4CD4" w:rsidP="006B4CD4">
      <w:pPr>
        <w:pStyle w:val="Body1"/>
      </w:pPr>
    </w:p>
    <w:p w:rsidR="00B76ABA" w:rsidRDefault="006B4CD4" w:rsidP="006B4CD4">
      <w:pPr>
        <w:pStyle w:val="Body1"/>
      </w:pPr>
      <w:r>
        <w:t xml:space="preserve">Robert </w:t>
      </w:r>
      <w:proofErr w:type="spellStart"/>
      <w:r>
        <w:t>Brotherus</w:t>
      </w:r>
      <w:proofErr w:type="spellEnd"/>
      <w:r>
        <w:t xml:space="preserve"> - Software Architect - </w:t>
      </w:r>
      <w:hyperlink r:id="rId10" w:history="1">
        <w:r w:rsidR="00B76ABA" w:rsidRPr="00D67104">
          <w:rPr>
            <w:rStyle w:val="Hyperlink"/>
          </w:rPr>
          <w:t>www.napa.fi</w:t>
        </w:r>
      </w:hyperlink>
    </w:p>
    <w:p w:rsidR="00B76ABA" w:rsidRDefault="007E2164" w:rsidP="00B76ABA">
      <w:pPr>
        <w:pStyle w:val="Head1"/>
      </w:pPr>
      <w:bookmarkStart w:id="154" w:name="_Toc243051021"/>
      <w:ins w:id="155" w:author="Lianna Wlasiuk" w:date="2009-10-11T18:39:00Z">
        <w:r>
          <w:t>A.</w:t>
        </w:r>
      </w:ins>
      <w:ins w:id="156" w:author="Lianna Wlasiuk" w:date="2009-10-11T19:01:00Z">
        <w:r w:rsidR="001F6DCE">
          <w:t xml:space="preserve">8 </w:t>
        </w:r>
      </w:ins>
      <w:r w:rsidR="00B76ABA">
        <w:t>Summary</w:t>
      </w:r>
      <w:bookmarkEnd w:id="154"/>
    </w:p>
    <w:p w:rsidR="00B76ABA" w:rsidRDefault="00B76ABA" w:rsidP="00B76ABA">
      <w:pPr>
        <w:pStyle w:val="Body1"/>
      </w:pPr>
      <w:r>
        <w:t xml:space="preserve">I would like to thank Robert for his </w:t>
      </w:r>
      <w:proofErr w:type="gramStart"/>
      <w:r>
        <w:t>contribution,</w:t>
      </w:r>
      <w:proofErr w:type="gramEnd"/>
      <w:r>
        <w:t xml:space="preserve"> it has been most valuable to learn about their transformation project for me. This project really shows how many systems are being built these days, with a mix of languages and technologies. It also shows that there are options beyond the “Big Rewrite”. </w:t>
      </w:r>
    </w:p>
    <w:p w:rsidR="00B76ABA" w:rsidRDefault="00B76ABA" w:rsidP="00B76ABA">
      <w:pPr>
        <w:pStyle w:val="Body"/>
      </w:pPr>
      <w:r>
        <w:t xml:space="preserve">One of the benefits of using a language like </w:t>
      </w:r>
      <w:proofErr w:type="spellStart"/>
      <w:r>
        <w:t>IronRuby</w:t>
      </w:r>
      <w:proofErr w:type="spellEnd"/>
      <w:r>
        <w:t>, which is supported by the DLR, is that you have an AST readily available without a need to implement one yourself. Then using a dynamic language really helped them overcome some of the challenges presented by converting a project that is developed in technologies that can be truly called legacy to a contemporary toolset like WPF/Ruby/</w:t>
      </w:r>
      <w:proofErr w:type="gramStart"/>
      <w:r>
        <w:t>.NET</w:t>
      </w:r>
      <w:proofErr w:type="gramEnd"/>
      <w:ins w:id="157" w:author="Ivan Porto Carrero" w:date="2009-10-12T22:35:00Z">
        <w:r w:rsidR="000F1B69">
          <w:t>. To me this</w:t>
        </w:r>
      </w:ins>
      <w:r>
        <w:t xml:space="preserve"> is quite </w:t>
      </w:r>
      <w:ins w:id="158" w:author="Ivan Porto Carrero" w:date="2009-10-12T22:35:00Z">
        <w:r w:rsidR="000F1B69">
          <w:t xml:space="preserve">an </w:t>
        </w:r>
      </w:ins>
      <w:r>
        <w:t>impressive</w:t>
      </w:r>
      <w:ins w:id="159" w:author="Ivan Porto Carrero" w:date="2009-10-12T22:35:00Z">
        <w:r w:rsidR="000F1B69">
          <w:t xml:space="preserve"> accomplishment</w:t>
        </w:r>
      </w:ins>
      <w:r>
        <w:t>.</w:t>
      </w:r>
    </w:p>
    <w:p w:rsidR="00141A14" w:rsidRPr="00B76ABA" w:rsidRDefault="00141A14" w:rsidP="00B76ABA">
      <w:pPr>
        <w:pStyle w:val="Body"/>
      </w:pPr>
    </w:p>
    <w:sectPr w:rsidR="00141A14" w:rsidRPr="00B76ABA" w:rsidSect="00141A14">
      <w:headerReference w:type="even" r:id="rId11"/>
      <w:headerReference w:type="default" r:id="rId12"/>
      <w:footerReference w:type="even" r:id="rId13"/>
      <w:footerReference w:type="default" r:id="rId14"/>
      <w:footerReference w:type="first" r:id="rId15"/>
      <w:footnotePr>
        <w:numRestart w:val="eachSect"/>
      </w:footnotePr>
      <w:pgSz w:w="10627" w:h="13320" w:code="13"/>
      <w:pgMar w:top="1800" w:right="1080" w:bottom="1080" w:left="1987" w:gutter="0"/>
      <w:pgNumType w:start="1" w:chapSep="period"/>
      <w:cols w:space="0"/>
      <w:noEndnote/>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Lianna Wlasiuk" w:date="2009-10-11T19:03:00Z" w:initials="LW">
    <w:p w:rsidR="008138D2" w:rsidRDefault="008138D2">
      <w:r>
        <w:annotationRef/>
      </w:r>
      <w:r>
        <w:t>- To me, this chapter lacked a hierarchy, and so felt like a list of unrelated topics. I have added some subsections throughout to create a hierarchy, but I only got up to the Estimation challenges section.</w:t>
      </w:r>
    </w:p>
    <w:p w:rsidR="008138D2" w:rsidRDefault="008138D2">
      <w:r>
        <w:t>- The code needs annotations.</w:t>
      </w:r>
    </w:p>
    <w:p w:rsidR="008138D2" w:rsidRDefault="008138D2">
      <w:r>
        <w:t>- More pictures, tables, etc would be good to add throughout, otherwise it's a little text-heavy.</w:t>
      </w:r>
    </w:p>
  </w:comment>
  <w:comment w:id="14" w:author="Lianna Wlasiuk" w:date="2009-10-11T19:01:00Z" w:initials="LW">
    <w:p w:rsidR="007E2164" w:rsidRDefault="007E2164">
      <w:r>
        <w:annotationRef/>
      </w:r>
      <w:r>
        <w:t xml:space="preserve">A few screenshots </w:t>
      </w:r>
      <w:proofErr w:type="spellStart"/>
      <w:r>
        <w:t>og</w:t>
      </w:r>
      <w:proofErr w:type="spellEnd"/>
      <w:r>
        <w:t xml:space="preserve"> Napa-software would be helpful to illustrate its out-datedness</w:t>
      </w:r>
    </w:p>
  </w:comment>
  <w:comment w:id="45" w:author="Lianna Wlasiuk" w:date="2009-10-11T19:01:00Z" w:initials="LW">
    <w:p w:rsidR="00636F49" w:rsidRDefault="00636F49">
      <w:r>
        <w:annotationRef/>
      </w:r>
      <w:r>
        <w:t xml:space="preserve">1. Need better section titles </w:t>
      </w:r>
    </w:p>
    <w:p w:rsidR="00636F49" w:rsidRDefault="00636F49">
      <w:r>
        <w:t>2. Need expanded figure caption</w:t>
      </w:r>
    </w:p>
    <w:p w:rsidR="00636F49" w:rsidRDefault="00636F49">
      <w:r>
        <w:t>3. Need intervening text between figure and section</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4BA" w:rsidRDefault="009564BA">
      <w:r>
        <w:separator/>
      </w:r>
    </w:p>
    <w:p w:rsidR="009564BA" w:rsidRDefault="009564BA"/>
  </w:endnote>
  <w:endnote w:type="continuationSeparator" w:id="0">
    <w:p w:rsidR="009564BA" w:rsidRDefault="009564BA">
      <w:r>
        <w:continuationSeparator/>
      </w:r>
    </w:p>
    <w:p w:rsidR="009564BA" w:rsidRDefault="009564BA"/>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164" w:rsidRPr="002D24E6" w:rsidRDefault="007E2164" w:rsidP="00141A14">
    <w:pPr>
      <w:pStyle w:val="Body1"/>
      <w:jc w:val="center"/>
    </w:pPr>
    <w:r>
      <w:t xml:space="preserve">©Manning Publications Co. </w:t>
    </w:r>
    <w:r w:rsidRPr="00B41619">
      <w:t xml:space="preserve">Please post comments or corrections to the </w:t>
    </w:r>
    <w:r w:rsidRPr="002D24E6">
      <w:t>Author Online forum:</w:t>
    </w:r>
  </w:p>
  <w:p w:rsidR="007E2164" w:rsidRPr="00DB3E55" w:rsidRDefault="007E2164" w:rsidP="00141A14">
    <w:pPr>
      <w:pStyle w:val="Body1"/>
      <w:jc w:val="center"/>
      <w:rPr>
        <w:rStyle w:val="Hyperlink"/>
      </w:rPr>
    </w:pPr>
    <w:r w:rsidRPr="00DB3E55">
      <w:rPr>
        <w:rStyle w:val="Hyperlink"/>
      </w:rPr>
      <w:t>http://www.manning-sandbox.</w:t>
    </w:r>
    <w:r>
      <w:rPr>
        <w:rStyle w:val="Hyperlink"/>
      </w:rPr>
      <w:t>com/forum.jspa?forumID=408</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164" w:rsidRPr="002D24E6" w:rsidRDefault="007E2164" w:rsidP="00141A14">
    <w:pPr>
      <w:pStyle w:val="Body1"/>
      <w:jc w:val="center"/>
    </w:pPr>
    <w:r>
      <w:t xml:space="preserve">©Manning Publications Co. </w:t>
    </w:r>
    <w:r w:rsidRPr="00B41619">
      <w:t xml:space="preserve">Please post comments or corrections to the </w:t>
    </w:r>
    <w:r w:rsidRPr="002D24E6">
      <w:t>Author Online forum:</w:t>
    </w:r>
  </w:p>
  <w:p w:rsidR="007E2164" w:rsidRPr="00141A14" w:rsidRDefault="007E2164" w:rsidP="00141A14">
    <w:pPr>
      <w:pStyle w:val="Body1"/>
      <w:jc w:val="center"/>
      <w:rPr>
        <w:color w:val="0000FF"/>
        <w:u w:val="single"/>
      </w:rPr>
    </w:pPr>
    <w:r w:rsidRPr="00DB3E55">
      <w:rPr>
        <w:rStyle w:val="Hyperlink"/>
      </w:rPr>
      <w:t>http://www.manning-sa</w:t>
    </w:r>
    <w:r>
      <w:rPr>
        <w:rStyle w:val="Hyperlink"/>
      </w:rPr>
      <w:t>ndbox.com/forum.jspa?forumID=408</w:t>
    </w: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164" w:rsidRDefault="007E2164" w:rsidP="00141A14">
    <w:r>
      <w:pgNum/>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4BA" w:rsidRDefault="009564BA">
      <w:r>
        <w:separator/>
      </w:r>
    </w:p>
    <w:p w:rsidR="009564BA" w:rsidRDefault="009564BA"/>
  </w:footnote>
  <w:footnote w:type="continuationSeparator" w:id="0">
    <w:p w:rsidR="009564BA" w:rsidRDefault="009564BA">
      <w:r>
        <w:continuationSeparator/>
      </w:r>
    </w:p>
    <w:p w:rsidR="009564BA" w:rsidRDefault="009564BA"/>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164" w:rsidRPr="00754508" w:rsidRDefault="00F65E09" w:rsidP="00141A14">
    <w:pPr>
      <w:pStyle w:val="Body1"/>
      <w:tabs>
        <w:tab w:val="clear" w:pos="360"/>
        <w:tab w:val="center" w:pos="2970"/>
        <w:tab w:val="right" w:pos="7200"/>
      </w:tabs>
    </w:pPr>
    <w:fldSimple w:instr="PAGE  ">
      <w:r w:rsidR="00154FDF">
        <w:rPr>
          <w:noProof/>
        </w:rPr>
        <w:t>4</w:t>
      </w:r>
    </w:fldSimple>
    <w:r w:rsidR="007E2164">
      <w:tab/>
    </w:r>
    <w:r w:rsidR="007E2164">
      <w:rPr>
        <w:rStyle w:val="BoldItalics"/>
      </w:rPr>
      <w:t>Porto Carrero</w:t>
    </w:r>
    <w:r w:rsidR="007E2164">
      <w:t xml:space="preserve"> / </w:t>
    </w:r>
    <w:proofErr w:type="spellStart"/>
    <w:r w:rsidR="007E2164">
      <w:rPr>
        <w:rStyle w:val="BoldItalics"/>
      </w:rPr>
      <w:t>IronRuby</w:t>
    </w:r>
    <w:proofErr w:type="spellEnd"/>
    <w:r w:rsidR="007E2164">
      <w:rPr>
        <w:rStyle w:val="BoldItalics"/>
      </w:rPr>
      <w:t xml:space="preserve"> in Action</w:t>
    </w:r>
    <w:r w:rsidR="007E2164">
      <w:tab/>
      <w:t xml:space="preserve">Last saved: </w:t>
    </w:r>
    <w:fldSimple w:instr=" TIME \@ &quot;dd/MM/yy&quot; ">
      <w:ins w:id="160" w:author="Ivan Porto Carrero" w:date="2009-10-12T22:29:00Z">
        <w:r w:rsidR="000F1B69">
          <w:rPr>
            <w:noProof/>
          </w:rPr>
          <w:t>12/10/09</w:t>
        </w:r>
      </w:ins>
    </w:fldSimple>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2164" w:rsidRPr="00327B8E" w:rsidRDefault="007E2164" w:rsidP="00141A14">
    <w:pPr>
      <w:pStyle w:val="Body1"/>
      <w:tabs>
        <w:tab w:val="clear" w:pos="360"/>
        <w:tab w:val="center" w:pos="4680"/>
        <w:tab w:val="left" w:pos="7200"/>
      </w:tabs>
    </w:pPr>
    <w:r>
      <w:t xml:space="preserve">Last saved: </w:t>
    </w:r>
    <w:fldSimple w:instr=" TIME \@ &quot;dd/MM/yy&quot; ">
      <w:ins w:id="161" w:author="Ivan Porto Carrero" w:date="2009-10-12T22:29:00Z">
        <w:r w:rsidR="000F1B69">
          <w:rPr>
            <w:noProof/>
          </w:rPr>
          <w:t>12/10/09</w:t>
        </w:r>
      </w:ins>
    </w:fldSimple>
    <w:r>
      <w:tab/>
    </w:r>
    <w:r>
      <w:rPr>
        <w:rStyle w:val="BoldItalics"/>
      </w:rPr>
      <w:t>Porto Carrero</w:t>
    </w:r>
    <w:r>
      <w:t xml:space="preserve"> / </w:t>
    </w:r>
    <w:proofErr w:type="spellStart"/>
    <w:r>
      <w:rPr>
        <w:rStyle w:val="BoldItalics"/>
      </w:rPr>
      <w:t>IronRuby</w:t>
    </w:r>
    <w:proofErr w:type="spellEnd"/>
    <w:r>
      <w:rPr>
        <w:rStyle w:val="BoldItalics"/>
      </w:rPr>
      <w:t xml:space="preserve"> In Action</w:t>
    </w:r>
    <w:r w:rsidRPr="00754508">
      <w:tab/>
    </w:r>
    <w:fldSimple w:instr="PAGE  ">
      <w:r w:rsidR="00154FDF">
        <w:rPr>
          <w:noProof/>
        </w:rPr>
        <w:t>3</w:t>
      </w:r>
    </w:fldSimple>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6270A15"/>
    <w:multiLevelType w:val="hybridMultilevel"/>
    <w:tmpl w:val="506EDC10"/>
    <w:lvl w:ilvl="0" w:tplc="5BAC350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5">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20"/>
  </w:num>
  <w:num w:numId="4">
    <w:abstractNumId w:val="18"/>
  </w:num>
  <w:num w:numId="5">
    <w:abstractNumId w:val="20"/>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20"/>
  </w:num>
  <w:num w:numId="16">
    <w:abstractNumId w:val="20"/>
  </w:num>
  <w:num w:numId="17">
    <w:abstractNumId w:val="18"/>
  </w:num>
  <w:num w:numId="18">
    <w:abstractNumId w:val="18"/>
  </w:num>
  <w:num w:numId="19">
    <w:abstractNumId w:val="20"/>
  </w:num>
  <w:num w:numId="20">
    <w:abstractNumId w:val="20"/>
  </w:num>
  <w:num w:numId="21">
    <w:abstractNumId w:val="20"/>
  </w:num>
  <w:num w:numId="22">
    <w:abstractNumId w:val="18"/>
  </w:num>
  <w:num w:numId="23">
    <w:abstractNumId w:val="21"/>
  </w:num>
  <w:num w:numId="24">
    <w:abstractNumId w:val="16"/>
  </w:num>
  <w:num w:numId="25">
    <w:abstractNumId w:val="22"/>
  </w:num>
  <w:num w:numId="26">
    <w:abstractNumId w:val="23"/>
  </w:num>
  <w:num w:numId="27">
    <w:abstractNumId w:val="15"/>
  </w:num>
  <w:num w:numId="28">
    <w:abstractNumId w:val="19"/>
  </w:num>
  <w:num w:numId="29">
    <w:abstractNumId w:val="17"/>
  </w:num>
  <w:num w:numId="30">
    <w:abstractNumId w:val="19"/>
  </w:num>
  <w:num w:numId="31">
    <w:abstractNumId w:val="17"/>
  </w:num>
  <w:num w:numId="32">
    <w:abstractNumId w:val="19"/>
  </w:num>
  <w:num w:numId="33">
    <w:abstractNumId w:val="19"/>
  </w:num>
  <w:num w:numId="34">
    <w:abstractNumId w:val="17"/>
  </w:num>
  <w:num w:numId="35">
    <w:abstractNumId w:val="19"/>
  </w:num>
  <w:num w:numId="36">
    <w:abstractNumId w:val="19"/>
  </w:num>
  <w:num w:numId="37">
    <w:abstractNumId w:val="17"/>
  </w:num>
  <w:num w:numId="38">
    <w:abstractNumId w:val="14"/>
  </w:num>
  <w:num w:numId="39">
    <w:abstractNumId w:val="17"/>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proofState w:spelling="clean" w:grammar="clean"/>
  <w:trackRevisions/>
  <w:doNotTrackMoves/>
  <w:documentProtection w:formatting="1" w:enforcement="1"/>
  <w:defaultTabStop w:val="72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rsids>
    <w:rsidRoot w:val="00DB4486"/>
    <w:rsid w:val="00011074"/>
    <w:rsid w:val="00033766"/>
    <w:rsid w:val="00060A76"/>
    <w:rsid w:val="000F1B69"/>
    <w:rsid w:val="00105480"/>
    <w:rsid w:val="00137A6A"/>
    <w:rsid w:val="00141A14"/>
    <w:rsid w:val="00154FDF"/>
    <w:rsid w:val="001C725A"/>
    <w:rsid w:val="001D4D3D"/>
    <w:rsid w:val="001F0DD1"/>
    <w:rsid w:val="001F6DCE"/>
    <w:rsid w:val="00207A82"/>
    <w:rsid w:val="0027667B"/>
    <w:rsid w:val="00290805"/>
    <w:rsid w:val="00454621"/>
    <w:rsid w:val="004A70AD"/>
    <w:rsid w:val="004F61DA"/>
    <w:rsid w:val="0058670B"/>
    <w:rsid w:val="005B7F80"/>
    <w:rsid w:val="00636F49"/>
    <w:rsid w:val="00642F79"/>
    <w:rsid w:val="006702DE"/>
    <w:rsid w:val="006A6FA0"/>
    <w:rsid w:val="006B4CD4"/>
    <w:rsid w:val="00756F29"/>
    <w:rsid w:val="007C3C8A"/>
    <w:rsid w:val="007D18CD"/>
    <w:rsid w:val="007E2164"/>
    <w:rsid w:val="007E5E63"/>
    <w:rsid w:val="008138D2"/>
    <w:rsid w:val="008362C2"/>
    <w:rsid w:val="00843B07"/>
    <w:rsid w:val="008B5E77"/>
    <w:rsid w:val="009353D2"/>
    <w:rsid w:val="009564BA"/>
    <w:rsid w:val="00987ACC"/>
    <w:rsid w:val="00A60DC5"/>
    <w:rsid w:val="00A6292E"/>
    <w:rsid w:val="00AF106C"/>
    <w:rsid w:val="00AF1F4B"/>
    <w:rsid w:val="00B453DE"/>
    <w:rsid w:val="00B76ABA"/>
    <w:rsid w:val="00B811D8"/>
    <w:rsid w:val="00B82531"/>
    <w:rsid w:val="00B8542C"/>
    <w:rsid w:val="00BA451B"/>
    <w:rsid w:val="00BA4768"/>
    <w:rsid w:val="00CC08E0"/>
    <w:rsid w:val="00D01BD0"/>
    <w:rsid w:val="00D81B88"/>
    <w:rsid w:val="00DB4486"/>
    <w:rsid w:val="00EB716D"/>
    <w:rsid w:val="00F04A9C"/>
    <w:rsid w:val="00F421C0"/>
    <w:rsid w:val="00F65E09"/>
  </w:rsids>
  <m:mathPr>
    <m:mathFont m:val="MS Gothic"/>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Hyperlink"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4430D"/>
    <w:rPr>
      <w:color w:val="000000"/>
    </w:rPr>
  </w:style>
  <w:style w:type="paragraph" w:styleId="Heading1">
    <w:name w:val="heading 1"/>
    <w:basedOn w:val="Normal"/>
    <w:next w:val="Normal"/>
    <w:qFormat/>
    <w:locked/>
    <w:rsid w:val="0084430D"/>
    <w:pPr>
      <w:keepNext/>
      <w:spacing w:before="240" w:after="60"/>
      <w:outlineLvl w:val="0"/>
    </w:pPr>
    <w:rPr>
      <w:rFonts w:ascii="Arial" w:hAnsi="Arial"/>
      <w:b/>
      <w:kern w:val="28"/>
      <w:sz w:val="28"/>
    </w:rPr>
  </w:style>
  <w:style w:type="paragraph" w:styleId="Heading2">
    <w:name w:val="heading 2"/>
    <w:basedOn w:val="Normal"/>
    <w:next w:val="Normal"/>
    <w:qFormat/>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qFormat/>
    <w:locked/>
    <w:rsid w:val="0084430D"/>
    <w:pPr>
      <w:keepNext/>
      <w:tabs>
        <w:tab w:val="num" w:pos="720"/>
      </w:tabs>
      <w:spacing w:before="240" w:after="60"/>
      <w:ind w:left="720" w:hanging="720"/>
      <w:outlineLvl w:val="2"/>
    </w:pPr>
    <w:rPr>
      <w:rFonts w:ascii="Arial" w:hAnsi="Arial"/>
    </w:rPr>
  </w:style>
  <w:style w:type="paragraph" w:styleId="Heading4">
    <w:name w:val="heading 4"/>
    <w:basedOn w:val="Normal"/>
    <w:next w:val="Normal"/>
    <w:qFormat/>
    <w:locked/>
    <w:rsid w:val="0084430D"/>
    <w:pPr>
      <w:keepNext/>
      <w:tabs>
        <w:tab w:val="num" w:pos="864"/>
      </w:tabs>
      <w:spacing w:before="240" w:after="60"/>
      <w:ind w:left="864" w:hanging="864"/>
      <w:outlineLvl w:val="3"/>
    </w:pPr>
    <w:rPr>
      <w:rFonts w:ascii="Arial" w:hAnsi="Arial"/>
      <w:b/>
    </w:rPr>
  </w:style>
  <w:style w:type="paragraph" w:styleId="Heading5">
    <w:name w:val="heading 5"/>
    <w:basedOn w:val="Normal"/>
    <w:next w:val="Normal"/>
    <w:qFormat/>
    <w:locked/>
    <w:rsid w:val="0084430D"/>
    <w:pPr>
      <w:tabs>
        <w:tab w:val="num" w:pos="1008"/>
      </w:tabs>
      <w:spacing w:before="240" w:after="60"/>
      <w:ind w:left="1008" w:hanging="1008"/>
      <w:outlineLvl w:val="4"/>
    </w:pPr>
    <w:rPr>
      <w:sz w:val="22"/>
    </w:rPr>
  </w:style>
  <w:style w:type="paragraph" w:styleId="Heading6">
    <w:name w:val="heading 6"/>
    <w:basedOn w:val="Normal"/>
    <w:next w:val="Normal"/>
    <w:qFormat/>
    <w:locked/>
    <w:rsid w:val="0084430D"/>
    <w:pPr>
      <w:tabs>
        <w:tab w:val="num" w:pos="1152"/>
      </w:tabs>
      <w:spacing w:before="240" w:after="60"/>
      <w:ind w:left="1152" w:hanging="1152"/>
      <w:outlineLvl w:val="5"/>
    </w:pPr>
    <w:rPr>
      <w:i/>
      <w:sz w:val="22"/>
    </w:rPr>
  </w:style>
  <w:style w:type="paragraph" w:styleId="Heading7">
    <w:name w:val="heading 7"/>
    <w:basedOn w:val="Normal"/>
    <w:next w:val="Normal"/>
    <w:qFormat/>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qFormat/>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qFormat/>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Body">
    <w:name w:val=".Body"/>
    <w:link w:val="BodyChar"/>
    <w:rsid w:val="000F0DEC"/>
    <w:pPr>
      <w:tabs>
        <w:tab w:val="left" w:pos="360"/>
      </w:tabs>
      <w:suppressAutoHyphens/>
      <w:spacing w:line="250" w:lineRule="exact"/>
      <w:ind w:firstLine="274"/>
      <w:jc w:val="both"/>
    </w:pPr>
    <w:rPr>
      <w:rFonts w:ascii="Verdana" w:hAnsi="Verdana"/>
      <w:color w:val="000000"/>
      <w:sz w:val="16"/>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rsid w:val="00D20429"/>
    <w:pPr>
      <w:widowControl w:val="0"/>
      <w:numPr>
        <w:numId w:val="36"/>
      </w:numPr>
      <w:suppressAutoHyphens/>
      <w:spacing w:before="80" w:after="80" w:line="240" w:lineRule="exact"/>
      <w:jc w:val="both"/>
    </w:pPr>
    <w:rPr>
      <w:rFonts w:ascii="Verdana" w:hAnsi="Verdana"/>
      <w:sz w:val="16"/>
    </w:rPr>
  </w:style>
  <w:style w:type="paragraph" w:customStyle="1" w:styleId="TableBody">
    <w:name w:val=".Table Body"/>
    <w:rsid w:val="00FA73BB"/>
    <w:pPr>
      <w:spacing w:before="120" w:line="240" w:lineRule="exact"/>
    </w:pPr>
    <w:rPr>
      <w:rFonts w:ascii="Arial" w:hAnsi="Arial"/>
      <w:bCs/>
      <w:color w:val="000000"/>
      <w:sz w:val="16"/>
    </w:rPr>
  </w:style>
  <w:style w:type="paragraph" w:customStyle="1" w:styleId="TableHead">
    <w:name w:val=".Table Head"/>
    <w:basedOn w:val="TableBody"/>
    <w:next w:val="TableBody"/>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rsid w:val="00B15E16"/>
    <w:pPr>
      <w:ind w:firstLine="0"/>
    </w:pPr>
  </w:style>
  <w:style w:type="paragraph" w:customStyle="1" w:styleId="FigureCaption">
    <w:name w:val=".Figure Caption"/>
    <w:next w:val="Body"/>
    <w:rsid w:val="00D20429"/>
    <w:pPr>
      <w:widowControl w:val="0"/>
      <w:spacing w:before="160" w:after="360" w:line="200" w:lineRule="exact"/>
    </w:pPr>
    <w:rPr>
      <w:rFonts w:ascii="Arial" w:hAnsi="Arial"/>
      <w:color w:val="960000"/>
      <w:sz w:val="16"/>
    </w:rPr>
  </w:style>
  <w:style w:type="paragraph" w:customStyle="1" w:styleId="Head1">
    <w:name w:val=".Head 1"/>
    <w:next w:val="Body1"/>
    <w:rsid w:val="00B5680B"/>
    <w:pPr>
      <w:keepNext/>
      <w:widowControl w:val="0"/>
      <w:spacing w:before="160" w:after="40"/>
    </w:pPr>
    <w:rPr>
      <w:rFonts w:ascii="Arial" w:hAnsi="Arial"/>
      <w:b/>
      <w:i/>
      <w:color w:val="960000"/>
    </w:rPr>
  </w:style>
  <w:style w:type="paragraph" w:customStyle="1" w:styleId="Head2">
    <w:name w:val=".Head 2"/>
    <w:basedOn w:val="Head1"/>
    <w:next w:val="Body1"/>
    <w:autoRedefine/>
    <w:rsid w:val="00B5680B"/>
    <w:rPr>
      <w:sz w:val="20"/>
    </w:rPr>
  </w:style>
  <w:style w:type="paragraph" w:customStyle="1" w:styleId="ListNumbered">
    <w:name w:val=".List Numbered"/>
    <w:rsid w:val="00D20429"/>
    <w:pPr>
      <w:numPr>
        <w:numId w:val="37"/>
      </w:numPr>
      <w:spacing w:before="80" w:after="80" w:line="240" w:lineRule="exact"/>
    </w:pPr>
    <w:rPr>
      <w:rFonts w:ascii="Verdana" w:hAnsi="Verdana"/>
      <w:color w:val="000000"/>
      <w:sz w:val="16"/>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rsid w:val="00D20429"/>
    <w:pPr>
      <w:widowControl w:val="0"/>
      <w:ind w:left="270"/>
    </w:pPr>
    <w:rPr>
      <w:rFonts w:ascii="Courier New" w:hAnsi="Courier New"/>
      <w:snapToGrid w:val="0"/>
      <w:color w:val="000000"/>
      <w:sz w:val="16"/>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rsid w:val="001537C4"/>
    <w:pPr>
      <w:spacing w:line="190" w:lineRule="exact"/>
      <w:ind w:left="360"/>
    </w:pPr>
    <w:rPr>
      <w:rFonts w:ascii="Arial" w:hAnsi="Arial"/>
      <w:b/>
      <w:sz w:val="15"/>
    </w:rPr>
  </w:style>
  <w:style w:type="paragraph" w:customStyle="1" w:styleId="Head3">
    <w:name w:val=".Head 3"/>
    <w:basedOn w:val="Head2"/>
    <w:next w:val="Body1"/>
    <w:rsid w:val="00B5680B"/>
    <w:pPr>
      <w:spacing w:before="100" w:after="20"/>
    </w:pPr>
    <w:rPr>
      <w:i w:val="0"/>
      <w:smallCaps/>
      <w:sz w:val="16"/>
    </w:rPr>
  </w:style>
  <w:style w:type="paragraph" w:customStyle="1" w:styleId="CalloutHead">
    <w:name w:val=".Callout Head"/>
    <w:basedOn w:val="Callout"/>
    <w:next w:val="Callout"/>
    <w:rsid w:val="001537C4"/>
    <w:pPr>
      <w:spacing w:before="240" w:after="60"/>
    </w:pPr>
    <w:rPr>
      <w:rFonts w:ascii="Arial" w:hAnsi="Arial"/>
      <w:b/>
      <w:caps/>
      <w:color w:val="960000"/>
      <w:sz w:val="17"/>
      <w:szCs w:val="22"/>
    </w:rPr>
  </w:style>
  <w:style w:type="paragraph" w:customStyle="1" w:styleId="Callout">
    <w:name w:val=".Callout"/>
    <w:basedOn w:val="Body"/>
    <w:rsid w:val="001537C4"/>
    <w:pPr>
      <w:spacing w:before="60" w:after="240" w:line="240" w:lineRule="exact"/>
      <w:ind w:left="360" w:right="360" w:firstLine="0"/>
    </w:pPr>
    <w:rPr>
      <w:sz w:val="15"/>
    </w:rPr>
  </w:style>
  <w:style w:type="paragraph" w:customStyle="1" w:styleId="CodeListingCaption">
    <w:name w:val=".Code Listing Caption"/>
    <w:next w:val="Code"/>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rsid w:val="001537C4"/>
    <w:pPr>
      <w:shd w:val="clear" w:color="auto" w:fill="E6E6E6"/>
      <w:spacing w:before="360" w:after="120"/>
    </w:pPr>
    <w:rPr>
      <w:rFonts w:ascii="Arial" w:hAnsi="Arial"/>
      <w:b/>
      <w:color w:val="960000"/>
      <w:sz w:val="19"/>
    </w:rPr>
  </w:style>
  <w:style w:type="paragraph" w:customStyle="1" w:styleId="Sidebar">
    <w:name w:val=".Sidebar"/>
    <w:basedOn w:val="Callou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sz w:val="16"/>
      <w:szCs w:val="16"/>
    </w:rPr>
  </w:style>
  <w:style w:type="character" w:customStyle="1" w:styleId="CodeinTable">
    <w:name w:val=".Code in Table"/>
    <w:basedOn w:val="CodeinText"/>
    <w:rsid w:val="0048007C"/>
    <w:rPr>
      <w:sz w:val="17"/>
    </w:rPr>
  </w:style>
  <w:style w:type="character" w:customStyle="1" w:styleId="CodeinText">
    <w:name w:val=".Code in Text"/>
    <w:basedOn w:val="DefaultParagraphFon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rFonts w:ascii="Verdana" w:hAnsi="Verdana"/>
      <w:color w:val="000000"/>
      <w:sz w:val="16"/>
    </w:rPr>
  </w:style>
  <w:style w:type="character" w:customStyle="1" w:styleId="Bold">
    <w:name w:val=".Bold"/>
    <w:rsid w:val="0084430D"/>
    <w:rPr>
      <w:b/>
    </w:rPr>
  </w:style>
  <w:style w:type="character" w:customStyle="1" w:styleId="Italics">
    <w:name w:val=".Italics"/>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uiPriority w:val="39"/>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uiPriority w:val="39"/>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rsid w:val="00D20429"/>
    <w:pPr>
      <w:spacing w:before="240" w:after="160"/>
    </w:pPr>
  </w:style>
  <w:style w:type="paragraph" w:styleId="FootnoteText">
    <w:name w:val="footnote text"/>
    <w:basedOn w:val="Normal"/>
    <w:semiHidden/>
    <w:rsid w:val="00705CBB"/>
    <w:rPr>
      <w:rFonts w:ascii="Verdana" w:hAnsi="Verdana"/>
      <w:sz w:val="13"/>
    </w:rPr>
  </w:style>
  <w:style w:type="paragraph" w:customStyle="1" w:styleId="TableFooter">
    <w:name w:val=".Table Footer"/>
    <w:basedOn w:val="Normal"/>
    <w:rsid w:val="00957AA4"/>
    <w:pPr>
      <w:widowControl w:val="0"/>
      <w:spacing w:after="120" w:line="200" w:lineRule="atLeast"/>
      <w:contextualSpacing/>
    </w:pPr>
    <w:rPr>
      <w:rFonts w:ascii="Verdana" w:hAnsi="Verdana"/>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uiPriority w:val="99"/>
    <w:rsid w:val="004C330F"/>
    <w:rPr>
      <w:color w:val="0000FF"/>
      <w:u w:val="single"/>
    </w:rPr>
  </w:style>
  <w:style w:type="character" w:styleId="Strong">
    <w:name w:val="Strong"/>
    <w:basedOn w:val="WW-DefaultParagraphFont"/>
    <w:qForma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sz w:val="16"/>
      <w:szCs w:val="16"/>
    </w:rPr>
  </w:style>
  <w:style w:type="paragraph" w:customStyle="1" w:styleId="Framecontents">
    <w:name w:val="Frame contents"/>
    <w:basedOn w:val="Normal"/>
    <w:semiHidden/>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paragraph" w:styleId="NormalWeb">
    <w:name w:val="Normal (Web)"/>
    <w:basedOn w:val="Normal"/>
    <w:uiPriority w:val="99"/>
    <w:rsid w:val="00207A82"/>
    <w:pPr>
      <w:spacing w:beforeLines="1" w:line="360" w:lineRule="auto"/>
    </w:pPr>
    <w:rPr>
      <w:rFonts w:ascii="Times" w:hAnsi="Times"/>
      <w:color w:val="auto"/>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24138274">
      <w:bodyDiv w:val="1"/>
      <w:marLeft w:val="0"/>
      <w:marRight w:val="0"/>
      <w:marTop w:val="0"/>
      <w:marBottom w:val="0"/>
      <w:divBdr>
        <w:top w:val="none" w:sz="0" w:space="0" w:color="auto"/>
        <w:left w:val="none" w:sz="0" w:space="0" w:color="auto"/>
        <w:bottom w:val="none" w:sz="0" w:space="0" w:color="auto"/>
        <w:right w:val="none" w:sz="0" w:space="0" w:color="auto"/>
      </w:divBdr>
    </w:div>
    <w:div w:id="41945704">
      <w:bodyDiv w:val="1"/>
      <w:marLeft w:val="0"/>
      <w:marRight w:val="0"/>
      <w:marTop w:val="0"/>
      <w:marBottom w:val="0"/>
      <w:divBdr>
        <w:top w:val="none" w:sz="0" w:space="0" w:color="auto"/>
        <w:left w:val="none" w:sz="0" w:space="0" w:color="auto"/>
        <w:bottom w:val="none" w:sz="0" w:space="0" w:color="auto"/>
        <w:right w:val="none" w:sz="0" w:space="0" w:color="auto"/>
      </w:divBdr>
    </w:div>
    <w:div w:id="243537028">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406221588">
      <w:bodyDiv w:val="1"/>
      <w:marLeft w:val="0"/>
      <w:marRight w:val="0"/>
      <w:marTop w:val="0"/>
      <w:marBottom w:val="0"/>
      <w:divBdr>
        <w:top w:val="none" w:sz="0" w:space="0" w:color="auto"/>
        <w:left w:val="none" w:sz="0" w:space="0" w:color="auto"/>
        <w:bottom w:val="none" w:sz="0" w:space="0" w:color="auto"/>
        <w:right w:val="none" w:sz="0" w:space="0" w:color="auto"/>
      </w:divBdr>
      <w:divsChild>
        <w:div w:id="907807290">
          <w:marLeft w:val="0"/>
          <w:marRight w:val="0"/>
          <w:marTop w:val="0"/>
          <w:marBottom w:val="0"/>
          <w:divBdr>
            <w:top w:val="none" w:sz="0" w:space="0" w:color="auto"/>
            <w:left w:val="none" w:sz="0" w:space="0" w:color="auto"/>
            <w:bottom w:val="none" w:sz="0" w:space="0" w:color="auto"/>
            <w:right w:val="none" w:sz="0" w:space="0" w:color="auto"/>
          </w:divBdr>
        </w:div>
      </w:divsChild>
    </w:div>
    <w:div w:id="1689984849">
      <w:bodyDiv w:val="1"/>
      <w:marLeft w:val="0"/>
      <w:marRight w:val="0"/>
      <w:marTop w:val="0"/>
      <w:marBottom w:val="0"/>
      <w:divBdr>
        <w:top w:val="none" w:sz="0" w:space="0" w:color="auto"/>
        <w:left w:val="none" w:sz="0" w:space="0" w:color="auto"/>
        <w:bottom w:val="none" w:sz="0" w:space="0" w:color="auto"/>
        <w:right w:val="none" w:sz="0" w:space="0" w:color="auto"/>
      </w:divBdr>
    </w:div>
    <w:div w:id="1750157188">
      <w:bodyDiv w:val="1"/>
      <w:marLeft w:val="0"/>
      <w:marRight w:val="0"/>
      <w:marTop w:val="0"/>
      <w:marBottom w:val="0"/>
      <w:divBdr>
        <w:top w:val="none" w:sz="0" w:space="0" w:color="auto"/>
        <w:left w:val="none" w:sz="0" w:space="0" w:color="auto"/>
        <w:bottom w:val="none" w:sz="0" w:space="0" w:color="auto"/>
        <w:right w:val="none" w:sz="0" w:space="0" w:color="auto"/>
      </w:divBdr>
      <w:divsChild>
        <w:div w:id="865021337">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napa.f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22</Pages>
  <Words>7387</Words>
  <Characters>42108</Characters>
  <Application>Microsoft Macintosh Word</Application>
  <DocSecurity>0</DocSecurity>
  <Lines>350</Lines>
  <Paragraphs>84</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Ivan Porto Carrero</dc:creator>
  <cp:lastModifiedBy>Ivan Porto Carrero</cp:lastModifiedBy>
  <cp:revision>12</cp:revision>
  <cp:lastPrinted>2001-01-25T10:37:00Z</cp:lastPrinted>
  <dcterms:created xsi:type="dcterms:W3CDTF">2009-10-11T17:30:00Z</dcterms:created>
  <dcterms:modified xsi:type="dcterms:W3CDTF">2009-10-12T20:41:00Z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
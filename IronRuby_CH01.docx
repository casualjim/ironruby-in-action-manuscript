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footer3.xml" ContentType="application/vnd.openxmlformats-officedocument.wordprocessingml.footer+xml"/>
  <Override PartName="/word/styles.xml" ContentType="application/vnd.openxmlformats-officedocument.wordprocessingml.styles+xml"/>
  <Override PartName="/docProps/custom.xml" ContentType="application/vnd.openxmlformats-officedocument.custom-properti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338" w:rsidRPr="00EE58D0" w:rsidRDefault="00632338" w:rsidP="00632338">
      <w:pPr>
        <w:pStyle w:val="COChapterNumber"/>
      </w:pPr>
      <w:r w:rsidRPr="00EE58D0">
        <w:t>1</w:t>
      </w:r>
    </w:p>
    <w:p w:rsidR="00632338" w:rsidRPr="00EE58D0" w:rsidRDefault="00506F16" w:rsidP="00632338">
      <w:pPr>
        <w:pStyle w:val="COChapterTitle"/>
      </w:pPr>
      <w:ins w:id="0" w:author="Ivan Porto Carrero" w:date="2009-10-12T12:11:00Z">
        <w:r>
          <w:t>IronRuby makes .NET dynamic</w:t>
        </w:r>
      </w:ins>
    </w:p>
    <w:p w:rsidR="000A4E98" w:rsidRDefault="00FF3B19" w:rsidP="008875C6">
      <w:pPr>
        <w:pStyle w:val="TOC1"/>
        <w:tabs>
          <w:tab w:val="right" w:leader="dot" w:pos="9350"/>
        </w:tabs>
        <w:rPr>
          <w:ins w:id="1" w:author="Lianna Wlasiuk" w:date="2009-09-30T09:19:00Z"/>
          <w:rFonts w:asciiTheme="minorHAnsi" w:eastAsiaTheme="minorEastAsia" w:hAnsiTheme="minorHAnsi" w:cstheme="minorBidi"/>
          <w:noProof/>
          <w:color w:val="auto"/>
          <w:sz w:val="22"/>
          <w:szCs w:val="22"/>
        </w:rPr>
      </w:pPr>
      <w:ins w:id="2" w:author="Lianna Wlasiuk" w:date="2009-08-06T20:39:00Z">
        <w:r>
          <w:fldChar w:fldCharType="begin"/>
        </w:r>
        <w:r w:rsidR="00632338">
          <w:instrText xml:space="preserve"> TOC \o "1-3" \h \z \t ".Head 1,1,.Head 2,2,.Head 3,3" </w:instrText>
        </w:r>
      </w:ins>
      <w:r>
        <w:fldChar w:fldCharType="separate"/>
      </w:r>
      <w:ins w:id="3"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"_Toc242065718"</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1.1 Laying the foundation</w:t>
        </w:r>
        <w:r w:rsidR="000A4E98">
          <w:rPr>
            <w:noProof/>
            <w:webHidden/>
          </w:rPr>
          <w:tab/>
        </w:r>
        <w:r>
          <w:rPr>
            <w:noProof/>
            <w:webHidden/>
          </w:rPr>
          <w:fldChar w:fldCharType="begin"/>
        </w:r>
        <w:r w:rsidR="000A4E98">
          <w:rPr>
            <w:noProof/>
            <w:webHidden/>
          </w:rPr>
          <w:instrText xml:space="preserve"> PAGEREF _Toc242065718 \h </w:instrText>
        </w:r>
      </w:ins>
      <w:r w:rsidR="00506F16">
        <w:rPr>
          <w:noProof/>
        </w:rPr>
      </w:r>
      <w:r>
        <w:rPr>
          <w:noProof/>
          <w:webHidden/>
        </w:rPr>
        <w:fldChar w:fldCharType="separate"/>
      </w:r>
      <w:ins w:id="4" w:author="Lianna Wlasiuk" w:date="2009-09-30T09:19:00Z">
        <w:r w:rsidR="000A4E98">
          <w:rPr>
            <w:noProof/>
            <w:webHidden/>
          </w:rPr>
          <w:t>2</w:t>
        </w:r>
        <w:r>
          <w:rPr>
            <w:noProof/>
            <w:webHidden/>
          </w:rPr>
          <w:fldChar w:fldCharType="end"/>
        </w:r>
        <w:r w:rsidRPr="00B82344">
          <w:rPr>
            <w:rStyle w:val="Hyperlink"/>
            <w:noProof/>
          </w:rPr>
          <w:fldChar w:fldCharType="end"/>
        </w:r>
      </w:ins>
    </w:p>
    <w:p w:rsidR="000A4E98" w:rsidRDefault="00FF3B19" w:rsidP="008875C6">
      <w:pPr>
        <w:pStyle w:val="TOC2"/>
        <w:tabs>
          <w:tab w:val="right" w:leader="dot" w:pos="9350"/>
        </w:tabs>
        <w:rPr>
          <w:ins w:id="5" w:author="Lianna Wlasiuk" w:date="2009-09-30T09:19:00Z"/>
          <w:rFonts w:asciiTheme="minorHAnsi" w:eastAsiaTheme="minorEastAsia" w:hAnsiTheme="minorHAnsi" w:cstheme="minorBidi"/>
          <w:noProof/>
          <w:color w:val="auto"/>
          <w:sz w:val="22"/>
          <w:szCs w:val="22"/>
        </w:rPr>
      </w:pPr>
      <w:ins w:id="6"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"_Toc242065719"</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1.1.1 Some terminology explained</w:t>
        </w:r>
        <w:r w:rsidR="000A4E98">
          <w:rPr>
            <w:noProof/>
            <w:webHidden/>
          </w:rPr>
          <w:tab/>
        </w:r>
        <w:r>
          <w:rPr>
            <w:noProof/>
            <w:webHidden/>
          </w:rPr>
          <w:fldChar w:fldCharType="begin"/>
        </w:r>
        <w:r w:rsidR="000A4E98">
          <w:rPr>
            <w:noProof/>
            <w:webHidden/>
          </w:rPr>
          <w:instrText xml:space="preserve"> PAGEREF _Toc242065719 \h </w:instrText>
        </w:r>
      </w:ins>
      <w:r w:rsidR="00506F16">
        <w:rPr>
          <w:noProof/>
        </w:rPr>
      </w:r>
      <w:r>
        <w:rPr>
          <w:noProof/>
          <w:webHidden/>
        </w:rPr>
        <w:fldChar w:fldCharType="separate"/>
      </w:r>
      <w:ins w:id="7" w:author="Lianna Wlasiuk" w:date="2009-09-30T09:19:00Z">
        <w:r w:rsidR="000A4E98">
          <w:rPr>
            <w:noProof/>
            <w:webHidden/>
          </w:rPr>
          <w:t>2</w:t>
        </w:r>
        <w:r>
          <w:rPr>
            <w:noProof/>
            <w:webHidden/>
          </w:rPr>
          <w:fldChar w:fldCharType="end"/>
        </w:r>
        <w:r w:rsidRPr="00B82344">
          <w:rPr>
            <w:rStyle w:val="Hyperlink"/>
            <w:noProof/>
          </w:rPr>
          <w:fldChar w:fldCharType="end"/>
        </w:r>
      </w:ins>
    </w:p>
    <w:p w:rsidR="00C77330" w:rsidRDefault="00FF3B19">
      <w:pPr>
        <w:pStyle w:val="TOC2"/>
        <w:tabs>
          <w:tab w:val="right" w:leader="dot" w:pos="9350"/>
        </w:tabs>
        <w:rPr>
          <w:ins w:id="8" w:author="Lianna Wlasiuk" w:date="2009-09-30T09:19:00Z"/>
          <w:rFonts w:asciiTheme="minorHAnsi" w:eastAsiaTheme="minorEastAsia" w:hAnsiTheme="minorHAnsi" w:cstheme="minorBidi"/>
          <w:noProof/>
          <w:color w:val="auto"/>
          <w:sz w:val="22"/>
          <w:szCs w:val="22"/>
        </w:rPr>
      </w:pPr>
      <w:ins w:id="9"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"_Toc242065720"</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1.1.2 Why learn a different language?</w:t>
        </w:r>
        <w:r w:rsidR="000A4E98">
          <w:rPr>
            <w:noProof/>
            <w:webHidden/>
          </w:rPr>
          <w:tab/>
        </w:r>
        <w:r>
          <w:rPr>
            <w:noProof/>
            <w:webHidden/>
          </w:rPr>
          <w:fldChar w:fldCharType="begin"/>
        </w:r>
        <w:r w:rsidR="000A4E98">
          <w:rPr>
            <w:noProof/>
            <w:webHidden/>
          </w:rPr>
          <w:instrText xml:space="preserve"> PAGEREF _Toc242065720 \h </w:instrText>
        </w:r>
      </w:ins>
      <w:r w:rsidR="00506F16">
        <w:rPr>
          <w:noProof/>
        </w:rPr>
      </w:r>
      <w:r>
        <w:rPr>
          <w:noProof/>
          <w:webHidden/>
        </w:rPr>
        <w:fldChar w:fldCharType="separate"/>
      </w:r>
      <w:ins w:id="10" w:author="Lianna Wlasiuk" w:date="2009-09-30T09:19:00Z">
        <w:r w:rsidR="000A4E98">
          <w:rPr>
            <w:noProof/>
            <w:webHidden/>
          </w:rPr>
          <w:t>3</w:t>
        </w:r>
        <w:r>
          <w:rPr>
            <w:noProof/>
            <w:webHidden/>
          </w:rPr>
          <w:fldChar w:fldCharType="end"/>
        </w:r>
        <w:r w:rsidRPr="00B82344">
          <w:rPr>
            <w:rStyle w:val="Hyperlink"/>
            <w:noProof/>
          </w:rPr>
          <w:fldChar w:fldCharType="end"/>
        </w:r>
      </w:ins>
    </w:p>
    <w:p w:rsidR="00C77330" w:rsidRDefault="00FF3B19">
      <w:pPr>
        <w:pStyle w:val="TOC1"/>
        <w:tabs>
          <w:tab w:val="right" w:leader="dot" w:pos="9350"/>
        </w:tabs>
        <w:rPr>
          <w:ins w:id="11" w:author="Lianna Wlasiuk" w:date="2009-09-30T09:19:00Z"/>
          <w:rFonts w:asciiTheme="minorHAnsi" w:eastAsiaTheme="minorEastAsia" w:hAnsiTheme="minorHAnsi" w:cstheme="minorBidi"/>
          <w:noProof/>
          <w:color w:val="auto"/>
          <w:sz w:val="22"/>
          <w:szCs w:val="22"/>
        </w:rPr>
      </w:pPr>
      <w:ins w:id="12"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"_Toc242065721"</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1.2 Essential building blocks</w:t>
        </w:r>
        <w:r w:rsidR="000A4E98">
          <w:rPr>
            <w:noProof/>
            <w:webHidden/>
          </w:rPr>
          <w:tab/>
        </w:r>
        <w:r>
          <w:rPr>
            <w:noProof/>
            <w:webHidden/>
          </w:rPr>
          <w:fldChar w:fldCharType="begin"/>
        </w:r>
        <w:r w:rsidR="000A4E98">
          <w:rPr>
            <w:noProof/>
            <w:webHidden/>
          </w:rPr>
          <w:instrText xml:space="preserve"> PAGEREF _Toc242065721 \h </w:instrText>
        </w:r>
      </w:ins>
      <w:r w:rsidR="00506F16">
        <w:rPr>
          <w:noProof/>
        </w:rPr>
      </w:r>
      <w:r>
        <w:rPr>
          <w:noProof/>
          <w:webHidden/>
        </w:rPr>
        <w:fldChar w:fldCharType="separate"/>
      </w:r>
      <w:ins w:id="13" w:author="Lianna Wlasiuk" w:date="2009-09-30T09:19:00Z">
        <w:r w:rsidR="000A4E98">
          <w:rPr>
            <w:noProof/>
            <w:webHidden/>
          </w:rPr>
          <w:t>4</w:t>
        </w:r>
        <w:r>
          <w:rPr>
            <w:noProof/>
            <w:webHidden/>
          </w:rPr>
          <w:fldChar w:fldCharType="end"/>
        </w:r>
        <w:r w:rsidRPr="00B82344">
          <w:rPr>
            <w:rStyle w:val="Hyperlink"/>
            <w:noProof/>
          </w:rPr>
          <w:fldChar w:fldCharType="end"/>
        </w:r>
      </w:ins>
    </w:p>
    <w:p w:rsidR="00C77330" w:rsidRDefault="00FF3B19">
      <w:pPr>
        <w:pStyle w:val="TOC2"/>
        <w:tabs>
          <w:tab w:val="right" w:leader="dot" w:pos="9350"/>
        </w:tabs>
        <w:rPr>
          <w:ins w:id="14" w:author="Lianna Wlasiuk" w:date="2009-09-30T09:19:00Z"/>
          <w:rFonts w:asciiTheme="minorHAnsi" w:eastAsiaTheme="minorEastAsia" w:hAnsiTheme="minorHAnsi" w:cstheme="minorBidi"/>
          <w:noProof/>
          <w:color w:val="auto"/>
          <w:sz w:val="22"/>
          <w:szCs w:val="22"/>
        </w:rPr>
      </w:pPr>
      <w:ins w:id="15"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"_Toc242065722"</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1.2.1 How compiled and interpreted languages work</w:t>
        </w:r>
        <w:r w:rsidR="000A4E98">
          <w:rPr>
            <w:noProof/>
            <w:webHidden/>
          </w:rPr>
          <w:tab/>
        </w:r>
        <w:r>
          <w:rPr>
            <w:noProof/>
            <w:webHidden/>
          </w:rPr>
          <w:fldChar w:fldCharType="begin"/>
        </w:r>
        <w:r w:rsidR="000A4E98">
          <w:rPr>
            <w:noProof/>
            <w:webHidden/>
          </w:rPr>
          <w:instrText xml:space="preserve"> PAGEREF _Toc242065722 \h </w:instrText>
        </w:r>
      </w:ins>
      <w:r w:rsidR="00506F16">
        <w:rPr>
          <w:noProof/>
        </w:rPr>
      </w:r>
      <w:r>
        <w:rPr>
          <w:noProof/>
          <w:webHidden/>
        </w:rPr>
        <w:fldChar w:fldCharType="separate"/>
      </w:r>
      <w:ins w:id="16" w:author="Lianna Wlasiuk" w:date="2009-09-30T09:19:00Z">
        <w:r w:rsidR="000A4E98">
          <w:rPr>
            <w:noProof/>
            <w:webHidden/>
          </w:rPr>
          <w:t>4</w:t>
        </w:r>
        <w:r>
          <w:rPr>
            <w:noProof/>
            <w:webHidden/>
          </w:rPr>
          <w:fldChar w:fldCharType="end"/>
        </w:r>
        <w:r w:rsidRPr="00B82344">
          <w:rPr>
            <w:rStyle w:val="Hyperlink"/>
            <w:noProof/>
          </w:rPr>
          <w:fldChar w:fldCharType="end"/>
        </w:r>
      </w:ins>
    </w:p>
    <w:p w:rsidR="00C77330" w:rsidRDefault="00FF3B19">
      <w:pPr>
        <w:pStyle w:val="TOC2"/>
        <w:tabs>
          <w:tab w:val="right" w:leader="dot" w:pos="9350"/>
        </w:tabs>
        <w:rPr>
          <w:ins w:id="17" w:author="Lianna Wlasiuk" w:date="2009-09-30T09:19:00Z"/>
          <w:rFonts w:asciiTheme="minorHAnsi" w:eastAsiaTheme="minorEastAsia" w:hAnsiTheme="minorHAnsi" w:cstheme="minorBidi"/>
          <w:noProof/>
          <w:color w:val="auto"/>
          <w:sz w:val="22"/>
          <w:szCs w:val="22"/>
        </w:rPr>
      </w:pPr>
      <w:ins w:id="18"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"_Toc242065723"</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1.2.2 All about typing</w:t>
        </w:r>
        <w:r w:rsidR="000A4E98">
          <w:rPr>
            <w:noProof/>
            <w:webHidden/>
          </w:rPr>
          <w:tab/>
        </w:r>
        <w:r>
          <w:rPr>
            <w:noProof/>
            <w:webHidden/>
          </w:rPr>
          <w:fldChar w:fldCharType="begin"/>
        </w:r>
        <w:r w:rsidR="000A4E98">
          <w:rPr>
            <w:noProof/>
            <w:webHidden/>
          </w:rPr>
          <w:instrText xml:space="preserve"> PAGEREF _Toc242065723 \h </w:instrText>
        </w:r>
      </w:ins>
      <w:r w:rsidR="00506F16">
        <w:rPr>
          <w:noProof/>
        </w:rPr>
      </w:r>
      <w:r>
        <w:rPr>
          <w:noProof/>
          <w:webHidden/>
        </w:rPr>
        <w:fldChar w:fldCharType="separate"/>
      </w:r>
      <w:ins w:id="19" w:author="Lianna Wlasiuk" w:date="2009-09-30T09:19:00Z">
        <w:r w:rsidR="000A4E98">
          <w:rPr>
            <w:noProof/>
            <w:webHidden/>
          </w:rPr>
          <w:t>5</w:t>
        </w:r>
        <w:r>
          <w:rPr>
            <w:noProof/>
            <w:webHidden/>
          </w:rPr>
          <w:fldChar w:fldCharType="end"/>
        </w:r>
        <w:r w:rsidRPr="00B82344">
          <w:rPr>
            <w:rStyle w:val="Hyperlink"/>
            <w:noProof/>
          </w:rPr>
          <w:fldChar w:fldCharType="end"/>
        </w:r>
      </w:ins>
    </w:p>
    <w:p w:rsidR="00C77330" w:rsidRDefault="00FF3B19">
      <w:pPr>
        <w:pStyle w:val="TOC3"/>
        <w:tabs>
          <w:tab w:val="right" w:leader="dot" w:pos="9350"/>
        </w:tabs>
        <w:rPr>
          <w:ins w:id="20" w:author="Lianna Wlasiuk" w:date="2009-09-30T09:19:00Z"/>
          <w:rFonts w:asciiTheme="minorHAnsi" w:eastAsiaTheme="minorEastAsia" w:hAnsiTheme="minorHAnsi" w:cstheme="minorBidi"/>
          <w:noProof/>
          <w:color w:val="auto"/>
          <w:sz w:val="22"/>
          <w:szCs w:val="22"/>
        </w:rPr>
      </w:pPr>
      <w:ins w:id="21"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"_Toc242065724"</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Static versus dynamic typing and type inference</w:t>
        </w:r>
        <w:r w:rsidR="000A4E98">
          <w:rPr>
            <w:noProof/>
            <w:webHidden/>
          </w:rPr>
          <w:tab/>
        </w:r>
        <w:r>
          <w:rPr>
            <w:noProof/>
            <w:webHidden/>
          </w:rPr>
          <w:fldChar w:fldCharType="begin"/>
        </w:r>
        <w:r w:rsidR="000A4E98">
          <w:rPr>
            <w:noProof/>
            <w:webHidden/>
          </w:rPr>
          <w:instrText xml:space="preserve"> PAGEREF _Toc242065724 \h </w:instrText>
        </w:r>
      </w:ins>
      <w:r w:rsidR="00506F16">
        <w:rPr>
          <w:noProof/>
        </w:rPr>
      </w:r>
      <w:r>
        <w:rPr>
          <w:noProof/>
          <w:webHidden/>
        </w:rPr>
        <w:fldChar w:fldCharType="separate"/>
      </w:r>
      <w:ins w:id="22" w:author="Lianna Wlasiuk" w:date="2009-09-30T09:19:00Z">
        <w:r w:rsidR="000A4E98">
          <w:rPr>
            <w:noProof/>
            <w:webHidden/>
          </w:rPr>
          <w:t>5</w:t>
        </w:r>
        <w:r>
          <w:rPr>
            <w:noProof/>
            <w:webHidden/>
          </w:rPr>
          <w:fldChar w:fldCharType="end"/>
        </w:r>
        <w:r w:rsidRPr="00B82344">
          <w:rPr>
            <w:rStyle w:val="Hyperlink"/>
            <w:noProof/>
          </w:rPr>
          <w:fldChar w:fldCharType="end"/>
        </w:r>
      </w:ins>
    </w:p>
    <w:p w:rsidR="00C77330" w:rsidRDefault="00FF3B19">
      <w:pPr>
        <w:pStyle w:val="TOC3"/>
        <w:tabs>
          <w:tab w:val="right" w:leader="dot" w:pos="9350"/>
        </w:tabs>
        <w:rPr>
          <w:ins w:id="23" w:author="Lianna Wlasiuk" w:date="2009-09-30T09:19:00Z"/>
          <w:rFonts w:asciiTheme="minorHAnsi" w:eastAsiaTheme="minorEastAsia" w:hAnsiTheme="minorHAnsi" w:cstheme="minorBidi"/>
          <w:noProof/>
          <w:color w:val="auto"/>
          <w:sz w:val="22"/>
          <w:szCs w:val="22"/>
        </w:rPr>
      </w:pPr>
      <w:ins w:id="24"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"_Toc242065725"</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Strong and weak typing</w:t>
        </w:r>
        <w:r w:rsidR="000A4E98">
          <w:rPr>
            <w:noProof/>
            <w:webHidden/>
          </w:rPr>
          <w:tab/>
        </w:r>
        <w:r>
          <w:rPr>
            <w:noProof/>
            <w:webHidden/>
          </w:rPr>
          <w:fldChar w:fldCharType="begin"/>
        </w:r>
        <w:r w:rsidR="000A4E98">
          <w:rPr>
            <w:noProof/>
            <w:webHidden/>
          </w:rPr>
          <w:instrText xml:space="preserve"> PAGEREF _Toc242065725 \h </w:instrText>
        </w:r>
      </w:ins>
      <w:r w:rsidR="00506F16">
        <w:rPr>
          <w:noProof/>
        </w:rPr>
      </w:r>
      <w:r>
        <w:rPr>
          <w:noProof/>
          <w:webHidden/>
        </w:rPr>
        <w:fldChar w:fldCharType="separate"/>
      </w:r>
      <w:ins w:id="25" w:author="Lianna Wlasiuk" w:date="2009-09-30T09:19:00Z">
        <w:r w:rsidR="000A4E98">
          <w:rPr>
            <w:noProof/>
            <w:webHidden/>
          </w:rPr>
          <w:t>7</w:t>
        </w:r>
        <w:r>
          <w:rPr>
            <w:noProof/>
            <w:webHidden/>
          </w:rPr>
          <w:fldChar w:fldCharType="end"/>
        </w:r>
        <w:r w:rsidRPr="00B82344">
          <w:rPr>
            <w:rStyle w:val="Hyperlink"/>
            <w:noProof/>
          </w:rPr>
          <w:fldChar w:fldCharType="end"/>
        </w:r>
      </w:ins>
    </w:p>
    <w:p w:rsidR="00C77330" w:rsidRDefault="00FF3B19">
      <w:pPr>
        <w:pStyle w:val="TOC3"/>
        <w:tabs>
          <w:tab w:val="right" w:leader="dot" w:pos="9350"/>
        </w:tabs>
        <w:rPr>
          <w:ins w:id="26" w:author="Lianna Wlasiuk" w:date="2009-09-30T09:19:00Z"/>
          <w:rFonts w:asciiTheme="minorHAnsi" w:eastAsiaTheme="minorEastAsia" w:hAnsiTheme="minorHAnsi" w:cstheme="minorBidi"/>
          <w:noProof/>
          <w:color w:val="auto"/>
          <w:sz w:val="22"/>
          <w:szCs w:val="22"/>
        </w:rPr>
      </w:pPr>
      <w:ins w:id="27"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"_Toc242065726"</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Duck typing</w:t>
        </w:r>
        <w:r w:rsidR="000A4E98">
          <w:rPr>
            <w:noProof/>
            <w:webHidden/>
          </w:rPr>
          <w:tab/>
        </w:r>
        <w:r>
          <w:rPr>
            <w:noProof/>
            <w:webHidden/>
          </w:rPr>
          <w:fldChar w:fldCharType="begin"/>
        </w:r>
        <w:r w:rsidR="000A4E98">
          <w:rPr>
            <w:noProof/>
            <w:webHidden/>
          </w:rPr>
          <w:instrText xml:space="preserve"> PAGEREF _Toc242065726 \h </w:instrText>
        </w:r>
      </w:ins>
      <w:r w:rsidR="00506F16">
        <w:rPr>
          <w:noProof/>
        </w:rPr>
      </w:r>
      <w:r>
        <w:rPr>
          <w:noProof/>
          <w:webHidden/>
        </w:rPr>
        <w:fldChar w:fldCharType="separate"/>
      </w:r>
      <w:ins w:id="28" w:author="Lianna Wlasiuk" w:date="2009-09-30T09:19:00Z">
        <w:r w:rsidR="000A4E98">
          <w:rPr>
            <w:noProof/>
            <w:webHidden/>
          </w:rPr>
          <w:t>7</w:t>
        </w:r>
        <w:r>
          <w:rPr>
            <w:noProof/>
            <w:webHidden/>
          </w:rPr>
          <w:fldChar w:fldCharType="end"/>
        </w:r>
        <w:r w:rsidRPr="00B82344">
          <w:rPr>
            <w:rStyle w:val="Hyperlink"/>
            <w:noProof/>
          </w:rPr>
          <w:fldChar w:fldCharType="end"/>
        </w:r>
      </w:ins>
    </w:p>
    <w:p w:rsidR="00C77330" w:rsidRDefault="00FF3B19">
      <w:pPr>
        <w:pStyle w:val="TOC2"/>
        <w:tabs>
          <w:tab w:val="right" w:leader="dot" w:pos="9350"/>
        </w:tabs>
        <w:rPr>
          <w:ins w:id="29" w:author="Lianna Wlasiuk" w:date="2009-09-30T09:19:00Z"/>
          <w:rFonts w:asciiTheme="minorHAnsi" w:eastAsiaTheme="minorEastAsia" w:hAnsiTheme="minorHAnsi" w:cstheme="minorBidi"/>
          <w:noProof/>
          <w:color w:val="auto"/>
          <w:sz w:val="22"/>
          <w:szCs w:val="22"/>
        </w:rPr>
      </w:pPr>
      <w:ins w:id="30"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"_Toc242065727"</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1.2.3 Why Ruby's type system is a good thing</w:t>
        </w:r>
        <w:r w:rsidR="000A4E98">
          <w:rPr>
            <w:noProof/>
            <w:webHidden/>
          </w:rPr>
          <w:tab/>
        </w:r>
        <w:r>
          <w:rPr>
            <w:noProof/>
            <w:webHidden/>
          </w:rPr>
          <w:fldChar w:fldCharType="begin"/>
        </w:r>
        <w:r w:rsidR="000A4E98">
          <w:rPr>
            <w:noProof/>
            <w:webHidden/>
          </w:rPr>
          <w:instrText xml:space="preserve"> PAGEREF _Toc242065727 \h </w:instrText>
        </w:r>
      </w:ins>
      <w:r w:rsidR="00506F16">
        <w:rPr>
          <w:noProof/>
        </w:rPr>
      </w:r>
      <w:r>
        <w:rPr>
          <w:noProof/>
          <w:webHidden/>
        </w:rPr>
        <w:fldChar w:fldCharType="separate"/>
      </w:r>
      <w:ins w:id="31" w:author="Lianna Wlasiuk" w:date="2009-09-30T09:19:00Z">
        <w:r w:rsidR="000A4E98">
          <w:rPr>
            <w:noProof/>
            <w:webHidden/>
          </w:rPr>
          <w:t>8</w:t>
        </w:r>
        <w:r>
          <w:rPr>
            <w:noProof/>
            <w:webHidden/>
          </w:rPr>
          <w:fldChar w:fldCharType="end"/>
        </w:r>
        <w:r w:rsidRPr="00B82344">
          <w:rPr>
            <w:rStyle w:val="Hyperlink"/>
            <w:noProof/>
          </w:rPr>
          <w:fldChar w:fldCharType="end"/>
        </w:r>
      </w:ins>
    </w:p>
    <w:p w:rsidR="00C77330" w:rsidRDefault="00FF3B19">
      <w:pPr>
        <w:pStyle w:val="TOC1"/>
        <w:tabs>
          <w:tab w:val="right" w:leader="dot" w:pos="9350"/>
        </w:tabs>
        <w:rPr>
          <w:ins w:id="32" w:author="Lianna Wlasiuk" w:date="2009-09-30T09:19:00Z"/>
          <w:rFonts w:asciiTheme="minorHAnsi" w:eastAsiaTheme="minorEastAsia" w:hAnsiTheme="minorHAnsi" w:cstheme="minorBidi"/>
          <w:noProof/>
          <w:color w:val="auto"/>
          <w:sz w:val="22"/>
          <w:szCs w:val="22"/>
        </w:rPr>
      </w:pPr>
      <w:ins w:id="33"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"_Toc242065728"</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1.3 Getting to know IronRuby</w:t>
        </w:r>
        <w:r w:rsidR="000A4E98">
          <w:rPr>
            <w:noProof/>
            <w:webHidden/>
          </w:rPr>
          <w:tab/>
        </w:r>
        <w:r>
          <w:rPr>
            <w:noProof/>
            <w:webHidden/>
          </w:rPr>
          <w:fldChar w:fldCharType="begin"/>
        </w:r>
        <w:r w:rsidR="000A4E98">
          <w:rPr>
            <w:noProof/>
            <w:webHidden/>
          </w:rPr>
          <w:instrText xml:space="preserve"> PAGEREF _Toc242065728 \h </w:instrText>
        </w:r>
      </w:ins>
      <w:r w:rsidR="00506F16">
        <w:rPr>
          <w:noProof/>
        </w:rPr>
      </w:r>
      <w:r>
        <w:rPr>
          <w:noProof/>
          <w:webHidden/>
        </w:rPr>
        <w:fldChar w:fldCharType="separate"/>
      </w:r>
      <w:ins w:id="34" w:author="Lianna Wlasiuk" w:date="2009-09-30T09:19:00Z">
        <w:r w:rsidR="000A4E98">
          <w:rPr>
            <w:noProof/>
            <w:webHidden/>
          </w:rPr>
          <w:t>8</w:t>
        </w:r>
        <w:r>
          <w:rPr>
            <w:noProof/>
            <w:webHidden/>
          </w:rPr>
          <w:fldChar w:fldCharType="end"/>
        </w:r>
        <w:r w:rsidRPr="00B82344">
          <w:rPr>
            <w:rStyle w:val="Hyperlink"/>
            <w:noProof/>
          </w:rPr>
          <w:fldChar w:fldCharType="end"/>
        </w:r>
      </w:ins>
    </w:p>
    <w:p w:rsidR="00C77330" w:rsidRDefault="00FF3B19">
      <w:pPr>
        <w:pStyle w:val="TOC2"/>
        <w:tabs>
          <w:tab w:val="right" w:leader="dot" w:pos="9350"/>
        </w:tabs>
        <w:rPr>
          <w:ins w:id="35" w:author="Lianna Wlasiuk" w:date="2009-09-30T09:19:00Z"/>
          <w:rFonts w:asciiTheme="minorHAnsi" w:eastAsiaTheme="minorEastAsia" w:hAnsiTheme="minorHAnsi" w:cstheme="minorBidi"/>
          <w:noProof/>
          <w:color w:val="auto"/>
          <w:sz w:val="22"/>
          <w:szCs w:val="22"/>
        </w:rPr>
      </w:pPr>
      <w:ins w:id="36"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"_Toc242065729"</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1.3.1 Bootstrapping your environment</w:t>
        </w:r>
        <w:r w:rsidR="000A4E98">
          <w:rPr>
            <w:noProof/>
            <w:webHidden/>
          </w:rPr>
          <w:tab/>
        </w:r>
        <w:r>
          <w:rPr>
            <w:noProof/>
            <w:webHidden/>
          </w:rPr>
          <w:fldChar w:fldCharType="begin"/>
        </w:r>
        <w:r w:rsidR="000A4E98">
          <w:rPr>
            <w:noProof/>
            <w:webHidden/>
          </w:rPr>
          <w:instrText xml:space="preserve"> PAGEREF _Toc242065729 \h </w:instrText>
        </w:r>
      </w:ins>
      <w:r w:rsidR="00506F16">
        <w:rPr>
          <w:noProof/>
        </w:rPr>
      </w:r>
      <w:r>
        <w:rPr>
          <w:noProof/>
          <w:webHidden/>
        </w:rPr>
        <w:fldChar w:fldCharType="separate"/>
      </w:r>
      <w:ins w:id="37" w:author="Lianna Wlasiuk" w:date="2009-09-30T09:19:00Z">
        <w:r w:rsidR="000A4E98">
          <w:rPr>
            <w:noProof/>
            <w:webHidden/>
          </w:rPr>
          <w:t>8</w:t>
        </w:r>
        <w:r>
          <w:rPr>
            <w:noProof/>
            <w:webHidden/>
          </w:rPr>
          <w:fldChar w:fldCharType="end"/>
        </w:r>
        <w:r w:rsidRPr="00B82344">
          <w:rPr>
            <w:rStyle w:val="Hyperlink"/>
            <w:noProof/>
          </w:rPr>
          <w:fldChar w:fldCharType="end"/>
        </w:r>
      </w:ins>
    </w:p>
    <w:p w:rsidR="00C77330" w:rsidRDefault="00FF3B19">
      <w:pPr>
        <w:pStyle w:val="TOC2"/>
        <w:tabs>
          <w:tab w:val="right" w:leader="dot" w:pos="9350"/>
        </w:tabs>
        <w:rPr>
          <w:ins w:id="38" w:author="Lianna Wlasiuk" w:date="2009-09-30T09:19:00Z"/>
          <w:rFonts w:asciiTheme="minorHAnsi" w:eastAsiaTheme="minorEastAsia" w:hAnsiTheme="minorHAnsi" w:cstheme="minorBidi"/>
          <w:noProof/>
          <w:color w:val="auto"/>
          <w:sz w:val="22"/>
          <w:szCs w:val="22"/>
        </w:rPr>
      </w:pPr>
      <w:ins w:id="39"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"_Toc242065730"</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1.3.2 REPL: The console, your new best friend</w:t>
        </w:r>
        <w:r w:rsidR="000A4E98">
          <w:rPr>
            <w:noProof/>
            <w:webHidden/>
          </w:rPr>
          <w:tab/>
        </w:r>
        <w:r>
          <w:rPr>
            <w:noProof/>
            <w:webHidden/>
          </w:rPr>
          <w:fldChar w:fldCharType="begin"/>
        </w:r>
        <w:r w:rsidR="000A4E98">
          <w:rPr>
            <w:noProof/>
            <w:webHidden/>
          </w:rPr>
          <w:instrText xml:space="preserve"> PAGEREF _Toc242065730 \h </w:instrText>
        </w:r>
      </w:ins>
      <w:r w:rsidR="00506F16">
        <w:rPr>
          <w:noProof/>
        </w:rPr>
      </w:r>
      <w:r>
        <w:rPr>
          <w:noProof/>
          <w:webHidden/>
        </w:rPr>
        <w:fldChar w:fldCharType="separate"/>
      </w:r>
      <w:ins w:id="40" w:author="Lianna Wlasiuk" w:date="2009-09-30T09:19:00Z">
        <w:r w:rsidR="000A4E98">
          <w:rPr>
            <w:noProof/>
            <w:webHidden/>
          </w:rPr>
          <w:t>9</w:t>
        </w:r>
        <w:r>
          <w:rPr>
            <w:noProof/>
            <w:webHidden/>
          </w:rPr>
          <w:fldChar w:fldCharType="end"/>
        </w:r>
        <w:r w:rsidRPr="00B82344">
          <w:rPr>
            <w:rStyle w:val="Hyperlink"/>
            <w:noProof/>
          </w:rPr>
          <w:fldChar w:fldCharType="end"/>
        </w:r>
      </w:ins>
    </w:p>
    <w:p w:rsidR="00C77330" w:rsidRDefault="00FF3B19">
      <w:pPr>
        <w:pStyle w:val="TOC3"/>
        <w:tabs>
          <w:tab w:val="right" w:leader="dot" w:pos="9350"/>
        </w:tabs>
        <w:rPr>
          <w:ins w:id="41" w:author="Lianna Wlasiuk" w:date="2009-09-30T09:19:00Z"/>
          <w:rFonts w:asciiTheme="minorHAnsi" w:eastAsiaTheme="minorEastAsia" w:hAnsiTheme="minorHAnsi" w:cstheme="minorBidi"/>
          <w:noProof/>
          <w:color w:val="auto"/>
          <w:sz w:val="22"/>
          <w:szCs w:val="22"/>
        </w:rPr>
      </w:pPr>
      <w:ins w:id="42"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"_Toc242065731"</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Call IR in more ways than one</w:t>
        </w:r>
        <w:r w:rsidR="000A4E98">
          <w:rPr>
            <w:noProof/>
            <w:webHidden/>
          </w:rPr>
          <w:tab/>
        </w:r>
        <w:r>
          <w:rPr>
            <w:noProof/>
            <w:webHidden/>
          </w:rPr>
          <w:fldChar w:fldCharType="begin"/>
        </w:r>
        <w:r w:rsidR="000A4E98">
          <w:rPr>
            <w:noProof/>
            <w:webHidden/>
          </w:rPr>
          <w:instrText xml:space="preserve"> PAGEREF _Toc242065731 \h </w:instrText>
        </w:r>
      </w:ins>
      <w:r w:rsidR="00506F16">
        <w:rPr>
          <w:noProof/>
        </w:rPr>
      </w:r>
      <w:r>
        <w:rPr>
          <w:noProof/>
          <w:webHidden/>
        </w:rPr>
        <w:fldChar w:fldCharType="separate"/>
      </w:r>
      <w:ins w:id="43" w:author="Lianna Wlasiuk" w:date="2009-09-30T09:19:00Z">
        <w:r w:rsidR="000A4E98">
          <w:rPr>
            <w:noProof/>
            <w:webHidden/>
          </w:rPr>
          <w:t>10</w:t>
        </w:r>
        <w:r>
          <w:rPr>
            <w:noProof/>
            <w:webHidden/>
          </w:rPr>
          <w:fldChar w:fldCharType="end"/>
        </w:r>
        <w:r w:rsidRPr="00B82344">
          <w:rPr>
            <w:rStyle w:val="Hyperlink"/>
            <w:noProof/>
          </w:rPr>
          <w:fldChar w:fldCharType="end"/>
        </w:r>
      </w:ins>
    </w:p>
    <w:p w:rsidR="00C77330" w:rsidRDefault="00FF3B19">
      <w:pPr>
        <w:pStyle w:val="TOC3"/>
        <w:tabs>
          <w:tab w:val="right" w:leader="dot" w:pos="9350"/>
        </w:tabs>
        <w:rPr>
          <w:ins w:id="44" w:author="Lianna Wlasiuk" w:date="2009-09-30T09:19:00Z"/>
          <w:rFonts w:asciiTheme="minorHAnsi" w:eastAsiaTheme="minorEastAsia" w:hAnsiTheme="minorHAnsi" w:cstheme="minorBidi"/>
          <w:noProof/>
          <w:color w:val="auto"/>
          <w:sz w:val="22"/>
          <w:szCs w:val="22"/>
        </w:rPr>
      </w:pPr>
      <w:ins w:id="45"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"_Toc242065732"</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The console and its command-line parameters</w:t>
        </w:r>
        <w:r w:rsidR="000A4E98">
          <w:rPr>
            <w:noProof/>
            <w:webHidden/>
          </w:rPr>
          <w:tab/>
        </w:r>
        <w:r>
          <w:rPr>
            <w:noProof/>
            <w:webHidden/>
          </w:rPr>
          <w:fldChar w:fldCharType="begin"/>
        </w:r>
        <w:r w:rsidR="000A4E98">
          <w:rPr>
            <w:noProof/>
            <w:webHidden/>
          </w:rPr>
          <w:instrText xml:space="preserve"> PAGEREF _Toc242065732 \h </w:instrText>
        </w:r>
      </w:ins>
      <w:r w:rsidR="00506F16">
        <w:rPr>
          <w:noProof/>
        </w:rPr>
      </w:r>
      <w:r>
        <w:rPr>
          <w:noProof/>
          <w:webHidden/>
        </w:rPr>
        <w:fldChar w:fldCharType="separate"/>
      </w:r>
      <w:ins w:id="46" w:author="Lianna Wlasiuk" w:date="2009-09-30T09:19:00Z">
        <w:r w:rsidR="000A4E98">
          <w:rPr>
            <w:noProof/>
            <w:webHidden/>
          </w:rPr>
          <w:t>11</w:t>
        </w:r>
        <w:r>
          <w:rPr>
            <w:noProof/>
            <w:webHidden/>
          </w:rPr>
          <w:fldChar w:fldCharType="end"/>
        </w:r>
        <w:r w:rsidRPr="00B82344">
          <w:rPr>
            <w:rStyle w:val="Hyperlink"/>
            <w:noProof/>
          </w:rPr>
          <w:fldChar w:fldCharType="end"/>
        </w:r>
      </w:ins>
    </w:p>
    <w:p w:rsidR="00C77330" w:rsidRDefault="00FF3B19">
      <w:pPr>
        <w:pStyle w:val="TOC2"/>
        <w:tabs>
          <w:tab w:val="right" w:leader="dot" w:pos="9350"/>
        </w:tabs>
        <w:rPr>
          <w:ins w:id="47" w:author="Lianna Wlasiuk" w:date="2009-09-30T09:19:00Z"/>
          <w:rFonts w:asciiTheme="minorHAnsi" w:eastAsiaTheme="minorEastAsia" w:hAnsiTheme="minorHAnsi" w:cstheme="minorBidi"/>
          <w:noProof/>
          <w:color w:val="auto"/>
          <w:sz w:val="22"/>
          <w:szCs w:val="22"/>
        </w:rPr>
      </w:pPr>
      <w:ins w:id="48"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"_Toc242065733"</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1.3.3 Eval: trading in Reflection.Emit for simplicity</w:t>
        </w:r>
        <w:r w:rsidR="000A4E98">
          <w:rPr>
            <w:noProof/>
            <w:webHidden/>
          </w:rPr>
          <w:tab/>
        </w:r>
        <w:r>
          <w:rPr>
            <w:noProof/>
            <w:webHidden/>
          </w:rPr>
          <w:fldChar w:fldCharType="begin"/>
        </w:r>
        <w:r w:rsidR="000A4E98">
          <w:rPr>
            <w:noProof/>
            <w:webHidden/>
          </w:rPr>
          <w:instrText xml:space="preserve"> PAGEREF _Toc242065733 \h </w:instrText>
        </w:r>
      </w:ins>
      <w:r w:rsidR="00506F16">
        <w:rPr>
          <w:noProof/>
        </w:rPr>
      </w:r>
      <w:r>
        <w:rPr>
          <w:noProof/>
          <w:webHidden/>
        </w:rPr>
        <w:fldChar w:fldCharType="separate"/>
      </w:r>
      <w:ins w:id="49" w:author="Lianna Wlasiuk" w:date="2009-09-30T09:19:00Z">
        <w:r w:rsidR="000A4E98">
          <w:rPr>
            <w:noProof/>
            <w:webHidden/>
          </w:rPr>
          <w:t>12</w:t>
        </w:r>
        <w:r>
          <w:rPr>
            <w:noProof/>
            <w:webHidden/>
          </w:rPr>
          <w:fldChar w:fldCharType="end"/>
        </w:r>
        <w:r w:rsidRPr="00B82344">
          <w:rPr>
            <w:rStyle w:val="Hyperlink"/>
            <w:noProof/>
          </w:rPr>
          <w:fldChar w:fldCharType="end"/>
        </w:r>
      </w:ins>
    </w:p>
    <w:p w:rsidR="00C77330" w:rsidRDefault="00FF3B19">
      <w:pPr>
        <w:pStyle w:val="TOC3"/>
        <w:tabs>
          <w:tab w:val="right" w:leader="dot" w:pos="9350"/>
        </w:tabs>
        <w:rPr>
          <w:ins w:id="50" w:author="Lianna Wlasiuk" w:date="2009-09-30T09:19:00Z"/>
          <w:rFonts w:asciiTheme="minorHAnsi" w:eastAsiaTheme="minorEastAsia" w:hAnsiTheme="minorHAnsi" w:cstheme="minorBidi"/>
          <w:noProof/>
          <w:color w:val="auto"/>
          <w:sz w:val="22"/>
          <w:szCs w:val="22"/>
        </w:rPr>
      </w:pPr>
      <w:ins w:id="51"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"_Toc242065734"</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Reflection.Emit: executing arbitrary code the hard way</w:t>
        </w:r>
        <w:r w:rsidR="000A4E98">
          <w:rPr>
            <w:noProof/>
            <w:webHidden/>
          </w:rPr>
          <w:tab/>
        </w:r>
        <w:r>
          <w:rPr>
            <w:noProof/>
            <w:webHidden/>
          </w:rPr>
          <w:fldChar w:fldCharType="begin"/>
        </w:r>
        <w:r w:rsidR="000A4E98">
          <w:rPr>
            <w:noProof/>
            <w:webHidden/>
          </w:rPr>
          <w:instrText xml:space="preserve"> PAGEREF _Toc242065734 \h </w:instrText>
        </w:r>
      </w:ins>
      <w:r w:rsidR="00506F16">
        <w:rPr>
          <w:noProof/>
        </w:rPr>
      </w:r>
      <w:r>
        <w:rPr>
          <w:noProof/>
          <w:webHidden/>
        </w:rPr>
        <w:fldChar w:fldCharType="separate"/>
      </w:r>
      <w:ins w:id="52" w:author="Lianna Wlasiuk" w:date="2009-09-30T09:19:00Z">
        <w:r w:rsidR="000A4E98">
          <w:rPr>
            <w:noProof/>
            <w:webHidden/>
          </w:rPr>
          <w:t>12</w:t>
        </w:r>
        <w:r>
          <w:rPr>
            <w:noProof/>
            <w:webHidden/>
          </w:rPr>
          <w:fldChar w:fldCharType="end"/>
        </w:r>
        <w:r w:rsidRPr="00B82344">
          <w:rPr>
            <w:rStyle w:val="Hyperlink"/>
            <w:noProof/>
          </w:rPr>
          <w:fldChar w:fldCharType="end"/>
        </w:r>
      </w:ins>
    </w:p>
    <w:p w:rsidR="00C77330" w:rsidRDefault="00FF3B19">
      <w:pPr>
        <w:pStyle w:val="TOC3"/>
        <w:tabs>
          <w:tab w:val="right" w:leader="dot" w:pos="9350"/>
        </w:tabs>
        <w:rPr>
          <w:ins w:id="53" w:author="Lianna Wlasiuk" w:date="2009-09-30T09:19:00Z"/>
          <w:rFonts w:asciiTheme="minorHAnsi" w:eastAsiaTheme="minorEastAsia" w:hAnsiTheme="minorHAnsi" w:cstheme="minorBidi"/>
          <w:noProof/>
          <w:color w:val="auto"/>
          <w:sz w:val="22"/>
          <w:szCs w:val="22"/>
        </w:rPr>
      </w:pPr>
      <w:ins w:id="54"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"_Toc242065735"</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Eval: executing arbitrary code the (much) easier way</w:t>
        </w:r>
        <w:r w:rsidR="000A4E98">
          <w:rPr>
            <w:noProof/>
            <w:webHidden/>
          </w:rPr>
          <w:tab/>
        </w:r>
        <w:r>
          <w:rPr>
            <w:noProof/>
            <w:webHidden/>
          </w:rPr>
          <w:fldChar w:fldCharType="begin"/>
        </w:r>
        <w:r w:rsidR="000A4E98">
          <w:rPr>
            <w:noProof/>
            <w:webHidden/>
          </w:rPr>
          <w:instrText xml:space="preserve"> PAGEREF _Toc242065735 \h </w:instrText>
        </w:r>
      </w:ins>
      <w:r w:rsidR="00506F16">
        <w:rPr>
          <w:noProof/>
        </w:rPr>
      </w:r>
      <w:r>
        <w:rPr>
          <w:noProof/>
          <w:webHidden/>
        </w:rPr>
        <w:fldChar w:fldCharType="separate"/>
      </w:r>
      <w:ins w:id="55" w:author="Lianna Wlasiuk" w:date="2009-09-30T09:19:00Z">
        <w:r w:rsidR="000A4E98">
          <w:rPr>
            <w:noProof/>
            <w:webHidden/>
          </w:rPr>
          <w:t>13</w:t>
        </w:r>
        <w:r>
          <w:rPr>
            <w:noProof/>
            <w:webHidden/>
          </w:rPr>
          <w:fldChar w:fldCharType="end"/>
        </w:r>
        <w:r w:rsidRPr="00B82344">
          <w:rPr>
            <w:rStyle w:val="Hyperlink"/>
            <w:noProof/>
          </w:rPr>
          <w:fldChar w:fldCharType="end"/>
        </w:r>
      </w:ins>
    </w:p>
    <w:p w:rsidR="00C77330" w:rsidRDefault="00FF3B19">
      <w:pPr>
        <w:pStyle w:val="TOC1"/>
        <w:tabs>
          <w:tab w:val="right" w:leader="dot" w:pos="9350"/>
        </w:tabs>
        <w:rPr>
          <w:ins w:id="56" w:author="Lianna Wlasiuk" w:date="2009-09-30T09:19:00Z"/>
          <w:rFonts w:asciiTheme="minorHAnsi" w:eastAsiaTheme="minorEastAsia" w:hAnsiTheme="minorHAnsi" w:cstheme="minorBidi"/>
          <w:noProof/>
          <w:color w:val="auto"/>
          <w:sz w:val="22"/>
          <w:szCs w:val="22"/>
        </w:rPr>
      </w:pPr>
      <w:ins w:id="57"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"_Toc242065736"</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1.4 The reality of using a dynamic language</w:t>
        </w:r>
        <w:r w:rsidR="000A4E98">
          <w:rPr>
            <w:noProof/>
            <w:webHidden/>
          </w:rPr>
          <w:tab/>
        </w:r>
        <w:r>
          <w:rPr>
            <w:noProof/>
            <w:webHidden/>
          </w:rPr>
          <w:fldChar w:fldCharType="begin"/>
        </w:r>
        <w:r w:rsidR="000A4E98">
          <w:rPr>
            <w:noProof/>
            <w:webHidden/>
          </w:rPr>
          <w:instrText xml:space="preserve"> PAGEREF _Toc242065736 \h </w:instrText>
        </w:r>
      </w:ins>
      <w:r w:rsidR="00506F16">
        <w:rPr>
          <w:noProof/>
        </w:rPr>
      </w:r>
      <w:r>
        <w:rPr>
          <w:noProof/>
          <w:webHidden/>
        </w:rPr>
        <w:fldChar w:fldCharType="separate"/>
      </w:r>
      <w:ins w:id="58" w:author="Lianna Wlasiuk" w:date="2009-09-30T09:19:00Z">
        <w:r w:rsidR="000A4E98">
          <w:rPr>
            <w:noProof/>
            <w:webHidden/>
          </w:rPr>
          <w:t>13</w:t>
        </w:r>
        <w:r>
          <w:rPr>
            <w:noProof/>
            <w:webHidden/>
          </w:rPr>
          <w:fldChar w:fldCharType="end"/>
        </w:r>
        <w:r w:rsidRPr="00B82344">
          <w:rPr>
            <w:rStyle w:val="Hyperlink"/>
            <w:noProof/>
          </w:rPr>
          <w:fldChar w:fldCharType="end"/>
        </w:r>
      </w:ins>
    </w:p>
    <w:p w:rsidR="00C77330" w:rsidRDefault="00FF3B19">
      <w:pPr>
        <w:pStyle w:val="TOC2"/>
        <w:tabs>
          <w:tab w:val="right" w:leader="dot" w:pos="9350"/>
        </w:tabs>
        <w:rPr>
          <w:ins w:id="59" w:author="Lianna Wlasiuk" w:date="2009-09-30T09:19:00Z"/>
          <w:rFonts w:asciiTheme="minorHAnsi" w:eastAsiaTheme="minorEastAsia" w:hAnsiTheme="minorHAnsi" w:cstheme="minorBidi"/>
          <w:noProof/>
          <w:color w:val="auto"/>
          <w:sz w:val="22"/>
          <w:szCs w:val="22"/>
        </w:rPr>
      </w:pPr>
      <w:ins w:id="60"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"_Toc242065737"</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1.4.1 Unit testing</w:t>
        </w:r>
        <w:r w:rsidR="000A4E98">
          <w:rPr>
            <w:noProof/>
            <w:webHidden/>
          </w:rPr>
          <w:tab/>
        </w:r>
        <w:r>
          <w:rPr>
            <w:noProof/>
            <w:webHidden/>
          </w:rPr>
          <w:fldChar w:fldCharType="begin"/>
        </w:r>
        <w:r w:rsidR="000A4E98">
          <w:rPr>
            <w:noProof/>
            <w:webHidden/>
          </w:rPr>
          <w:instrText xml:space="preserve"> PAGEREF _Toc242065737 \h </w:instrText>
        </w:r>
      </w:ins>
      <w:r w:rsidR="00506F16">
        <w:rPr>
          <w:noProof/>
        </w:rPr>
      </w:r>
      <w:r>
        <w:rPr>
          <w:noProof/>
          <w:webHidden/>
        </w:rPr>
        <w:fldChar w:fldCharType="separate"/>
      </w:r>
      <w:ins w:id="61" w:author="Lianna Wlasiuk" w:date="2009-09-30T09:19:00Z">
        <w:r w:rsidR="000A4E98">
          <w:rPr>
            <w:noProof/>
            <w:webHidden/>
          </w:rPr>
          <w:t>14</w:t>
        </w:r>
        <w:r>
          <w:rPr>
            <w:noProof/>
            <w:webHidden/>
          </w:rPr>
          <w:fldChar w:fldCharType="end"/>
        </w:r>
        <w:r w:rsidRPr="00B82344">
          <w:rPr>
            <w:rStyle w:val="Hyperlink"/>
            <w:noProof/>
          </w:rPr>
          <w:fldChar w:fldCharType="end"/>
        </w:r>
      </w:ins>
    </w:p>
    <w:p w:rsidR="00C77330" w:rsidRDefault="00FF3B19">
      <w:pPr>
        <w:pStyle w:val="TOC3"/>
        <w:tabs>
          <w:tab w:val="right" w:leader="dot" w:pos="9350"/>
        </w:tabs>
        <w:rPr>
          <w:ins w:id="62" w:author="Lianna Wlasiuk" w:date="2009-09-30T09:19:00Z"/>
          <w:rFonts w:asciiTheme="minorHAnsi" w:eastAsiaTheme="minorEastAsia" w:hAnsiTheme="minorHAnsi" w:cstheme="minorBidi"/>
          <w:noProof/>
          <w:color w:val="auto"/>
          <w:sz w:val="22"/>
          <w:szCs w:val="22"/>
        </w:rPr>
      </w:pPr>
      <w:ins w:id="63"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"_Toc242065738"</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An absolute necessity for building confidence</w:t>
        </w:r>
        <w:r w:rsidR="000A4E98">
          <w:rPr>
            <w:noProof/>
            <w:webHidden/>
          </w:rPr>
          <w:tab/>
        </w:r>
        <w:r>
          <w:rPr>
            <w:noProof/>
            <w:webHidden/>
          </w:rPr>
          <w:fldChar w:fldCharType="begin"/>
        </w:r>
        <w:r w:rsidR="000A4E98">
          <w:rPr>
            <w:noProof/>
            <w:webHidden/>
          </w:rPr>
          <w:instrText xml:space="preserve"> PAGEREF _Toc242065738 \h </w:instrText>
        </w:r>
      </w:ins>
      <w:r w:rsidR="00506F16">
        <w:rPr>
          <w:noProof/>
        </w:rPr>
      </w:r>
      <w:r>
        <w:rPr>
          <w:noProof/>
          <w:webHidden/>
        </w:rPr>
        <w:fldChar w:fldCharType="separate"/>
      </w:r>
      <w:ins w:id="64" w:author="Lianna Wlasiuk" w:date="2009-09-30T09:19:00Z">
        <w:r w:rsidR="000A4E98">
          <w:rPr>
            <w:noProof/>
            <w:webHidden/>
          </w:rPr>
          <w:t>14</w:t>
        </w:r>
        <w:r>
          <w:rPr>
            <w:noProof/>
            <w:webHidden/>
          </w:rPr>
          <w:fldChar w:fldCharType="end"/>
        </w:r>
        <w:r w:rsidRPr="00B82344">
          <w:rPr>
            <w:rStyle w:val="Hyperlink"/>
            <w:noProof/>
          </w:rPr>
          <w:fldChar w:fldCharType="end"/>
        </w:r>
      </w:ins>
    </w:p>
    <w:p w:rsidR="00C77330" w:rsidRDefault="00FF3B19">
      <w:pPr>
        <w:pStyle w:val="TOC3"/>
        <w:tabs>
          <w:tab w:val="right" w:leader="dot" w:pos="9350"/>
        </w:tabs>
        <w:rPr>
          <w:ins w:id="65" w:author="Lianna Wlasiuk" w:date="2009-09-30T09:19:00Z"/>
          <w:rFonts w:asciiTheme="minorHAnsi" w:eastAsiaTheme="minorEastAsia" w:hAnsiTheme="minorHAnsi" w:cstheme="minorBidi"/>
          <w:noProof/>
          <w:color w:val="auto"/>
          <w:sz w:val="22"/>
          <w:szCs w:val="22"/>
        </w:rPr>
      </w:pPr>
      <w:ins w:id="66"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"_Toc242065739"</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A blessing during refactoring</w:t>
        </w:r>
        <w:r w:rsidR="000A4E98">
          <w:rPr>
            <w:noProof/>
            <w:webHidden/>
          </w:rPr>
          <w:tab/>
        </w:r>
        <w:r>
          <w:rPr>
            <w:noProof/>
            <w:webHidden/>
          </w:rPr>
          <w:fldChar w:fldCharType="begin"/>
        </w:r>
        <w:r w:rsidR="000A4E98">
          <w:rPr>
            <w:noProof/>
            <w:webHidden/>
          </w:rPr>
          <w:instrText xml:space="preserve"> PAGEREF _Toc242065739 \h </w:instrText>
        </w:r>
      </w:ins>
      <w:r w:rsidR="00506F16">
        <w:rPr>
          <w:noProof/>
        </w:rPr>
      </w:r>
      <w:r>
        <w:rPr>
          <w:noProof/>
          <w:webHidden/>
        </w:rPr>
        <w:fldChar w:fldCharType="separate"/>
      </w:r>
      <w:ins w:id="67" w:author="Lianna Wlasiuk" w:date="2009-09-30T09:19:00Z">
        <w:r w:rsidR="000A4E98">
          <w:rPr>
            <w:noProof/>
            <w:webHidden/>
          </w:rPr>
          <w:t>14</w:t>
        </w:r>
        <w:r>
          <w:rPr>
            <w:noProof/>
            <w:webHidden/>
          </w:rPr>
          <w:fldChar w:fldCharType="end"/>
        </w:r>
        <w:r w:rsidRPr="00B82344">
          <w:rPr>
            <w:rStyle w:val="Hyperlink"/>
            <w:noProof/>
          </w:rPr>
          <w:fldChar w:fldCharType="end"/>
        </w:r>
      </w:ins>
    </w:p>
    <w:p w:rsidR="00C77330" w:rsidRDefault="00FF3B19">
      <w:pPr>
        <w:pStyle w:val="TOC3"/>
        <w:tabs>
          <w:tab w:val="right" w:leader="dot" w:pos="9350"/>
        </w:tabs>
        <w:rPr>
          <w:ins w:id="68" w:author="Lianna Wlasiuk" w:date="2009-09-30T09:19:00Z"/>
          <w:rFonts w:asciiTheme="minorHAnsi" w:eastAsiaTheme="minorEastAsia" w:hAnsiTheme="minorHAnsi" w:cstheme="minorBidi"/>
          <w:noProof/>
          <w:color w:val="auto"/>
          <w:sz w:val="22"/>
          <w:szCs w:val="22"/>
        </w:rPr>
      </w:pPr>
      <w:ins w:id="69"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"_Toc242065740"</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So how do I go about that then?</w:t>
        </w:r>
        <w:r w:rsidR="000A4E98">
          <w:rPr>
            <w:noProof/>
            <w:webHidden/>
          </w:rPr>
          <w:tab/>
        </w:r>
        <w:r>
          <w:rPr>
            <w:noProof/>
            <w:webHidden/>
          </w:rPr>
          <w:fldChar w:fldCharType="begin"/>
        </w:r>
        <w:r w:rsidR="000A4E98">
          <w:rPr>
            <w:noProof/>
            <w:webHidden/>
          </w:rPr>
          <w:instrText xml:space="preserve"> PAGEREF _Toc242065740 \h </w:instrText>
        </w:r>
      </w:ins>
      <w:r w:rsidR="00506F16">
        <w:rPr>
          <w:noProof/>
        </w:rPr>
      </w:r>
      <w:r>
        <w:rPr>
          <w:noProof/>
          <w:webHidden/>
        </w:rPr>
        <w:fldChar w:fldCharType="separate"/>
      </w:r>
      <w:ins w:id="70" w:author="Lianna Wlasiuk" w:date="2009-09-30T09:19:00Z">
        <w:r w:rsidR="000A4E98">
          <w:rPr>
            <w:noProof/>
            <w:webHidden/>
          </w:rPr>
          <w:t>15</w:t>
        </w:r>
        <w:r>
          <w:rPr>
            <w:noProof/>
            <w:webHidden/>
          </w:rPr>
          <w:fldChar w:fldCharType="end"/>
        </w:r>
        <w:r w:rsidRPr="00B82344">
          <w:rPr>
            <w:rStyle w:val="Hyperlink"/>
            <w:noProof/>
          </w:rPr>
          <w:fldChar w:fldCharType="end"/>
        </w:r>
      </w:ins>
    </w:p>
    <w:p w:rsidR="00C77330" w:rsidRDefault="00FF3B19">
      <w:pPr>
        <w:pStyle w:val="TOC2"/>
        <w:tabs>
          <w:tab w:val="right" w:leader="dot" w:pos="9350"/>
        </w:tabs>
        <w:rPr>
          <w:ins w:id="71" w:author="Lianna Wlasiuk" w:date="2009-09-30T09:19:00Z"/>
          <w:rFonts w:asciiTheme="minorHAnsi" w:eastAsiaTheme="minorEastAsia" w:hAnsiTheme="minorHAnsi" w:cstheme="minorBidi"/>
          <w:noProof/>
          <w:color w:val="auto"/>
          <w:sz w:val="22"/>
          <w:szCs w:val="22"/>
        </w:rPr>
      </w:pPr>
      <w:ins w:id="72"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"_Toc242065741"</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1.4.2 Living dangerously: look ma, no interfaces</w:t>
        </w:r>
        <w:r w:rsidR="000A4E98">
          <w:rPr>
            <w:noProof/>
            <w:webHidden/>
          </w:rPr>
          <w:tab/>
        </w:r>
        <w:r>
          <w:rPr>
            <w:noProof/>
            <w:webHidden/>
          </w:rPr>
          <w:fldChar w:fldCharType="begin"/>
        </w:r>
        <w:r w:rsidR="000A4E98">
          <w:rPr>
            <w:noProof/>
            <w:webHidden/>
          </w:rPr>
          <w:instrText xml:space="preserve"> PAGEREF _Toc242065741 \h </w:instrText>
        </w:r>
      </w:ins>
      <w:r w:rsidR="00506F16">
        <w:rPr>
          <w:noProof/>
        </w:rPr>
      </w:r>
      <w:r>
        <w:rPr>
          <w:noProof/>
          <w:webHidden/>
        </w:rPr>
        <w:fldChar w:fldCharType="separate"/>
      </w:r>
      <w:ins w:id="73" w:author="Lianna Wlasiuk" w:date="2009-09-30T09:19:00Z">
        <w:r w:rsidR="000A4E98">
          <w:rPr>
            <w:noProof/>
            <w:webHidden/>
          </w:rPr>
          <w:t>15</w:t>
        </w:r>
        <w:r>
          <w:rPr>
            <w:noProof/>
            <w:webHidden/>
          </w:rPr>
          <w:fldChar w:fldCharType="end"/>
        </w:r>
        <w:r w:rsidRPr="00B82344">
          <w:rPr>
            <w:rStyle w:val="Hyperlink"/>
            <w:noProof/>
          </w:rPr>
          <w:fldChar w:fldCharType="end"/>
        </w:r>
      </w:ins>
    </w:p>
    <w:p w:rsidR="00C77330" w:rsidRDefault="00FF3B19">
      <w:pPr>
        <w:pStyle w:val="TOC3"/>
        <w:tabs>
          <w:tab w:val="right" w:leader="dot" w:pos="9350"/>
        </w:tabs>
        <w:rPr>
          <w:ins w:id="74" w:author="Lianna Wlasiuk" w:date="2009-09-30T09:19:00Z"/>
          <w:rFonts w:asciiTheme="minorHAnsi" w:eastAsiaTheme="minorEastAsia" w:hAnsiTheme="minorHAnsi" w:cstheme="minorBidi"/>
          <w:noProof/>
          <w:color w:val="auto"/>
          <w:sz w:val="22"/>
          <w:szCs w:val="22"/>
        </w:rPr>
      </w:pPr>
      <w:ins w:id="75"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"_Toc242065742"</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What is an interface exactly?</w:t>
        </w:r>
        <w:r w:rsidR="000A4E98">
          <w:rPr>
            <w:noProof/>
            <w:webHidden/>
          </w:rPr>
          <w:tab/>
        </w:r>
        <w:r>
          <w:rPr>
            <w:noProof/>
            <w:webHidden/>
          </w:rPr>
          <w:fldChar w:fldCharType="begin"/>
        </w:r>
        <w:r w:rsidR="000A4E98">
          <w:rPr>
            <w:noProof/>
            <w:webHidden/>
          </w:rPr>
          <w:instrText xml:space="preserve"> PAGEREF _Toc242065742 \h </w:instrText>
        </w:r>
      </w:ins>
      <w:r w:rsidR="00506F16">
        <w:rPr>
          <w:noProof/>
        </w:rPr>
      </w:r>
      <w:r>
        <w:rPr>
          <w:noProof/>
          <w:webHidden/>
        </w:rPr>
        <w:fldChar w:fldCharType="separate"/>
      </w:r>
      <w:ins w:id="76" w:author="Lianna Wlasiuk" w:date="2009-09-30T09:19:00Z">
        <w:r w:rsidR="000A4E98">
          <w:rPr>
            <w:noProof/>
            <w:webHidden/>
          </w:rPr>
          <w:t>16</w:t>
        </w:r>
        <w:r>
          <w:rPr>
            <w:noProof/>
            <w:webHidden/>
          </w:rPr>
          <w:fldChar w:fldCharType="end"/>
        </w:r>
        <w:r w:rsidRPr="00B82344">
          <w:rPr>
            <w:rStyle w:val="Hyperlink"/>
            <w:noProof/>
          </w:rPr>
          <w:fldChar w:fldCharType="end"/>
        </w:r>
      </w:ins>
    </w:p>
    <w:p w:rsidR="00C77330" w:rsidRDefault="00FF3B19">
      <w:pPr>
        <w:pStyle w:val="TOC3"/>
        <w:tabs>
          <w:tab w:val="right" w:leader="dot" w:pos="9350"/>
        </w:tabs>
        <w:rPr>
          <w:ins w:id="77" w:author="Lianna Wlasiuk" w:date="2009-09-30T09:19:00Z"/>
          <w:rFonts w:asciiTheme="minorHAnsi" w:eastAsiaTheme="minorEastAsia" w:hAnsiTheme="minorHAnsi" w:cstheme="minorBidi"/>
          <w:noProof/>
          <w:color w:val="auto"/>
          <w:sz w:val="22"/>
          <w:szCs w:val="22"/>
        </w:rPr>
      </w:pPr>
      <w:ins w:id="78"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"_Toc242065743"</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Which problems do they solve?</w:t>
        </w:r>
        <w:r w:rsidR="000A4E98">
          <w:rPr>
            <w:noProof/>
            <w:webHidden/>
          </w:rPr>
          <w:tab/>
        </w:r>
        <w:r>
          <w:rPr>
            <w:noProof/>
            <w:webHidden/>
          </w:rPr>
          <w:fldChar w:fldCharType="begin"/>
        </w:r>
        <w:r w:rsidR="000A4E98">
          <w:rPr>
            <w:noProof/>
            <w:webHidden/>
          </w:rPr>
          <w:instrText xml:space="preserve"> PAGEREF _Toc242065743 \h </w:instrText>
        </w:r>
      </w:ins>
      <w:r w:rsidR="00506F16">
        <w:rPr>
          <w:noProof/>
        </w:rPr>
      </w:r>
      <w:r>
        <w:rPr>
          <w:noProof/>
          <w:webHidden/>
        </w:rPr>
        <w:fldChar w:fldCharType="separate"/>
      </w:r>
      <w:ins w:id="79" w:author="Lianna Wlasiuk" w:date="2009-09-30T09:19:00Z">
        <w:r w:rsidR="000A4E98">
          <w:rPr>
            <w:noProof/>
            <w:webHidden/>
          </w:rPr>
          <w:t>16</w:t>
        </w:r>
        <w:r>
          <w:rPr>
            <w:noProof/>
            <w:webHidden/>
          </w:rPr>
          <w:fldChar w:fldCharType="end"/>
        </w:r>
        <w:r w:rsidRPr="00B82344">
          <w:rPr>
            <w:rStyle w:val="Hyperlink"/>
            <w:noProof/>
          </w:rPr>
          <w:fldChar w:fldCharType="end"/>
        </w:r>
      </w:ins>
    </w:p>
    <w:p w:rsidR="00C77330" w:rsidRDefault="00FF3B19">
      <w:pPr>
        <w:pStyle w:val="TOC3"/>
        <w:tabs>
          <w:tab w:val="right" w:leader="dot" w:pos="9350"/>
        </w:tabs>
        <w:rPr>
          <w:ins w:id="80" w:author="Lianna Wlasiuk" w:date="2009-09-30T09:19:00Z"/>
          <w:rFonts w:asciiTheme="minorHAnsi" w:eastAsiaTheme="minorEastAsia" w:hAnsiTheme="minorHAnsi" w:cstheme="minorBidi"/>
          <w:noProof/>
          <w:color w:val="auto"/>
          <w:sz w:val="22"/>
          <w:szCs w:val="22"/>
        </w:rPr>
      </w:pPr>
      <w:ins w:id="81"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"_Toc242065744"</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An example in C#</w:t>
        </w:r>
        <w:r w:rsidR="000A4E98">
          <w:rPr>
            <w:noProof/>
            <w:webHidden/>
          </w:rPr>
          <w:tab/>
        </w:r>
        <w:r>
          <w:rPr>
            <w:noProof/>
            <w:webHidden/>
          </w:rPr>
          <w:fldChar w:fldCharType="begin"/>
        </w:r>
        <w:r w:rsidR="000A4E98">
          <w:rPr>
            <w:noProof/>
            <w:webHidden/>
          </w:rPr>
          <w:instrText xml:space="preserve"> PAGEREF _Toc242065744 \h </w:instrText>
        </w:r>
      </w:ins>
      <w:r w:rsidR="00506F16">
        <w:rPr>
          <w:noProof/>
        </w:rPr>
      </w:r>
      <w:r>
        <w:rPr>
          <w:noProof/>
          <w:webHidden/>
        </w:rPr>
        <w:fldChar w:fldCharType="separate"/>
      </w:r>
      <w:ins w:id="82" w:author="Lianna Wlasiuk" w:date="2009-09-30T09:19:00Z">
        <w:r w:rsidR="000A4E98">
          <w:rPr>
            <w:noProof/>
            <w:webHidden/>
          </w:rPr>
          <w:t>16</w:t>
        </w:r>
        <w:r>
          <w:rPr>
            <w:noProof/>
            <w:webHidden/>
          </w:rPr>
          <w:fldChar w:fldCharType="end"/>
        </w:r>
        <w:r w:rsidRPr="00B82344">
          <w:rPr>
            <w:rStyle w:val="Hyperlink"/>
            <w:noProof/>
          </w:rPr>
          <w:fldChar w:fldCharType="end"/>
        </w:r>
      </w:ins>
    </w:p>
    <w:p w:rsidR="00C77330" w:rsidRDefault="00FF3B19">
      <w:pPr>
        <w:pStyle w:val="TOC3"/>
        <w:tabs>
          <w:tab w:val="right" w:leader="dot" w:pos="9350"/>
        </w:tabs>
        <w:rPr>
          <w:ins w:id="83" w:author="Lianna Wlasiuk" w:date="2009-09-30T09:19:00Z"/>
          <w:rFonts w:asciiTheme="minorHAnsi" w:eastAsiaTheme="minorEastAsia" w:hAnsiTheme="minorHAnsi" w:cstheme="minorBidi"/>
          <w:noProof/>
          <w:color w:val="auto"/>
          <w:sz w:val="22"/>
          <w:szCs w:val="22"/>
        </w:rPr>
      </w:pPr>
      <w:ins w:id="84"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"_Toc242065745"</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And why don't I need interfaces now?</w:t>
        </w:r>
        <w:r w:rsidR="000A4E98">
          <w:rPr>
            <w:noProof/>
            <w:webHidden/>
          </w:rPr>
          <w:tab/>
        </w:r>
        <w:r>
          <w:rPr>
            <w:noProof/>
            <w:webHidden/>
          </w:rPr>
          <w:fldChar w:fldCharType="begin"/>
        </w:r>
        <w:r w:rsidR="000A4E98">
          <w:rPr>
            <w:noProof/>
            <w:webHidden/>
          </w:rPr>
          <w:instrText xml:space="preserve"> PAGEREF _Toc242065745 \h </w:instrText>
        </w:r>
      </w:ins>
      <w:r w:rsidR="00506F16">
        <w:rPr>
          <w:noProof/>
        </w:rPr>
      </w:r>
      <w:r>
        <w:rPr>
          <w:noProof/>
          <w:webHidden/>
        </w:rPr>
        <w:fldChar w:fldCharType="separate"/>
      </w:r>
      <w:ins w:id="85" w:author="Lianna Wlasiuk" w:date="2009-09-30T09:19:00Z">
        <w:r w:rsidR="000A4E98">
          <w:rPr>
            <w:noProof/>
            <w:webHidden/>
          </w:rPr>
          <w:t>18</w:t>
        </w:r>
        <w:r>
          <w:rPr>
            <w:noProof/>
            <w:webHidden/>
          </w:rPr>
          <w:fldChar w:fldCharType="end"/>
        </w:r>
        <w:r w:rsidRPr="00B82344">
          <w:rPr>
            <w:rStyle w:val="Hyperlink"/>
            <w:noProof/>
          </w:rPr>
          <w:fldChar w:fldCharType="end"/>
        </w:r>
      </w:ins>
    </w:p>
    <w:p w:rsidR="00C77330" w:rsidRDefault="00FF3B19">
      <w:pPr>
        <w:pStyle w:val="TOC1"/>
        <w:tabs>
          <w:tab w:val="right" w:leader="dot" w:pos="9350"/>
        </w:tabs>
        <w:rPr>
          <w:ins w:id="86" w:author="Lianna Wlasiuk" w:date="2009-09-30T09:19:00Z"/>
          <w:rFonts w:asciiTheme="minorHAnsi" w:eastAsiaTheme="minorEastAsia" w:hAnsiTheme="minorHAnsi" w:cstheme="minorBidi"/>
          <w:noProof/>
          <w:color w:val="auto"/>
          <w:sz w:val="22"/>
          <w:szCs w:val="22"/>
        </w:rPr>
      </w:pPr>
      <w:ins w:id="87"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"_Toc242065746"</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1.5 Some final thoughts</w:t>
        </w:r>
        <w:r w:rsidR="000A4E98">
          <w:rPr>
            <w:noProof/>
            <w:webHidden/>
          </w:rPr>
          <w:tab/>
        </w:r>
        <w:r>
          <w:rPr>
            <w:noProof/>
            <w:webHidden/>
          </w:rPr>
          <w:fldChar w:fldCharType="begin"/>
        </w:r>
        <w:r w:rsidR="000A4E98">
          <w:rPr>
            <w:noProof/>
            <w:webHidden/>
          </w:rPr>
          <w:instrText xml:space="preserve"> PAGEREF _Toc242065746 \h </w:instrText>
        </w:r>
      </w:ins>
      <w:r w:rsidR="00506F16">
        <w:rPr>
          <w:noProof/>
        </w:rPr>
      </w:r>
      <w:r>
        <w:rPr>
          <w:noProof/>
          <w:webHidden/>
        </w:rPr>
        <w:fldChar w:fldCharType="separate"/>
      </w:r>
      <w:ins w:id="88" w:author="Lianna Wlasiuk" w:date="2009-09-30T09:19:00Z">
        <w:r w:rsidR="000A4E98">
          <w:rPr>
            <w:noProof/>
            <w:webHidden/>
          </w:rPr>
          <w:t>20</w:t>
        </w:r>
        <w:r>
          <w:rPr>
            <w:noProof/>
            <w:webHidden/>
          </w:rPr>
          <w:fldChar w:fldCharType="end"/>
        </w:r>
        <w:r w:rsidRPr="00B82344">
          <w:rPr>
            <w:rStyle w:val="Hyperlink"/>
            <w:noProof/>
          </w:rPr>
          <w:fldChar w:fldCharType="end"/>
        </w:r>
      </w:ins>
    </w:p>
    <w:p w:rsidR="00C77330" w:rsidRDefault="00FF3B19">
      <w:pPr>
        <w:pStyle w:val="TOC1"/>
        <w:tabs>
          <w:tab w:val="right" w:leader="dot" w:pos="9350"/>
        </w:tabs>
        <w:rPr>
          <w:ins w:id="89" w:author="Lianna Wlasiuk" w:date="2009-09-30T09:19:00Z"/>
          <w:rFonts w:asciiTheme="minorHAnsi" w:eastAsiaTheme="minorEastAsia" w:hAnsiTheme="minorHAnsi" w:cstheme="minorBidi"/>
          <w:noProof/>
          <w:color w:val="auto"/>
          <w:sz w:val="22"/>
          <w:szCs w:val="22"/>
        </w:rPr>
      </w:pPr>
      <w:ins w:id="90" w:author="Lianna Wlasiuk" w:date="2009-09-30T09:19:00Z">
        <w:r w:rsidRPr="00B82344">
          <w:rPr>
            <w:rStyle w:val="Hyperlink"/>
            <w:noProof/>
          </w:rPr>
          <w:fldChar w:fldCharType="begin"/>
        </w:r>
        <w:r w:rsidR="000A4E98" w:rsidRPr="00B82344">
          <w:rPr>
            <w:rStyle w:val="Hyperlink"/>
            <w:noProof/>
          </w:rPr>
          <w:instrText xml:space="preserve"> </w:instrText>
        </w:r>
        <w:r w:rsidR="000A4E98">
          <w:rPr>
            <w:noProof/>
          </w:rPr>
          <w:instrText>HYPERLINK \l "_Toc242065747"</w:instrText>
        </w:r>
        <w:r w:rsidR="000A4E98" w:rsidRPr="00B82344">
          <w:rPr>
            <w:rStyle w:val="Hyperlink"/>
            <w:noProof/>
          </w:rPr>
          <w:instrText xml:space="preserve"> </w:instrText>
        </w:r>
        <w:r w:rsidRPr="00B82344">
          <w:rPr>
            <w:rStyle w:val="Hyperlink"/>
            <w:noProof/>
          </w:rPr>
          <w:fldChar w:fldCharType="separate"/>
        </w:r>
        <w:r w:rsidR="000A4E98" w:rsidRPr="00B82344">
          <w:rPr>
            <w:rStyle w:val="Hyperlink"/>
            <w:noProof/>
          </w:rPr>
          <w:t>1.6 Summary</w:t>
        </w:r>
        <w:r w:rsidR="000A4E98">
          <w:rPr>
            <w:noProof/>
            <w:webHidden/>
          </w:rPr>
          <w:tab/>
        </w:r>
        <w:r>
          <w:rPr>
            <w:noProof/>
            <w:webHidden/>
          </w:rPr>
          <w:fldChar w:fldCharType="begin"/>
        </w:r>
        <w:r w:rsidR="000A4E98">
          <w:rPr>
            <w:noProof/>
            <w:webHidden/>
          </w:rPr>
          <w:instrText xml:space="preserve"> PAGEREF _Toc242065747 \h </w:instrText>
        </w:r>
      </w:ins>
      <w:r w:rsidR="00506F16">
        <w:rPr>
          <w:noProof/>
        </w:rPr>
      </w:r>
      <w:r>
        <w:rPr>
          <w:noProof/>
          <w:webHidden/>
        </w:rPr>
        <w:fldChar w:fldCharType="separate"/>
      </w:r>
      <w:ins w:id="91" w:author="Lianna Wlasiuk" w:date="2009-09-30T09:19:00Z">
        <w:r w:rsidR="000A4E98">
          <w:rPr>
            <w:noProof/>
            <w:webHidden/>
          </w:rPr>
          <w:t>20</w:t>
        </w:r>
        <w:r>
          <w:rPr>
            <w:noProof/>
            <w:webHidden/>
          </w:rPr>
          <w:fldChar w:fldCharType="end"/>
        </w:r>
        <w:r w:rsidRPr="00B82344">
          <w:rPr>
            <w:rStyle w:val="Hyperlink"/>
            <w:noProof/>
          </w:rPr>
          <w:fldChar w:fldCharType="end"/>
        </w:r>
      </w:ins>
    </w:p>
    <w:p w:rsidR="00632338" w:rsidRDefault="00FF3B19" w:rsidP="00632338">
      <w:pPr>
        <w:pStyle w:val="Body1"/>
        <w:rPr>
          <w:ins w:id="92" w:author="Lianna Wlasiuk" w:date="2009-08-06T20:38:00Z"/>
        </w:rPr>
      </w:pPr>
      <w:ins w:id="93" w:author="Lianna Wlasiuk" w:date="2009-08-06T20:39:00Z">
        <w:r>
          <w:fldChar w:fldCharType="end"/>
        </w:r>
      </w:ins>
    </w:p>
    <w:p w:rsidR="00632338" w:rsidRPr="00EE58D0" w:rsidRDefault="00632338" w:rsidP="00632338">
      <w:pPr>
        <w:pStyle w:val="Body1"/>
      </w:pPr>
      <w:r w:rsidRPr="00EE58D0">
        <w:t>This chapter covers:</w:t>
      </w:r>
    </w:p>
    <w:p w:rsidR="00632338" w:rsidRPr="00EE58D0" w:rsidRDefault="00632338" w:rsidP="00632338">
      <w:pPr>
        <w:pStyle w:val="ListBullet"/>
      </w:pPr>
      <w:r w:rsidRPr="00EE58D0">
        <w:t>The differences between dynamic typing and static typing</w:t>
      </w:r>
    </w:p>
    <w:p w:rsidR="00632338" w:rsidRPr="00EE58D0" w:rsidRDefault="00632338" w:rsidP="00632338">
      <w:pPr>
        <w:pStyle w:val="ListBullet"/>
      </w:pPr>
      <w:r w:rsidRPr="00EE58D0">
        <w:t>The differences between compiled and interpreted</w:t>
      </w:r>
    </w:p>
    <w:p w:rsidR="00632338" w:rsidRPr="00EE58D0" w:rsidRDefault="00632338" w:rsidP="00632338">
      <w:pPr>
        <w:pStyle w:val="ListBullet"/>
      </w:pPr>
      <w:r w:rsidRPr="00EE58D0">
        <w:t>The concept of REPL</w:t>
      </w:r>
      <w:r w:rsidR="00FF3B19" w:rsidRPr="00EE58D0">
        <w:fldChar w:fldCharType="begin"/>
      </w:r>
      <w:r w:rsidRPr="00EE58D0">
        <w:instrText xml:space="preserve"> XE "REPL" </w:instrText>
      </w:r>
      <w:r w:rsidR="00FF3B19" w:rsidRPr="00EE58D0">
        <w:fldChar w:fldCharType="end"/>
      </w:r>
    </w:p>
    <w:p w:rsidR="00632338" w:rsidRPr="00EE58D0" w:rsidRDefault="00632338" w:rsidP="00632338">
      <w:pPr>
        <w:pStyle w:val="ListBullet"/>
      </w:pPr>
      <w:r w:rsidRPr="00EE58D0">
        <w:t>The necessity of unit testing</w:t>
      </w:r>
    </w:p>
    <w:p w:rsidR="00632338" w:rsidRPr="00EE58D0" w:rsidRDefault="00632338" w:rsidP="00632338">
      <w:pPr>
        <w:pStyle w:val="ListBullet"/>
      </w:pPr>
      <w:r w:rsidRPr="00EE58D0">
        <w:t>Duck typing</w:t>
      </w:r>
    </w:p>
    <w:p w:rsidR="00632338" w:rsidRPr="00EE58D0" w:rsidRDefault="00632338" w:rsidP="00632338">
      <w:pPr>
        <w:pStyle w:val="ListBullet"/>
        <w:numPr>
          <w:ilvl w:val="0"/>
          <w:numId w:val="0"/>
        </w:numPr>
        <w:ind w:left="648"/>
      </w:pPr>
    </w:p>
    <w:p w:rsidR="00632338" w:rsidRPr="00EE58D0" w:rsidRDefault="00632338" w:rsidP="00632338">
      <w:pPr>
        <w:pStyle w:val="Body"/>
      </w:pPr>
      <w:r w:rsidRPr="00EE58D0">
        <w:t>A couple of years ago I wanted to learn a new language because I felt a bit constrained in the one that I was using at the time.  Some of the blogs I was reading were from people that programmed in completely different languages than C#. These people did some really cool stuff, and I wanted a piece of that.  The most natural step for me at that point was to get heavily into JavaScript. Not long after that there was an AJAX revolution that hit the web developer community.  JavaScript was dynamic</w:t>
      </w:r>
      <w:ins w:id="94" w:author="Lianna Wlasiuk" w:date="2009-08-30T17:24:00Z">
        <w:r>
          <w:t>,</w:t>
        </w:r>
      </w:ins>
      <w:r w:rsidRPr="00EE58D0">
        <w:t xml:space="preserve"> and</w:t>
      </w:r>
      <w:ins w:id="95" w:author="Lianna Wlasiuk" w:date="2009-08-30T17:24:00Z">
        <w:r>
          <w:t>,</w:t>
        </w:r>
      </w:ins>
      <w:r w:rsidRPr="00EE58D0">
        <w:t xml:space="preserve"> suddenly</w:t>
      </w:r>
      <w:ins w:id="96" w:author="Lianna Wlasiuk" w:date="2009-08-30T17:24:00Z">
        <w:r>
          <w:t>,</w:t>
        </w:r>
      </w:ins>
      <w:r w:rsidRPr="00EE58D0">
        <w:t xml:space="preserve"> I was writing pretty complex things with a lot less code than I would have to do in C#. In short</w:t>
      </w:r>
      <w:ins w:id="97" w:author="Lianna Wlasiuk" w:date="2009-08-30T17:25:00Z">
        <w:r>
          <w:t>,</w:t>
        </w:r>
      </w:ins>
      <w:r w:rsidRPr="00EE58D0">
        <w:t xml:space="preserve"> I absolutely loved </w:t>
      </w:r>
      <w:ins w:id="98" w:author="Ivan Porto Carrero" w:date="2009-10-09T12:08:00Z">
        <w:r w:rsidR="000D1B6C">
          <w:t>this new found (at least new to me) dynamic way of programming</w:t>
        </w:r>
      </w:ins>
      <w:r w:rsidRPr="00EE58D0">
        <w:t>. At the same time a friend of mine had just discovered Ruby and was full of love over it</w:t>
      </w:r>
      <w:r>
        <w:t xml:space="preserve">, he spoke of </w:t>
      </w:r>
      <w:ins w:id="99" w:author="Ivan Porto Carrero" w:date="2009-10-09T12:51:00Z">
        <w:r w:rsidR="00CA6E6A">
          <w:t xml:space="preserve">arcane concepts like </w:t>
        </w:r>
      </w:ins>
      <w:r>
        <w:t>beautiful and concise code as well as “things just work”</w:t>
      </w:r>
      <w:r w:rsidRPr="00EE58D0">
        <w:t xml:space="preserve">.  I decided </w:t>
      </w:r>
      <w:r>
        <w:t>I wanted to see that for myself</w:t>
      </w:r>
      <w:r w:rsidRPr="00EE58D0">
        <w:t xml:space="preserve">, </w:t>
      </w:r>
      <w:r>
        <w:t xml:space="preserve">and sure enough </w:t>
      </w:r>
      <w:r w:rsidRPr="00EE58D0">
        <w:t>a couple of days later I was absolutely hooked</w:t>
      </w:r>
      <w:r>
        <w:t xml:space="preserve"> because </w:t>
      </w:r>
      <w:ins w:id="100" w:author="Lianna Wlasiuk" w:date="2009-08-30T17:25:00Z">
        <w:r>
          <w:t xml:space="preserve">Ruby’s </w:t>
        </w:r>
      </w:ins>
      <w:r>
        <w:t>syntax was very “human-friendly” as well as the fact that I could manipulate the program at runtime</w:t>
      </w:r>
      <w:r w:rsidRPr="00EE58D0">
        <w:t>. With a little Ruby exposure</w:t>
      </w:r>
      <w:ins w:id="101" w:author="Lianna Wlasiuk" w:date="2009-08-30T17:25:00Z">
        <w:r>
          <w:t>,</w:t>
        </w:r>
      </w:ins>
      <w:r w:rsidRPr="00EE58D0">
        <w:t xml:space="preserve"> my C# started to look completely different</w:t>
      </w:r>
      <w:ins w:id="102" w:author="Lianna Wlasiuk" w:date="2009-08-30T17:25:00Z">
        <w:r>
          <w:t>,</w:t>
        </w:r>
      </w:ins>
      <w:r w:rsidRPr="00EE58D0">
        <w:t xml:space="preserve"> and ultimately I became a much better programmer in any of the languages I knew then. I hope I can transfer some of my enthusiasm for this pretty language to you through this book.</w:t>
      </w:r>
      <w:r w:rsidRPr="00EE58D0">
        <w:tab/>
      </w:r>
    </w:p>
    <w:p w:rsidR="00632338" w:rsidRPr="00EE58D0" w:rsidRDefault="00632338" w:rsidP="00632338">
      <w:pPr>
        <w:pStyle w:val="Body"/>
      </w:pPr>
      <w:r>
        <w:t>In our experience</w:t>
      </w:r>
      <w:ins w:id="103" w:author="Lianna Wlasiuk" w:date="2009-08-30T17:26:00Z">
        <w:r>
          <w:t>,</w:t>
        </w:r>
      </w:ins>
      <w:r>
        <w:t xml:space="preserve"> many programmers confuse the different typing systems and because of this reach wrong conclusions on how types are treated. And that’s why we felt it was important to start with a discussion on that topic.</w:t>
      </w:r>
    </w:p>
    <w:p w:rsidR="00632338" w:rsidRDefault="00632338" w:rsidP="00632338">
      <w:pPr>
        <w:pStyle w:val="Body"/>
      </w:pPr>
      <w:r w:rsidRPr="00EE58D0">
        <w:t xml:space="preserve">Another topic of discussion </w:t>
      </w:r>
      <w:ins w:id="104" w:author="Lianna Wlasiuk" w:date="2009-09-30T09:40:00Z">
        <w:r w:rsidR="00A365BC">
          <w:t xml:space="preserve">in this chapter </w:t>
        </w:r>
      </w:ins>
      <w:r w:rsidRPr="00EE58D0">
        <w:t xml:space="preserve">will be REPL. REPL stands for Read-Evaluate-Print-Loop, which is a process that consists of entering some code in console, evaluating that code, and printing the results of that evaluation, at which point </w:t>
      </w:r>
      <w:r>
        <w:t>the execution in the console</w:t>
      </w:r>
      <w:r w:rsidRPr="00EE58D0">
        <w:t xml:space="preserve"> loops back to taking input. REPL is a beautiful way of programming</w:t>
      </w:r>
      <w:r>
        <w:t xml:space="preserve"> a.o. because of its real short feedback loop and flexibility</w:t>
      </w:r>
      <w:r w:rsidRPr="00EE58D0">
        <w:t xml:space="preserve">; this </w:t>
      </w:r>
      <w:ins w:id="105" w:author="Lianna Wlasiuk" w:date="2009-08-30T17:27:00Z">
        <w:r>
          <w:t xml:space="preserve">chapter </w:t>
        </w:r>
      </w:ins>
      <w:r w:rsidRPr="00EE58D0">
        <w:t xml:space="preserve">should give you a primer on what REPL is.  </w:t>
      </w:r>
    </w:p>
    <w:p w:rsidR="00632338" w:rsidRPr="00EE58D0" w:rsidRDefault="00632338" w:rsidP="00632338">
      <w:pPr>
        <w:pStyle w:val="Body"/>
      </w:pPr>
      <w:r w:rsidRPr="00EE58D0">
        <w:t>Many languages provide mechanisms for runtime code generation; we'll contrast the complex API in our static language with a much simpler mechanism of string evaluation.</w:t>
      </w:r>
    </w:p>
    <w:p w:rsidR="00632338" w:rsidRPr="00EE58D0" w:rsidRDefault="00632338" w:rsidP="00632338">
      <w:pPr>
        <w:pStyle w:val="Body"/>
      </w:pPr>
      <w:r w:rsidRPr="00EE58D0">
        <w:t>With all of that dynamism, we would like some reassurance that our code works, and that brings us to unit testing.  We’ll see how that can be done using IronRuby with the tools from the Ruby community.</w:t>
      </w:r>
      <w:r>
        <w:t xml:space="preserve"> But let</w:t>
      </w:r>
      <w:ins w:id="106" w:author="Lianna Wlasiuk" w:date="2009-08-30T17:27:00Z">
        <w:r>
          <w:t>’</w:t>
        </w:r>
      </w:ins>
      <w:r>
        <w:t>s start at the beginning and look at some of the vocabulary we’ll be using in this book.</w:t>
      </w:r>
    </w:p>
    <w:p w:rsidR="00632338" w:rsidRPr="00EE58D0" w:rsidRDefault="00632338" w:rsidP="00632338">
      <w:pPr>
        <w:pStyle w:val="Head1"/>
      </w:pPr>
      <w:bookmarkStart w:id="107" w:name="_Toc194834367"/>
      <w:bookmarkStart w:id="108" w:name="_Toc242065718"/>
      <w:r w:rsidRPr="00EE58D0">
        <w:t xml:space="preserve">1.1 </w:t>
      </w:r>
      <w:bookmarkEnd w:id="107"/>
      <w:ins w:id="109" w:author="Ivan Porto Carrero" w:date="2009-09-16T12:03:00Z">
        <w:r>
          <w:t>Laying the foundation</w:t>
        </w:r>
      </w:ins>
      <w:bookmarkEnd w:id="108"/>
    </w:p>
    <w:p w:rsidR="00632338" w:rsidRDefault="00632338" w:rsidP="00C77330">
      <w:pPr>
        <w:pStyle w:val="Body1"/>
        <w:rPr>
          <w:ins w:id="110" w:author="Lianna Wlasiuk" w:date="2009-08-31T19:29:00Z"/>
        </w:rPr>
      </w:pPr>
      <w:r w:rsidRPr="00EE58D0">
        <w:t>We would like to provide some clarification for some of the vocabulary that will be used in this chapter as well as to give you our view on why you should learn new languages on a regular basis.</w:t>
      </w:r>
    </w:p>
    <w:p w:rsidR="00840532" w:rsidRDefault="00632338">
      <w:pPr>
        <w:pStyle w:val="Body"/>
      </w:pPr>
      <w:r w:rsidRPr="00EE58D0">
        <w:t>For the purpose of this book</w:t>
      </w:r>
      <w:ins w:id="111" w:author="Lianna Wlasiuk" w:date="2009-08-30T17:27:00Z">
        <w:r>
          <w:t>,</w:t>
        </w:r>
      </w:ins>
      <w:r w:rsidRPr="00EE58D0">
        <w:t xml:space="preserve"> we will plead in favor of learning a dynamic language</w:t>
      </w:r>
      <w:ins w:id="112" w:author="Lianna Wlasiuk" w:date="2009-08-30T17:28:00Z">
        <w:r>
          <w:t>,</w:t>
        </w:r>
      </w:ins>
      <w:r w:rsidRPr="00EE58D0">
        <w:t xml:space="preserve"> but we do believe that all language types are beneficial to your evolution as a programmer.</w:t>
      </w:r>
    </w:p>
    <w:p w:rsidR="00840532" w:rsidRDefault="00632338">
      <w:pPr>
        <w:pStyle w:val="Body"/>
      </w:pPr>
      <w:r w:rsidRPr="00EE58D0">
        <w:t>For example, a novice programmer should start by learning a statically typed and compiled language (like C++, C#, Java, Visual basic) because those languages force you to take a lot of care and are less forgiving about mistakes. That should give you a much better basis to learn other types of languages from.</w:t>
      </w:r>
    </w:p>
    <w:p w:rsidR="00632338" w:rsidRPr="00EE58D0" w:rsidRDefault="00632338" w:rsidP="00632338">
      <w:pPr>
        <w:pStyle w:val="Head2"/>
      </w:pPr>
      <w:bookmarkStart w:id="113" w:name="_Toc194834368"/>
      <w:bookmarkStart w:id="114" w:name="_Toc242065719"/>
      <w:r w:rsidRPr="00EE58D0">
        <w:t>1.1.1 Some terminology explained</w:t>
      </w:r>
      <w:bookmarkEnd w:id="113"/>
      <w:bookmarkEnd w:id="114"/>
    </w:p>
    <w:p w:rsidR="00632338" w:rsidRDefault="00632338" w:rsidP="00632338">
      <w:pPr>
        <w:pStyle w:val="Body"/>
        <w:rPr>
          <w:ins w:id="115" w:author="Lianna Wlasiuk" w:date="2009-08-30T17:29:00Z"/>
        </w:rPr>
      </w:pPr>
      <w:r w:rsidRPr="00EE58D0">
        <w:t xml:space="preserve">We’re assuming that you know what the .NET framework means. The </w:t>
      </w:r>
      <w:r w:rsidR="004E17E8" w:rsidRPr="004E17E8">
        <w:rPr>
          <w:i/>
        </w:rPr>
        <w:t>CLR</w:t>
      </w:r>
      <w:r w:rsidR="00FF3B19" w:rsidRPr="00EE58D0">
        <w:fldChar w:fldCharType="begin"/>
      </w:r>
      <w:r w:rsidRPr="00EE58D0">
        <w:instrText xml:space="preserve"> XE "CLR" </w:instrText>
      </w:r>
      <w:r w:rsidR="00FF3B19" w:rsidRPr="00EE58D0">
        <w:fldChar w:fldCharType="end"/>
      </w:r>
      <w:r w:rsidRPr="00EE58D0">
        <w:t xml:space="preserve"> is a part of the .NET framework and </w:t>
      </w:r>
      <w:ins w:id="116" w:author="Lianna Wlasiuk" w:date="2009-09-30T09:27:00Z">
        <w:r w:rsidR="000A4E98">
          <w:t>stands for</w:t>
        </w:r>
      </w:ins>
      <w:r w:rsidRPr="00EE58D0">
        <w:t xml:space="preserve"> </w:t>
      </w:r>
      <w:r w:rsidR="004E17E8" w:rsidRPr="004E17E8">
        <w:rPr>
          <w:i/>
        </w:rPr>
        <w:t>Common Language Runtime</w:t>
      </w:r>
      <w:ins w:id="117" w:author="Lianna Wlasiuk" w:date="2009-08-30T17:28:00Z">
        <w:r>
          <w:t>,</w:t>
        </w:r>
      </w:ins>
      <w:r w:rsidRPr="00EE58D0">
        <w:t xml:space="preserve"> which is the virtual machine </w:t>
      </w:r>
      <w:ins w:id="118" w:author="Lianna Wlasiuk" w:date="2009-09-30T09:27:00Z">
        <w:r w:rsidR="000A4E98">
          <w:t>o</w:t>
        </w:r>
        <w:r w:rsidR="000A4E98" w:rsidRPr="00EE58D0">
          <w:t xml:space="preserve">n </w:t>
        </w:r>
      </w:ins>
      <w:r w:rsidRPr="00EE58D0">
        <w:t xml:space="preserve">which a bytecode form of the </w:t>
      </w:r>
      <w:r w:rsidR="004E17E8" w:rsidRPr="004E17E8">
        <w:rPr>
          <w:i/>
        </w:rPr>
        <w:t xml:space="preserve">Common Intermediate Language </w:t>
      </w:r>
      <w:r w:rsidR="004A2479" w:rsidRPr="00C77330">
        <w:t>(CIL/IL)</w:t>
      </w:r>
      <w:r w:rsidRPr="00EE58D0">
        <w:t xml:space="preserve"> is run. The </w:t>
      </w:r>
      <w:r w:rsidR="004A2479" w:rsidRPr="00C77330">
        <w:t>CIL</w:t>
      </w:r>
      <w:r w:rsidRPr="00C77330">
        <w:t xml:space="preserve"> </w:t>
      </w:r>
      <w:r w:rsidRPr="00EE58D0">
        <w:t xml:space="preserve">is the lowest-level human-readable programming language in the .NET Framework. We delve deeper into the CLR in chapter 3 where we outline the </w:t>
      </w:r>
      <w:ins w:id="119" w:author="Lianna Wlasiuk" w:date="2009-08-30T17:28:00Z">
        <w:r w:rsidRPr="00EE58D0">
          <w:t>technologies</w:t>
        </w:r>
      </w:ins>
      <w:r w:rsidRPr="00EE58D0">
        <w:t xml:space="preserve"> we’ll be using in this book.</w:t>
      </w:r>
    </w:p>
    <w:p w:rsidR="00632338" w:rsidRDefault="00632338" w:rsidP="00C77330">
      <w:pPr>
        <w:pStyle w:val="Body"/>
        <w:rPr>
          <w:ins w:id="120" w:author="Lianna Wlasiuk" w:date="2009-08-30T17:30:00Z"/>
        </w:rPr>
      </w:pPr>
      <w:r w:rsidRPr="00EE58D0">
        <w:t xml:space="preserve">The </w:t>
      </w:r>
      <w:r w:rsidR="004E17E8" w:rsidRPr="004E17E8">
        <w:rPr>
          <w:i/>
        </w:rPr>
        <w:t>DLR</w:t>
      </w:r>
      <w:ins w:id="121" w:author="Lianna Wlasiuk" w:date="2009-09-30T09:28:00Z">
        <w:r w:rsidR="004E17E8" w:rsidRPr="004E17E8">
          <w:t>, which stands for</w:t>
        </w:r>
      </w:ins>
      <w:r w:rsidRPr="000A4E98">
        <w:t xml:space="preserve"> </w:t>
      </w:r>
      <w:r w:rsidR="004E17E8" w:rsidRPr="004E17E8">
        <w:rPr>
          <w:i/>
        </w:rPr>
        <w:t>Dynamic Language Runtime</w:t>
      </w:r>
      <w:ins w:id="122" w:author="Lianna Wlasiuk" w:date="2009-09-30T09:29:00Z">
        <w:r w:rsidR="004E17E8" w:rsidRPr="004E17E8">
          <w:t>,</w:t>
        </w:r>
      </w:ins>
      <w:r w:rsidRPr="00EE58D0">
        <w:t xml:space="preserve"> is a runtime environment built in C# that runs on top of the CLR and enables </w:t>
      </w:r>
      <w:ins w:id="123" w:author="Lianna Wlasiuk" w:date="2009-09-30T09:29:00Z">
        <w:r w:rsidR="000A4E98">
          <w:t>the</w:t>
        </w:r>
      </w:ins>
      <w:r w:rsidRPr="00EE58D0">
        <w:t xml:space="preserve"> mechanisms </w:t>
      </w:r>
      <w:ins w:id="124" w:author="Lianna Wlasiuk" w:date="2009-09-30T09:29:00Z">
        <w:r w:rsidR="000A4E98">
          <w:t>that</w:t>
        </w:r>
        <w:r w:rsidR="000A4E98" w:rsidRPr="00EE58D0">
          <w:t xml:space="preserve"> </w:t>
        </w:r>
      </w:ins>
      <w:r w:rsidRPr="00EE58D0">
        <w:t>dynamic language developers</w:t>
      </w:r>
      <w:ins w:id="125" w:author="Lianna Wlasiuk" w:date="2009-09-30T09:30:00Z">
        <w:r w:rsidR="000A4E98">
          <w:t xml:space="preserve"> need</w:t>
        </w:r>
      </w:ins>
      <w:r w:rsidRPr="00EE58D0">
        <w:t xml:space="preserve"> to implement their language on the .NET framework. Some of the languages that have been implemented on the DLR include (Iron)Python, (Iron)Ruby, </w:t>
      </w:r>
      <w:ins w:id="126" w:author="Lianna Wlasiuk" w:date="2009-09-30T09:30:00Z">
        <w:r w:rsidR="000A4E98">
          <w:t xml:space="preserve">and </w:t>
        </w:r>
      </w:ins>
      <w:r w:rsidRPr="00EE58D0">
        <w:t>(Iron)Scheme</w:t>
      </w:r>
      <w:ins w:id="127" w:author="Lianna Wlasiuk" w:date="2009-09-30T09:30:00Z">
        <w:r w:rsidR="000A4E98">
          <w:t>.</w:t>
        </w:r>
      </w:ins>
    </w:p>
    <w:p w:rsidR="00632338" w:rsidRPr="00EE58D0" w:rsidRDefault="00632338" w:rsidP="00632338">
      <w:pPr>
        <w:pStyle w:val="Body"/>
      </w:pPr>
      <w:r w:rsidRPr="00EE58D0">
        <w:t>In the case of IronRuby</w:t>
      </w:r>
      <w:ins w:id="128" w:author="Lianna Wlasiuk" w:date="2009-09-30T09:26:00Z">
        <w:r w:rsidR="000A4E98">
          <w:t>,</w:t>
        </w:r>
      </w:ins>
      <w:r w:rsidRPr="00EE58D0">
        <w:t xml:space="preserve"> the Iron simply stands for the fact that it is the Ruby language implemented on the .NET framework. We will use IronRuby and Ruby interchangeably throughout this book</w:t>
      </w:r>
      <w:ins w:id="129" w:author="Lianna Wlasiuk" w:date="2009-08-30T17:30:00Z">
        <w:r>
          <w:t>,</w:t>
        </w:r>
      </w:ins>
      <w:r w:rsidRPr="00EE58D0">
        <w:t xml:space="preserve"> but we will always be talking about IronRuby in the context of this book. We’ll also look closer at the DLR in chapter 3.</w:t>
      </w:r>
    </w:p>
    <w:p w:rsidR="00632338" w:rsidRPr="00EE58D0" w:rsidRDefault="00632338" w:rsidP="00632338">
      <w:pPr>
        <w:pStyle w:val="Body"/>
      </w:pPr>
      <w:r w:rsidRPr="00EE58D0">
        <w:t xml:space="preserve">The last terms we need to explain are </w:t>
      </w:r>
      <w:r w:rsidR="004E17E8" w:rsidRPr="004E17E8">
        <w:rPr>
          <w:i/>
        </w:rPr>
        <w:t>TDD (Test</w:t>
      </w:r>
      <w:ins w:id="130" w:author="Lianna Wlasiuk" w:date="2009-08-30T17:31:00Z">
        <w:r w:rsidR="004E17E8" w:rsidRPr="004E17E8">
          <w:rPr>
            <w:i/>
          </w:rPr>
          <w:t>-</w:t>
        </w:r>
      </w:ins>
      <w:r w:rsidR="004E17E8" w:rsidRPr="004E17E8">
        <w:rPr>
          <w:i/>
        </w:rPr>
        <w:t>driven development)</w:t>
      </w:r>
      <w:r w:rsidRPr="00EE58D0">
        <w:t xml:space="preserve"> and </w:t>
      </w:r>
      <w:r w:rsidR="004E17E8" w:rsidRPr="004E17E8">
        <w:rPr>
          <w:i/>
        </w:rPr>
        <w:t>BDD (behavior</w:t>
      </w:r>
      <w:ins w:id="131" w:author="Lianna Wlasiuk" w:date="2009-08-30T17:31:00Z">
        <w:r w:rsidR="004E17E8" w:rsidRPr="004E17E8">
          <w:rPr>
            <w:i/>
          </w:rPr>
          <w:t>-</w:t>
        </w:r>
      </w:ins>
      <w:r w:rsidR="004E17E8" w:rsidRPr="004E17E8">
        <w:rPr>
          <w:i/>
        </w:rPr>
        <w:t>driven development)</w:t>
      </w:r>
      <w:r w:rsidRPr="00EE58D0">
        <w:t>. Test</w:t>
      </w:r>
      <w:ins w:id="132" w:author="Lianna Wlasiuk" w:date="2009-08-30T17:31:00Z">
        <w:r>
          <w:t>-</w:t>
        </w:r>
      </w:ins>
      <w:r w:rsidRPr="00EE58D0">
        <w:t xml:space="preserve">driven development is a method of developing software </w:t>
      </w:r>
      <w:ins w:id="133" w:author="Lianna Wlasiuk" w:date="2009-09-30T09:31:00Z">
        <w:r w:rsidR="000A4E98">
          <w:t>in which</w:t>
        </w:r>
        <w:r w:rsidR="000A4E98" w:rsidRPr="00EE58D0">
          <w:t xml:space="preserve"> </w:t>
        </w:r>
      </w:ins>
      <w:r w:rsidRPr="00EE58D0">
        <w:t>you first write a test for the piece of functionality you're going to implement</w:t>
      </w:r>
      <w:ins w:id="134" w:author="Lianna Wlasiuk" w:date="2009-09-30T09:31:00Z">
        <w:r w:rsidR="000A4E98">
          <w:t>,</w:t>
        </w:r>
      </w:ins>
      <w:r w:rsidRPr="00EE58D0">
        <w:t xml:space="preserve"> and then write the code to satisfy that test. At the end of your development</w:t>
      </w:r>
      <w:ins w:id="135" w:author="Lianna Wlasiuk" w:date="2009-09-30T09:31:00Z">
        <w:r w:rsidR="000A4E98">
          <w:t xml:space="preserve"> cycle,</w:t>
        </w:r>
      </w:ins>
      <w:r w:rsidRPr="00EE58D0">
        <w:t xml:space="preserve"> you will have a battery of tests that aid you in maintaining your application and give you a huge confiden</w:t>
      </w:r>
      <w:ins w:id="136" w:author="Lianna Wlasiuk" w:date="2009-09-30T09:31:00Z">
        <w:r w:rsidR="000A4E98">
          <w:t>ce</w:t>
        </w:r>
      </w:ins>
      <w:r w:rsidRPr="00EE58D0">
        <w:t xml:space="preserve"> boost about your code. </w:t>
      </w:r>
      <w:ins w:id="137" w:author="Lianna Wlasiuk" w:date="2009-09-30T09:32:00Z">
        <w:r w:rsidR="000A4E98">
          <w:t xml:space="preserve">The Web site </w:t>
        </w:r>
      </w:ins>
      <w:hyperlink r:id="rId7" w:history="1">
        <w:r w:rsidRPr="00EE58D0">
          <w:rPr>
            <w:rStyle w:val="Hyperlink"/>
          </w:rPr>
          <w:t>http://testdriven.com</w:t>
        </w:r>
      </w:hyperlink>
      <w:r w:rsidRPr="00EE58D0">
        <w:t xml:space="preserve"> </w:t>
      </w:r>
      <w:ins w:id="138" w:author="Lianna Wlasiuk" w:date="2009-09-30T09:32:00Z">
        <w:r w:rsidR="000A4E98">
          <w:t>i</w:t>
        </w:r>
      </w:ins>
      <w:r w:rsidRPr="00EE58D0">
        <w:t xml:space="preserve">s a </w:t>
      </w:r>
      <w:ins w:id="139" w:author="Lianna Wlasiuk" w:date="2009-09-30T09:32:00Z">
        <w:r w:rsidR="000A4E98">
          <w:t xml:space="preserve">good </w:t>
        </w:r>
      </w:ins>
      <w:r w:rsidRPr="00EE58D0">
        <w:t>starting point</w:t>
      </w:r>
      <w:ins w:id="140" w:author="Lianna Wlasiuk" w:date="2009-09-30T09:32:00Z">
        <w:r w:rsidR="000A4E98">
          <w:t xml:space="preserve"> f</w:t>
        </w:r>
        <w:r w:rsidR="000A4E98" w:rsidRPr="00EE58D0">
          <w:t>or more information on test</w:t>
        </w:r>
        <w:r w:rsidR="000A4E98">
          <w:t>-</w:t>
        </w:r>
        <w:r w:rsidR="000A4E98" w:rsidRPr="00EE58D0">
          <w:t>driven development</w:t>
        </w:r>
      </w:ins>
      <w:r w:rsidRPr="00EE58D0">
        <w:t>.</w:t>
      </w:r>
    </w:p>
    <w:p w:rsidR="00632338" w:rsidRPr="00EE58D0" w:rsidRDefault="00632338" w:rsidP="00632338">
      <w:pPr>
        <w:pStyle w:val="Body"/>
      </w:pPr>
      <w:r w:rsidRPr="00EE58D0">
        <w:t>Behavior</w:t>
      </w:r>
      <w:ins w:id="141" w:author="Lianna Wlasiuk" w:date="2009-08-30T17:31:00Z">
        <w:r>
          <w:t>-</w:t>
        </w:r>
      </w:ins>
      <w:r w:rsidRPr="00EE58D0">
        <w:t>driven development builds on the knowledge of test</w:t>
      </w:r>
      <w:ins w:id="142" w:author="Lianna Wlasiuk" w:date="2009-08-30T17:31:00Z">
        <w:r>
          <w:t>-</w:t>
        </w:r>
      </w:ins>
      <w:r w:rsidRPr="00EE58D0">
        <w:t>driven development</w:t>
      </w:r>
      <w:ins w:id="143" w:author="Lianna Wlasiuk" w:date="2009-08-30T17:31:00Z">
        <w:r>
          <w:t>,</w:t>
        </w:r>
      </w:ins>
      <w:r w:rsidRPr="00EE58D0">
        <w:t xml:space="preserve"> but extends it by questioning </w:t>
      </w:r>
      <w:ins w:id="144" w:author="Lianna Wlasiuk" w:date="2009-09-30T09:33:00Z">
        <w:r w:rsidR="000A4E98">
          <w:t>how</w:t>
        </w:r>
      </w:ins>
      <w:r w:rsidRPr="00EE58D0">
        <w:t xml:space="preserve"> an application should be</w:t>
      </w:r>
      <w:ins w:id="145" w:author="Lianna Wlasiuk" w:date="2009-09-30T09:33:00Z">
        <w:r w:rsidR="000A4E98">
          <w:t>have</w:t>
        </w:r>
      </w:ins>
      <w:r w:rsidRPr="00EE58D0">
        <w:t xml:space="preserve"> both before and during the development process. Behavior</w:t>
      </w:r>
      <w:ins w:id="146" w:author="Lianna Wlasiuk" w:date="2009-08-30T17:32:00Z">
        <w:r>
          <w:t>-</w:t>
        </w:r>
      </w:ins>
      <w:r w:rsidRPr="00EE58D0">
        <w:t>driven development expresses those in a more textual form than its predecessor. A good starting point on behavior</w:t>
      </w:r>
      <w:ins w:id="147" w:author="Lianna Wlasiuk" w:date="2009-08-30T17:32:00Z">
        <w:r>
          <w:t>-</w:t>
        </w:r>
      </w:ins>
      <w:r w:rsidRPr="00EE58D0">
        <w:t>driven development is</w:t>
      </w:r>
      <w:ins w:id="148" w:author="Lianna Wlasiuk" w:date="2009-09-30T09:34:00Z">
        <w:r w:rsidR="000A4E98">
          <w:t xml:space="preserve"> the Web site</w:t>
        </w:r>
      </w:ins>
      <w:r w:rsidRPr="00EE58D0">
        <w:t xml:space="preserve"> </w:t>
      </w:r>
      <w:hyperlink r:id="rId8" w:history="1">
        <w:r w:rsidRPr="00161BA8">
          <w:rPr>
            <w:rStyle w:val="Hyperlink"/>
          </w:rPr>
          <w:t>http://behaviour-driven.org/</w:t>
        </w:r>
      </w:hyperlink>
      <w:r>
        <w:t>.</w:t>
      </w:r>
    </w:p>
    <w:p w:rsidR="00632338" w:rsidRPr="00EE58D0" w:rsidRDefault="00632338" w:rsidP="00632338">
      <w:pPr>
        <w:pStyle w:val="Body"/>
      </w:pPr>
      <w:r w:rsidRPr="00EE58D0">
        <w:t>In the next section</w:t>
      </w:r>
      <w:ins w:id="149" w:author="Lianna Wlasiuk" w:date="2009-08-30T17:32:00Z">
        <w:r>
          <w:t>,</w:t>
        </w:r>
      </w:ins>
      <w:r w:rsidRPr="00EE58D0">
        <w:t xml:space="preserve"> we'd like share our views on why learning a different language is a good thing</w:t>
      </w:r>
      <w:ins w:id="150" w:author="Lianna Wlasiuk" w:date="2009-09-30T09:34:00Z">
        <w:r w:rsidR="000A4E98">
          <w:t>,</w:t>
        </w:r>
      </w:ins>
      <w:r w:rsidRPr="00EE58D0">
        <w:t xml:space="preserve"> </w:t>
      </w:r>
      <w:ins w:id="151" w:author="Lianna Wlasiuk" w:date="2009-08-30T17:32:00Z">
        <w:r>
          <w:t>and share</w:t>
        </w:r>
      </w:ins>
      <w:r w:rsidRPr="00EE58D0">
        <w:t xml:space="preserve"> some of our personal reasons for getting into Ruby some time ago.</w:t>
      </w:r>
    </w:p>
    <w:p w:rsidR="00632338" w:rsidRPr="00EE58D0" w:rsidRDefault="00632338" w:rsidP="00632338">
      <w:pPr>
        <w:pStyle w:val="Head2"/>
      </w:pPr>
      <w:bookmarkStart w:id="152" w:name="_Toc194834369"/>
      <w:bookmarkStart w:id="153" w:name="_Toc242065720"/>
      <w:r w:rsidRPr="00EE58D0">
        <w:t>1.1.2 Why learn a different language?</w:t>
      </w:r>
      <w:bookmarkEnd w:id="152"/>
      <w:bookmarkEnd w:id="153"/>
    </w:p>
    <w:p w:rsidR="00632338" w:rsidRPr="00EE58D0" w:rsidRDefault="00632338" w:rsidP="00632338">
      <w:pPr>
        <w:pStyle w:val="Body1"/>
      </w:pPr>
      <w:ins w:id="154" w:author="Lianna Wlasiuk" w:date="2009-08-30T17:36:00Z">
        <w:r>
          <w:t>P</w:t>
        </w:r>
      </w:ins>
      <w:r w:rsidRPr="00EE58D0">
        <w:t xml:space="preserve">rogramming language debates can get quite religious and vile at times. I would like to encourage you not to partake in any of these debates because I think they are futile and serve no purpose but to antagonize. By this I don’t mean you should shun all discussion around them, I just want you to use some judgment and not get into a “my language is better” debate… I would like to make it clear to you that every language has its benefits and disadvantages; I would also like to convince you that you will become a better programmer with every language you pick up even if you never get to use </w:t>
      </w:r>
      <w:ins w:id="155" w:author="Lianna Wlasiuk" w:date="2009-08-30T17:36:00Z">
        <w:r>
          <w:t>it</w:t>
        </w:r>
        <w:r w:rsidRPr="00EE58D0">
          <w:t xml:space="preserve"> </w:t>
        </w:r>
      </w:ins>
      <w:r w:rsidRPr="00EE58D0">
        <w:t>in a production scenario (typical examples of these languages are LISP</w:t>
      </w:r>
      <w:ins w:id="156" w:author="Lianna Wlasiuk" w:date="2009-08-30T17:36:00Z">
        <w:r>
          <w:t xml:space="preserve"> or</w:t>
        </w:r>
      </w:ins>
      <w:r w:rsidRPr="00EE58D0">
        <w:t xml:space="preserve"> Haskell).</w:t>
      </w:r>
    </w:p>
    <w:p w:rsidR="00632338" w:rsidRPr="00EE58D0" w:rsidRDefault="00632338" w:rsidP="00632338">
      <w:pPr>
        <w:pStyle w:val="Body"/>
      </w:pPr>
      <w:ins w:id="157" w:author="Lianna Wlasiuk" w:date="2009-08-30T17:37:00Z">
        <w:r>
          <w:t>Later in</w:t>
        </w:r>
      </w:ins>
      <w:r w:rsidRPr="00EE58D0">
        <w:t xml:space="preserve"> this chapter</w:t>
      </w:r>
      <w:ins w:id="158" w:author="Lianna Wlasiuk" w:date="2009-08-30T17:37:00Z">
        <w:r>
          <w:t>,</w:t>
        </w:r>
      </w:ins>
      <w:r w:rsidRPr="00EE58D0">
        <w:t xml:space="preserve"> I will try to clarify the confusion </w:t>
      </w:r>
      <w:ins w:id="159" w:author="Lianna Wlasiuk" w:date="2009-09-30T19:50:00Z">
        <w:r w:rsidR="00C77330">
          <w:t xml:space="preserve">that often </w:t>
        </w:r>
      </w:ins>
      <w:r w:rsidRPr="00EE58D0">
        <w:t>surround</w:t>
      </w:r>
      <w:ins w:id="160" w:author="Lianna Wlasiuk" w:date="2009-09-30T19:50:00Z">
        <w:r w:rsidR="00C77330">
          <w:t>s</w:t>
        </w:r>
      </w:ins>
      <w:r w:rsidRPr="00EE58D0">
        <w:t xml:space="preserve"> the different typing systems when talking about programming languages. But for now</w:t>
      </w:r>
      <w:ins w:id="161" w:author="Lianna Wlasiuk" w:date="2009-08-30T17:37:00Z">
        <w:r>
          <w:t>,</w:t>
        </w:r>
      </w:ins>
      <w:r w:rsidRPr="00EE58D0">
        <w:t xml:space="preserve"> let's get on to why I started learning a dynamic language. </w:t>
      </w:r>
    </w:p>
    <w:p w:rsidR="00632338" w:rsidRPr="00EE58D0" w:rsidRDefault="00632338" w:rsidP="00632338">
      <w:pPr>
        <w:pStyle w:val="Body"/>
      </w:pPr>
      <w:r w:rsidRPr="00EE58D0">
        <w:t xml:space="preserve">I had been programming C# for a couple of years and before that I had been using </w:t>
      </w:r>
      <w:ins w:id="162" w:author="Ivan Porto Carrero" w:date="2009-09-16T11:09:00Z">
        <w:r>
          <w:t>T</w:t>
        </w:r>
        <w:r w:rsidRPr="00EE58D0">
          <w:t xml:space="preserve">urbo </w:t>
        </w:r>
        <w:r>
          <w:t>P</w:t>
        </w:r>
      </w:ins>
      <w:r w:rsidRPr="00EE58D0">
        <w:t>ascal, both are statically typed and compiled languages in covariance and contravariance scenarios. In C#</w:t>
      </w:r>
      <w:ins w:id="163" w:author="Lianna Wlasiuk" w:date="2009-08-30T17:38:00Z">
        <w:r>
          <w:t>,</w:t>
        </w:r>
      </w:ins>
      <w:r w:rsidRPr="00EE58D0">
        <w:t xml:space="preserve"> I loved the introduction of generics but they weren't always able to give me the flexibility that I needed. I wanted more</w:t>
      </w:r>
      <w:r>
        <w:t xml:space="preserve"> and</w:t>
      </w:r>
      <w:r w:rsidRPr="00EE58D0">
        <w:t xml:space="preserve"> at the same time there was murmur about Ruby on </w:t>
      </w:r>
      <w:r>
        <w:t>R</w:t>
      </w:r>
      <w:r w:rsidRPr="00EE58D0">
        <w:t>ails</w:t>
      </w:r>
      <w:r>
        <w:t>;</w:t>
      </w:r>
      <w:r w:rsidRPr="00EE58D0">
        <w:t xml:space="preserve"> being a web developer I got curious and started an investigation into the Ruby language and the </w:t>
      </w:r>
      <w:r>
        <w:t>R</w:t>
      </w:r>
      <w:r w:rsidRPr="00EE58D0">
        <w:t xml:space="preserve">ails framework. My friend, Alex, showed me the IronPython project and I borrowed a book on python for a couple of days.  I still couldn't make </w:t>
      </w:r>
      <w:ins w:id="164" w:author="Lianna Wlasiuk" w:date="2009-08-30T17:38:00Z">
        <w:r>
          <w:t xml:space="preserve">up </w:t>
        </w:r>
      </w:ins>
      <w:r w:rsidRPr="00EE58D0">
        <w:t xml:space="preserve">my mind whether I should go for Python or for Ruby. So I went to a bookstore and bought a couple of books on both languages. Amongst those books were the Python cookbook and the Ruby cookbook.  </w:t>
      </w:r>
    </w:p>
    <w:p w:rsidR="00632338" w:rsidRPr="00EE58D0" w:rsidRDefault="00632338" w:rsidP="00632338">
      <w:pPr>
        <w:pStyle w:val="Body"/>
      </w:pPr>
      <w:r w:rsidRPr="00EE58D0">
        <w:t>At this point I knew that with both languages you could do pretty much the same, but the syntax of Ruby appealed more to me. And because I had gone through the two cookbooks I also came to the realization that those languages were incredibly powerful tools.  I decided to dig deeper and started playing around with Ruby more and more.  Ruby felt very much like JavaScript</w:t>
      </w:r>
      <w:ins w:id="165" w:author="Lianna Wlasiuk" w:date="2009-08-30T17:39:00Z">
        <w:r>
          <w:t>,</w:t>
        </w:r>
      </w:ins>
      <w:r w:rsidRPr="00EE58D0">
        <w:t xml:space="preserve"> which is another one of my favorite languages. I have objects and everything essentially behaves as a hash. I could add methods and properties to those objects at runtime. In short</w:t>
      </w:r>
      <w:ins w:id="166" w:author="Lianna Wlasiuk" w:date="2009-08-30T17:40:00Z">
        <w:r>
          <w:t>,</w:t>
        </w:r>
      </w:ins>
      <w:r w:rsidRPr="00EE58D0">
        <w:t xml:space="preserve"> at that moment I was past the point of no return. I had to find out all I possibly could on becoming a good Ruby developer.</w:t>
      </w:r>
    </w:p>
    <w:p w:rsidR="00632338" w:rsidRPr="00EE58D0" w:rsidRDefault="00632338" w:rsidP="00632338">
      <w:pPr>
        <w:pStyle w:val="Body"/>
      </w:pPr>
      <w:r w:rsidRPr="00EE58D0">
        <w:t xml:space="preserve">The more I got into Ruby the more I wanted to gain some of the same productivity boosts and </w:t>
      </w:r>
      <w:r w:rsidR="004E17E8" w:rsidRPr="004E17E8">
        <w:rPr>
          <w:rStyle w:val="Italics"/>
        </w:rPr>
        <w:t>genericity</w:t>
      </w:r>
      <w:r w:rsidRPr="00EE58D0">
        <w:t xml:space="preserve"> in my C# programming. I found new and faster ways of doing things</w:t>
      </w:r>
      <w:ins w:id="167" w:author="Lianna Wlasiuk" w:date="2009-08-30T17:41:00Z">
        <w:r>
          <w:t>,</w:t>
        </w:r>
      </w:ins>
      <w:r w:rsidRPr="00EE58D0">
        <w:t xml:space="preserve"> which made me ultimately a better programmer in the C# language as well. The fact that Ruby had a console where I could quickly try things out by just typing them was too easy and too much fun to just leave it at that.</w:t>
      </w:r>
    </w:p>
    <w:p w:rsidR="00632338" w:rsidRPr="00EE58D0" w:rsidRDefault="00632338" w:rsidP="00632338">
      <w:pPr>
        <w:pStyle w:val="Body"/>
      </w:pPr>
      <w:ins w:id="168" w:author="Lianna Wlasiuk" w:date="2009-08-30T17:41:00Z">
        <w:r>
          <w:t>A</w:t>
        </w:r>
      </w:ins>
      <w:r w:rsidRPr="00EE58D0">
        <w:t xml:space="preserve"> dynamic language often results in hugely reduced code volume. That alone has a couple of very important benefits. The first benefit is less typing, which means greater development speed. A second reason is that with less lines of code there is less chance of having bugs.  A reduced code volume is easier and faster to code, debug and maintain</w:t>
      </w:r>
      <w:ins w:id="169" w:author="Lianna Wlasiuk" w:date="2009-08-30T17:41:00Z">
        <w:r>
          <w:t>, which</w:t>
        </w:r>
      </w:ins>
      <w:r w:rsidRPr="00EE58D0">
        <w:t xml:space="preserve"> is basically what I'm getting at.</w:t>
      </w:r>
    </w:p>
    <w:p w:rsidR="00632338" w:rsidRPr="00EE58D0" w:rsidRDefault="00C77330" w:rsidP="00632338">
      <w:pPr>
        <w:pStyle w:val="Body"/>
      </w:pPr>
      <w:ins w:id="170" w:author="Lianna Wlasiuk" w:date="2009-09-30T19:52:00Z">
        <w:r>
          <w:t>To deepen</w:t>
        </w:r>
        <w:r w:rsidRPr="00EE58D0">
          <w:t xml:space="preserve"> </w:t>
        </w:r>
      </w:ins>
      <w:r w:rsidR="00632338" w:rsidRPr="00EE58D0">
        <w:t>my professional experience</w:t>
      </w:r>
      <w:ins w:id="171" w:author="Lianna Wlasiuk" w:date="2009-08-30T17:41:00Z">
        <w:r w:rsidR="00632338">
          <w:t>,</w:t>
        </w:r>
      </w:ins>
      <w:r w:rsidR="00632338" w:rsidRPr="00EE58D0">
        <w:t xml:space="preserve"> I </w:t>
      </w:r>
      <w:ins w:id="172" w:author="Lianna Wlasiuk" w:date="2009-09-30T19:52:00Z">
        <w:r>
          <w:t>strive</w:t>
        </w:r>
      </w:ins>
      <w:r w:rsidR="00632338" w:rsidRPr="00EE58D0">
        <w:t xml:space="preserve"> to learn a new programming language every year. Because every time I do so I learn so many new tricks. And everybody knows that a one</w:t>
      </w:r>
      <w:ins w:id="173" w:author="Lianna Wlasiuk" w:date="2009-08-30T17:42:00Z">
        <w:r w:rsidR="00632338">
          <w:t>-</w:t>
        </w:r>
      </w:ins>
      <w:r w:rsidR="00632338" w:rsidRPr="00EE58D0">
        <w:t xml:space="preserve">trick pony isn't the best value for your money; the more you know, the better your programs will be. </w:t>
      </w:r>
    </w:p>
    <w:p w:rsidR="00632338" w:rsidRPr="00EE58D0" w:rsidRDefault="00632338" w:rsidP="00632338">
      <w:pPr>
        <w:pStyle w:val="Body"/>
      </w:pPr>
      <w:r w:rsidRPr="00EE58D0">
        <w:t>If you want things to be absolutely fast</w:t>
      </w:r>
      <w:ins w:id="174" w:author="Lianna Wlasiuk" w:date="2009-08-30T17:42:00Z">
        <w:r>
          <w:t>,</w:t>
        </w:r>
      </w:ins>
      <w:r w:rsidRPr="00EE58D0">
        <w:t xml:space="preserve"> then you would probably use C++ for that application. When a really good C++ programmer writes his code it will run faster than managed code (code that runs on the CLR). The speed boost you get is generally only about 5-10%. However if speed doesn't matter that much</w:t>
      </w:r>
      <w:ins w:id="175" w:author="Lianna Wlasiuk" w:date="2009-09-30T19:53:00Z">
        <w:r w:rsidR="00C77330">
          <w:t>,</w:t>
        </w:r>
      </w:ins>
      <w:r w:rsidRPr="00EE58D0">
        <w:t xml:space="preserve"> you can use a dynamic language, for example, which will enable you to complete that application in half the time with a lot less code than say in C#, but there is always a trade-off you make. It just depends on the situation which trade-off is the most valuable to make.</w:t>
      </w:r>
    </w:p>
    <w:p w:rsidR="00632338" w:rsidRPr="00EE58D0" w:rsidRDefault="004B2124" w:rsidP="00632338">
      <w:pPr>
        <w:pStyle w:val="Body"/>
      </w:pPr>
      <w:ins w:id="176" w:author="Lianna Wlasiuk" w:date="2009-09-30T19:57:00Z">
        <w:r>
          <w:t>T</w:t>
        </w:r>
      </w:ins>
      <w:r w:rsidR="00632338" w:rsidRPr="00EE58D0">
        <w:t xml:space="preserve">his </w:t>
      </w:r>
      <w:ins w:id="177" w:author="Lianna Wlasiuk" w:date="2009-09-30T19:55:00Z">
        <w:r w:rsidR="00C77330">
          <w:t xml:space="preserve">wraps up our </w:t>
        </w:r>
      </w:ins>
      <w:ins w:id="178" w:author="Lianna Wlasiuk" w:date="2009-09-30T19:54:00Z">
        <w:r w:rsidR="00C77330">
          <w:t>foundation</w:t>
        </w:r>
      </w:ins>
      <w:r w:rsidR="00632338" w:rsidRPr="00EE58D0">
        <w:t xml:space="preserve"> </w:t>
      </w:r>
      <w:ins w:id="179" w:author="Lianna Wlasiuk" w:date="2009-09-30T19:55:00Z">
        <w:r w:rsidR="00C77330">
          <w:t>discussion</w:t>
        </w:r>
      </w:ins>
      <w:r w:rsidR="00632338" w:rsidRPr="00EE58D0">
        <w:t>. In the next section</w:t>
      </w:r>
      <w:ins w:id="180" w:author="Lianna Wlasiuk" w:date="2009-08-30T17:43:00Z">
        <w:r w:rsidR="00632338">
          <w:t>,</w:t>
        </w:r>
      </w:ins>
      <w:r w:rsidR="00632338" w:rsidRPr="00EE58D0">
        <w:t xml:space="preserve"> we'd like to hand you some of the essential building blocks you</w:t>
      </w:r>
      <w:ins w:id="181" w:author="Lianna Wlasiuk" w:date="2009-08-30T17:48:00Z">
        <w:r w:rsidR="00632338">
          <w:t>’ll</w:t>
        </w:r>
      </w:ins>
      <w:r w:rsidR="00632338" w:rsidRPr="00EE58D0">
        <w:t xml:space="preserve"> need </w:t>
      </w:r>
      <w:ins w:id="182" w:author="Lianna Wlasiuk" w:date="2009-08-30T17:48:00Z">
        <w:r w:rsidR="00632338">
          <w:t xml:space="preserve">to have in your bag of tricks </w:t>
        </w:r>
      </w:ins>
      <w:r w:rsidR="00632338" w:rsidRPr="00EE58D0">
        <w:t>to understand what it means for a language to be a dynamic language.</w:t>
      </w:r>
      <w:ins w:id="183" w:author="Ivan Porto Carrero" w:date="2009-10-09T12:57:00Z">
        <w:r w:rsidR="008D1047">
          <w:t xml:space="preserve">  We think it’s important because it will give you the confidence you need to take the plunge into a dynamic </w:t>
        </w:r>
      </w:ins>
      <w:ins w:id="184" w:author="Ivan Porto Carrero" w:date="2009-10-09T13:00:00Z">
        <w:r w:rsidR="008D1047">
          <w:t>language if you haven’t done so already.</w:t>
        </w:r>
      </w:ins>
    </w:p>
    <w:p w:rsidR="00632338" w:rsidRPr="00EE58D0" w:rsidRDefault="00632338" w:rsidP="00632338">
      <w:pPr>
        <w:pStyle w:val="Head1"/>
      </w:pPr>
      <w:bookmarkStart w:id="185" w:name="_Toc183786055"/>
      <w:bookmarkStart w:id="186" w:name="_Toc183786354"/>
      <w:bookmarkStart w:id="187" w:name="_Toc184264751"/>
      <w:bookmarkStart w:id="188" w:name="_Toc184380875"/>
      <w:bookmarkStart w:id="189" w:name="_Toc194834370"/>
      <w:bookmarkStart w:id="190" w:name="_Toc242065721"/>
      <w:r w:rsidRPr="00EE58D0">
        <w:t>1.2 Essential building blocks</w:t>
      </w:r>
      <w:bookmarkEnd w:id="185"/>
      <w:bookmarkEnd w:id="186"/>
      <w:bookmarkEnd w:id="187"/>
      <w:bookmarkEnd w:id="188"/>
      <w:bookmarkEnd w:id="189"/>
      <w:bookmarkEnd w:id="190"/>
    </w:p>
    <w:p w:rsidR="00632338" w:rsidRDefault="00632338" w:rsidP="00632338">
      <w:pPr>
        <w:pStyle w:val="Body1"/>
        <w:numPr>
          <w:ins w:id="191" w:author="Ivan Porto Carrero" w:date="2009-09-16T12:18:00Z"/>
        </w:numPr>
        <w:rPr>
          <w:ins w:id="192" w:author="Ivan Porto Carrero" w:date="2009-09-16T12:18:00Z"/>
        </w:rPr>
      </w:pPr>
      <w:ins w:id="193" w:author="Ivan Porto Carrero" w:date="2009-09-16T12:18:00Z">
        <w:r>
          <w:t>In every programming language there are a few common building blocks</w:t>
        </w:r>
      </w:ins>
      <w:ins w:id="194" w:author="Ivan Porto Carrero" w:date="2009-10-09T14:03:00Z">
        <w:r w:rsidR="005721C8">
          <w:t xml:space="preserve"> that make up a language</w:t>
        </w:r>
      </w:ins>
      <w:ins w:id="195" w:author="Ivan Porto Carrero" w:date="2009-09-16T12:18:00Z">
        <w:r>
          <w:t xml:space="preserve">, which is what this section is all about. We’ll discuss </w:t>
        </w:r>
      </w:ins>
      <w:ins w:id="196" w:author="Ivan Porto Carrero" w:date="2009-09-16T12:20:00Z">
        <w:r>
          <w:t xml:space="preserve">some of those building blocks </w:t>
        </w:r>
      </w:ins>
      <w:ins w:id="197" w:author="Ivan Porto Carrero" w:date="2009-10-09T13:01:00Z">
        <w:r w:rsidR="008D1047">
          <w:t xml:space="preserve">now </w:t>
        </w:r>
      </w:ins>
      <w:ins w:id="198" w:author="Ivan Porto Carrero" w:date="2009-09-16T12:20:00Z">
        <w:r>
          <w:t>in order to clarify some common misconceptions about the terminology</w:t>
        </w:r>
      </w:ins>
      <w:ins w:id="199" w:author="Ivan Porto Carrero" w:date="2009-10-09T13:01:00Z">
        <w:r w:rsidR="008D1047">
          <w:t xml:space="preserve"> of static, dynamic, weak and strong typing</w:t>
        </w:r>
      </w:ins>
      <w:ins w:id="200" w:author="Ivan Porto Carrero" w:date="2009-09-16T12:20:00Z">
        <w:r>
          <w:t>.</w:t>
        </w:r>
      </w:ins>
    </w:p>
    <w:p w:rsidR="00632338" w:rsidRPr="00EE58D0" w:rsidRDefault="00632338" w:rsidP="00632338">
      <w:pPr>
        <w:pStyle w:val="Body1"/>
      </w:pPr>
      <w:r w:rsidRPr="00EE58D0">
        <w:t>If you’re already familiar with Ruby</w:t>
      </w:r>
      <w:ins w:id="201" w:author="Lianna Wlasiuk" w:date="2009-08-30T17:48:00Z">
        <w:r>
          <w:t>,</w:t>
        </w:r>
      </w:ins>
      <w:r w:rsidRPr="00EE58D0">
        <w:t xml:space="preserve"> this chapter should give you an understanding on </w:t>
      </w:r>
      <w:ins w:id="202" w:author="Lianna Wlasiuk" w:date="2009-08-30T17:48:00Z">
        <w:r w:rsidRPr="00EE58D0">
          <w:t>o</w:t>
        </w:r>
        <w:r>
          <w:t>f</w:t>
        </w:r>
        <w:r w:rsidRPr="00EE58D0">
          <w:t xml:space="preserve"> </w:t>
        </w:r>
      </w:ins>
      <w:r w:rsidRPr="00EE58D0">
        <w:t>how most of the classic languages in the .NET framework have been implemented. It should also make you a little familiar with what you would have to deal with if you decide to extend the IronRuby implementation. If you’re already familiar with C#</w:t>
      </w:r>
      <w:ins w:id="203" w:author="Lianna Wlasiuk" w:date="2009-08-30T17:49:00Z">
        <w:r>
          <w:t>—</w:t>
        </w:r>
      </w:ins>
      <w:r w:rsidRPr="00EE58D0">
        <w:t>our example of a statically, strong</w:t>
      </w:r>
      <w:ins w:id="204" w:author="Lianna Wlasiuk" w:date="2009-08-30T17:49:00Z">
        <w:r>
          <w:t>-</w:t>
        </w:r>
      </w:ins>
      <w:r w:rsidRPr="00EE58D0">
        <w:t>typed and compiled reference language</w:t>
      </w:r>
      <w:ins w:id="205" w:author="Lianna Wlasiuk" w:date="2009-08-30T17:49:00Z">
        <w:r w:rsidRPr="00125963">
          <w:t>—</w:t>
        </w:r>
      </w:ins>
      <w:r w:rsidRPr="00EE58D0">
        <w:t xml:space="preserve">this chapter should give you an understanding of the basic differences and usages behind the </w:t>
      </w:r>
      <w:ins w:id="206" w:author="Lianna Wlasiuk" w:date="2009-08-30T17:50:00Z">
        <w:r>
          <w:t xml:space="preserve">two </w:t>
        </w:r>
      </w:ins>
      <w:r w:rsidRPr="00EE58D0">
        <w:t>typing systems.</w:t>
      </w:r>
    </w:p>
    <w:p w:rsidR="00632338" w:rsidRPr="00EE58D0" w:rsidRDefault="00632338" w:rsidP="00632338">
      <w:pPr>
        <w:pStyle w:val="Body"/>
      </w:pPr>
      <w:r w:rsidRPr="00EE58D0">
        <w:t>But before we can get to some coding, we think a more high</w:t>
      </w:r>
      <w:ins w:id="207" w:author="Lianna Wlasiuk" w:date="2009-08-30T17:46:00Z">
        <w:r>
          <w:t>-</w:t>
        </w:r>
      </w:ins>
      <w:r w:rsidRPr="00EE58D0">
        <w:t xml:space="preserve">level discussion of some of the basic differences between </w:t>
      </w:r>
      <w:ins w:id="208" w:author="Ivan Porto Carrero" w:date="2009-09-16T12:34:00Z">
        <w:r>
          <w:t>a compiled</w:t>
        </w:r>
        <w:r w:rsidRPr="00EE58D0">
          <w:t xml:space="preserve"> </w:t>
        </w:r>
      </w:ins>
      <w:r w:rsidRPr="00EE58D0">
        <w:t xml:space="preserve">and </w:t>
      </w:r>
      <w:ins w:id="209" w:author="Ivan Porto Carrero" w:date="2009-09-16T12:34:00Z">
        <w:r>
          <w:t>an interpreted language</w:t>
        </w:r>
      </w:ins>
      <w:r w:rsidRPr="00EE58D0">
        <w:t xml:space="preserve"> is in order.  This will give you a better understanding of what goes on in the background. Next, it’s </w:t>
      </w:r>
      <w:r>
        <w:t>our</w:t>
      </w:r>
      <w:r w:rsidRPr="00EE58D0">
        <w:t xml:space="preserve"> belief that we should take a look at the differences between </w:t>
      </w:r>
      <w:ins w:id="210" w:author="Ivan Porto Carrero" w:date="2009-09-16T12:34:00Z">
        <w:r>
          <w:t>static</w:t>
        </w:r>
      </w:ins>
      <w:r w:rsidRPr="00EE58D0">
        <w:t xml:space="preserve"> and</w:t>
      </w:r>
      <w:ins w:id="211" w:author="Ivan Porto Carrero" w:date="2009-09-16T12:34:00Z">
        <w:r>
          <w:t xml:space="preserve"> dynamic typing</w:t>
        </w:r>
      </w:ins>
      <w:r w:rsidRPr="00EE58D0">
        <w:t xml:space="preserve">. This will deepen the understanding and fortify your foundation for grasping some of the apparent magic that seems to be going on behind the scenes. </w:t>
      </w:r>
    </w:p>
    <w:p w:rsidR="00632338" w:rsidRPr="00EE58D0" w:rsidRDefault="00632338" w:rsidP="00632338">
      <w:pPr>
        <w:pStyle w:val="Body"/>
      </w:pPr>
      <w:r w:rsidRPr="00EE58D0">
        <w:t>Don’t worry too much about understanding some of the code listings that we’ll be using to demonstrate our point. Most of it will be explained later in much more depth. Let’s get started, shall we?</w:t>
      </w:r>
    </w:p>
    <w:p w:rsidR="00632338" w:rsidRPr="00EE58D0" w:rsidRDefault="00632338" w:rsidP="00632338">
      <w:pPr>
        <w:pStyle w:val="Head2"/>
      </w:pPr>
      <w:bookmarkStart w:id="212" w:name="_Toc183786056"/>
      <w:bookmarkStart w:id="213" w:name="_Toc183786355"/>
      <w:bookmarkStart w:id="214" w:name="_Toc184264752"/>
      <w:bookmarkStart w:id="215" w:name="_Toc184380876"/>
      <w:bookmarkStart w:id="216" w:name="_Toc194834371"/>
      <w:bookmarkStart w:id="217" w:name="_Toc242065722"/>
      <w:r w:rsidRPr="00EE58D0">
        <w:t xml:space="preserve">1.2.1 </w:t>
      </w:r>
      <w:ins w:id="218" w:author="Lianna Wlasiuk" w:date="2009-08-31T19:47:00Z">
        <w:r>
          <w:t>How c</w:t>
        </w:r>
      </w:ins>
      <w:r w:rsidRPr="00EE58D0">
        <w:t>ompiled and interpreted languages</w:t>
      </w:r>
      <w:bookmarkEnd w:id="212"/>
      <w:bookmarkEnd w:id="213"/>
      <w:bookmarkEnd w:id="214"/>
      <w:bookmarkEnd w:id="215"/>
      <w:bookmarkEnd w:id="216"/>
      <w:ins w:id="219" w:author="Lianna Wlasiuk" w:date="2009-08-31T19:47:00Z">
        <w:r>
          <w:t xml:space="preserve"> work</w:t>
        </w:r>
      </w:ins>
      <w:bookmarkEnd w:id="217"/>
    </w:p>
    <w:p w:rsidR="00632338" w:rsidRPr="00EE58D0" w:rsidRDefault="00632338" w:rsidP="00632338">
      <w:pPr>
        <w:pStyle w:val="Body1"/>
      </w:pPr>
      <w:ins w:id="220" w:author="Ivan Porto Carrero" w:date="2009-09-16T12:35:00Z">
        <w:r>
          <w:t>As first building block</w:t>
        </w:r>
      </w:ins>
      <w:ins w:id="221" w:author="Ivan Porto Carrero" w:date="2009-09-16T12:36:00Z">
        <w:r>
          <w:t xml:space="preserve"> in this section,</w:t>
        </w:r>
      </w:ins>
      <w:r w:rsidRPr="00EE58D0">
        <w:t xml:space="preserve"> we'd like to </w:t>
      </w:r>
      <w:ins w:id="222" w:author="Ivan Porto Carrero" w:date="2009-09-16T12:36:00Z">
        <w:r>
          <w:t>explore</w:t>
        </w:r>
      </w:ins>
      <w:ins w:id="223" w:author="Ivan Porto Carrero" w:date="2009-09-16T12:35:00Z">
        <w:r w:rsidRPr="00EE58D0">
          <w:t xml:space="preserve"> </w:t>
        </w:r>
      </w:ins>
      <w:r w:rsidRPr="00EE58D0">
        <w:t>what a compiled language means and what an interpreted language means. Technically</w:t>
      </w:r>
      <w:ins w:id="224" w:author="Lianna Wlasiuk" w:date="2009-08-31T19:37:00Z">
        <w:r>
          <w:t>,</w:t>
        </w:r>
      </w:ins>
      <w:r w:rsidRPr="00EE58D0">
        <w:t xml:space="preserve"> </w:t>
      </w:r>
      <w:ins w:id="225" w:author="Lianna Wlasiuk" w:date="2009-08-31T19:37:00Z">
        <w:r>
          <w:t>we</w:t>
        </w:r>
        <w:r w:rsidRPr="00EE58D0">
          <w:t xml:space="preserve"> </w:t>
        </w:r>
      </w:ins>
      <w:r w:rsidRPr="00EE58D0">
        <w:t>should say languages implemented either through a compiler or through an interpreter.</w:t>
      </w:r>
    </w:p>
    <w:p w:rsidR="00632338" w:rsidRPr="00EE58D0" w:rsidRDefault="00632338" w:rsidP="00632338">
      <w:pPr>
        <w:pStyle w:val="Body"/>
      </w:pPr>
      <w:r w:rsidRPr="00EE58D0">
        <w:t xml:space="preserve">A compiled language in the context of this book is a language that requires a compiler before it can be executed. VB.NET, C# and Java all require a compilation step before they can be executed. This requires that the data type of every variable, function parameter and function return value be known at compile time through declarations. Because of this there is the benefit that the compiler can check for any syntactical errors that may have snuck into your code. It also checks for invalid constructs and values that may have crept into your code. </w:t>
      </w:r>
      <w:ins w:id="226" w:author="Lianna Wlasiuk" w:date="2009-09-30T19:25:00Z">
        <w:r w:rsidR="004827B9">
          <w:t>Compilers</w:t>
        </w:r>
        <w:r w:rsidR="004827B9" w:rsidRPr="00EE58D0">
          <w:t xml:space="preserve"> </w:t>
        </w:r>
      </w:ins>
      <w:r w:rsidRPr="00EE58D0">
        <w:t>don't however give you the guarantee that your program will work as you intended it to work.  Because of the compilation step, the compiler may have made some optimizations. This implementation is generally faster at runtime. Because the compiler checks all the types in your application</w:t>
      </w:r>
      <w:ins w:id="227" w:author="Lianna Wlasiuk" w:date="2009-09-30T19:26:00Z">
        <w:r w:rsidR="004827B9">
          <w:t>,</w:t>
        </w:r>
      </w:ins>
      <w:r w:rsidRPr="00EE58D0">
        <w:t xml:space="preserve"> sometimes people also call it a </w:t>
      </w:r>
      <w:r w:rsidR="004E17E8" w:rsidRPr="004E17E8">
        <w:rPr>
          <w:i/>
        </w:rPr>
        <w:t>type-safe</w:t>
      </w:r>
      <w:r w:rsidRPr="00EE58D0">
        <w:t xml:space="preserve"> language. </w:t>
      </w:r>
      <w:ins w:id="228" w:author="Lianna Wlasiuk" w:date="2009-09-30T19:27:00Z">
        <w:r w:rsidR="004827B9">
          <w:t>While t</w:t>
        </w:r>
      </w:ins>
      <w:r w:rsidRPr="00EE58D0">
        <w:t>his is true</w:t>
      </w:r>
      <w:ins w:id="229" w:author="Lianna Wlasiuk" w:date="2009-09-30T19:28:00Z">
        <w:r w:rsidR="004827B9">
          <w:t>,</w:t>
        </w:r>
      </w:ins>
      <w:r w:rsidRPr="00EE58D0">
        <w:t xml:space="preserve"> interpreted languages can also be type-safe</w:t>
      </w:r>
      <w:ins w:id="230" w:author="Lianna Wlasiuk" w:date="2009-09-30T19:27:00Z">
        <w:r w:rsidR="004827B9">
          <w:t>,</w:t>
        </w:r>
      </w:ins>
      <w:r w:rsidRPr="00EE58D0">
        <w:t xml:space="preserve"> which is exactly what this chapter tries to make clear.</w:t>
      </w:r>
    </w:p>
    <w:p w:rsidR="00632338" w:rsidRDefault="00632338" w:rsidP="00632338">
      <w:pPr>
        <w:pStyle w:val="Body"/>
        <w:rPr>
          <w:ins w:id="231" w:author="Lianna Wlasiuk" w:date="2009-08-31T19:40:00Z"/>
        </w:rPr>
      </w:pPr>
      <w:r w:rsidRPr="00EE58D0">
        <w:t>An interpreted language means that the code you feed it</w:t>
      </w:r>
      <w:ins w:id="232" w:author="Lianna Wlasiuk" w:date="2009-08-31T19:39:00Z">
        <w:r>
          <w:t>,</w:t>
        </w:r>
      </w:ins>
      <w:r w:rsidRPr="00EE58D0">
        <w:t xml:space="preserve"> gets executed by an interpreter, whose job is to analyze each statement it encounters and consequently execute the desired action. There is no error checking at compile time because there is no compile time. This means that your development experience in general is more pleasant because you can </w:t>
      </w:r>
      <w:ins w:id="233" w:author="Lianna Wlasiuk" w:date="2009-08-31T19:39:00Z">
        <w:r>
          <w:t xml:space="preserve">use </w:t>
        </w:r>
      </w:ins>
      <w:r w:rsidRPr="00EE58D0">
        <w:t xml:space="preserve">a code - run - debug cycle instead of a code - compile - run - debug cycle. </w:t>
      </w:r>
    </w:p>
    <w:p w:rsidR="00632338" w:rsidRPr="00EE58D0" w:rsidRDefault="00632338" w:rsidP="00632338">
      <w:pPr>
        <w:pStyle w:val="Body"/>
      </w:pPr>
      <w:r w:rsidRPr="00EE58D0">
        <w:t xml:space="preserve">Another advantage of an interpreted language is that the interpreter has a lot more information available when it analyzes the code because it knows exactly what its run-time environment </w:t>
      </w:r>
      <w:r>
        <w:t>is like; the interpreter also</w:t>
      </w:r>
      <w:r w:rsidRPr="00EE58D0">
        <w:t xml:space="preserve"> has access to everything that is loaded into memory and as such the interpreter can make better and more complex decisions.</w:t>
      </w:r>
    </w:p>
    <w:p w:rsidR="00632338" w:rsidRPr="00EE58D0" w:rsidRDefault="00632338" w:rsidP="00632338">
      <w:pPr>
        <w:pStyle w:val="Body"/>
      </w:pPr>
      <w:r w:rsidRPr="00EE58D0">
        <w:t>Although the classic .NET languages like VB.NET, C#, C++.NET all are languages that are compiled, they are only compiled into bytecode</w:t>
      </w:r>
      <w:ins w:id="234" w:author="Lianna Wlasiuk" w:date="2009-08-31T19:41:00Z">
        <w:r>
          <w:t>,</w:t>
        </w:r>
      </w:ins>
      <w:r w:rsidRPr="00EE58D0">
        <w:t xml:space="preserve"> which is not native code. This bytecode gets transformed to native code through a process of Just-In-Time compilation when the code gets first executed at run-time. So the compiler has as much information about its run-time environment as an interpreter</w:t>
      </w:r>
      <w:ins w:id="235" w:author="Ivan Porto Carrero" w:date="2009-09-16T12:11:00Z">
        <w:r>
          <w:t>,</w:t>
        </w:r>
      </w:ins>
      <w:r w:rsidRPr="00EE58D0">
        <w:t xml:space="preserve"> </w:t>
      </w:r>
      <w:ins w:id="236" w:author="Ivan Porto Carrero" w:date="2009-09-16T12:11:00Z">
        <w:r>
          <w:t>at</w:t>
        </w:r>
      </w:ins>
      <w:r w:rsidRPr="00EE58D0">
        <w:t xml:space="preserve"> </w:t>
      </w:r>
      <w:ins w:id="237" w:author="Ivan Porto Carrero" w:date="2009-09-16T12:11:00Z">
        <w:r>
          <w:t>a</w:t>
        </w:r>
      </w:ins>
      <w:r w:rsidRPr="00EE58D0">
        <w:t xml:space="preserve"> small cost the first time some code is executed</w:t>
      </w:r>
      <w:ins w:id="238" w:author="Ivan Porto Carrero" w:date="2009-09-16T12:12:00Z">
        <w:r>
          <w:t>.</w:t>
        </w:r>
      </w:ins>
      <w:r w:rsidRPr="00EE58D0">
        <w:t xml:space="preserve"> </w:t>
      </w:r>
      <w:ins w:id="239" w:author="Ivan Porto Carrero" w:date="2009-09-16T12:12:00Z">
        <w:r>
          <w:t>This approach</w:t>
        </w:r>
      </w:ins>
      <w:r w:rsidRPr="00EE58D0">
        <w:t xml:space="preserve"> preserves the advantages of languages implemented through a compiler.</w:t>
      </w:r>
    </w:p>
    <w:p w:rsidR="00632338" w:rsidRPr="00EE58D0" w:rsidRDefault="00632338" w:rsidP="00632338">
      <w:pPr>
        <w:pStyle w:val="Body"/>
      </w:pPr>
      <w:r w:rsidRPr="00EE58D0">
        <w:t>Interpreted languages still have a couple of distinct advantages even over the classic .NET languages. Because of their nature, programs written in a dynamic language can modify themselves at run-time like adding methods and properties, changing methods, generate new classes etc. They generally have a first</w:t>
      </w:r>
      <w:ins w:id="240" w:author="Lianna Wlasiuk" w:date="2009-09-30T19:31:00Z">
        <w:r w:rsidR="00663C3E">
          <w:t>-</w:t>
        </w:r>
      </w:ins>
      <w:r w:rsidRPr="00EE58D0">
        <w:t>class eval function that can evaluate strings into executable code. This interpreted nature gives the possibility to test the code you write into a console and execute it.</w:t>
      </w:r>
    </w:p>
    <w:p w:rsidR="00632338" w:rsidRPr="00EE58D0" w:rsidRDefault="00663C3E" w:rsidP="00632338">
      <w:pPr>
        <w:pStyle w:val="Body"/>
      </w:pPr>
      <w:ins w:id="241" w:author="Lianna Wlasiuk" w:date="2009-09-30T19:32:00Z">
        <w:r>
          <w:t>To illustrate the core difference between a compiled and an inter</w:t>
        </w:r>
      </w:ins>
      <w:ins w:id="242" w:author="Lianna Wlasiuk" w:date="2009-09-30T19:33:00Z">
        <w:r>
          <w:t>p</w:t>
        </w:r>
      </w:ins>
      <w:ins w:id="243" w:author="Lianna Wlasiuk" w:date="2009-09-30T19:32:00Z">
        <w:r>
          <w:t>r</w:t>
        </w:r>
      </w:ins>
      <w:ins w:id="244" w:author="Lianna Wlasiuk" w:date="2009-09-30T19:33:00Z">
        <w:r>
          <w:t>e</w:t>
        </w:r>
      </w:ins>
      <w:ins w:id="245" w:author="Lianna Wlasiuk" w:date="2009-09-30T19:32:00Z">
        <w:r>
          <w:t>ted language, s</w:t>
        </w:r>
      </w:ins>
      <w:r w:rsidR="00632338" w:rsidRPr="00EE58D0">
        <w:t>uppose you have to talk to a business partner or so</w:t>
      </w:r>
      <w:ins w:id="246" w:author="Lianna Wlasiuk" w:date="2009-09-30T19:31:00Z">
        <w:r>
          <w:t>meone</w:t>
        </w:r>
      </w:ins>
      <w:r w:rsidR="00632338" w:rsidRPr="00EE58D0">
        <w:t xml:space="preserve"> who speaks a different language than you. You need to give him a list of tasks (the program)</w:t>
      </w:r>
      <w:ins w:id="247" w:author="Lianna Wlasiuk" w:date="2009-08-31T19:43:00Z">
        <w:r w:rsidR="00632338">
          <w:t>,</w:t>
        </w:r>
      </w:ins>
      <w:r w:rsidR="00632338" w:rsidRPr="00EE58D0">
        <w:t xml:space="preserve"> but you need a third</w:t>
      </w:r>
      <w:ins w:id="248" w:author="Lianna Wlasiuk" w:date="2009-08-31T19:43:00Z">
        <w:r w:rsidR="00632338">
          <w:t>-</w:t>
        </w:r>
      </w:ins>
      <w:r w:rsidR="00632338" w:rsidRPr="00EE58D0">
        <w:t xml:space="preserve">party to translate that information. </w:t>
      </w:r>
    </w:p>
    <w:p w:rsidR="00632338" w:rsidRPr="00EE58D0" w:rsidRDefault="00632338" w:rsidP="00632338">
      <w:pPr>
        <w:pStyle w:val="Body"/>
      </w:pPr>
      <w:r w:rsidRPr="00EE58D0">
        <w:t>In the interpreted scenario</w:t>
      </w:r>
      <w:ins w:id="249" w:author="Lianna Wlasiuk" w:date="2009-08-31T19:43:00Z">
        <w:r>
          <w:t>,</w:t>
        </w:r>
      </w:ins>
      <w:r w:rsidRPr="00EE58D0">
        <w:t xml:space="preserve"> you would take a translator to the meeting and he would translate a </w:t>
      </w:r>
      <w:r>
        <w:t>question</w:t>
      </w:r>
      <w:r w:rsidRPr="00EE58D0">
        <w:t xml:space="preserve"> on the spot to your business partner. Your business partner would then </w:t>
      </w:r>
      <w:r>
        <w:t>answer that question</w:t>
      </w:r>
      <w:r w:rsidRPr="00EE58D0">
        <w:t xml:space="preserve"> and wait for you to give him </w:t>
      </w:r>
      <w:ins w:id="250" w:author="Lianna Wlasiuk" w:date="2009-09-30T19:33:00Z">
        <w:r w:rsidR="00663C3E">
          <w:t>the</w:t>
        </w:r>
        <w:r w:rsidR="00663C3E" w:rsidRPr="00EE58D0">
          <w:t xml:space="preserve"> </w:t>
        </w:r>
      </w:ins>
      <w:r w:rsidRPr="00EE58D0">
        <w:t xml:space="preserve">next </w:t>
      </w:r>
      <w:r>
        <w:t>question</w:t>
      </w:r>
      <w:r w:rsidRPr="00EE58D0">
        <w:t xml:space="preserve">. </w:t>
      </w:r>
    </w:p>
    <w:p w:rsidR="00632338" w:rsidRPr="00EE58D0" w:rsidRDefault="00632338" w:rsidP="00632338">
      <w:pPr>
        <w:pStyle w:val="Body"/>
      </w:pPr>
      <w:r w:rsidRPr="00EE58D0">
        <w:t>In the compiled scenario</w:t>
      </w:r>
      <w:ins w:id="251" w:author="Lianna Wlasiuk" w:date="2009-08-31T19:43:00Z">
        <w:r>
          <w:t>,</w:t>
        </w:r>
      </w:ins>
      <w:r w:rsidRPr="00EE58D0">
        <w:t xml:space="preserve"> you would contact a translator beforehand and have him translate all the </w:t>
      </w:r>
      <w:r>
        <w:t>questions</w:t>
      </w:r>
      <w:r w:rsidRPr="00EE58D0">
        <w:t xml:space="preserve">. You would then meet with your business partner and hand him the list of </w:t>
      </w:r>
      <w:r>
        <w:t>questions</w:t>
      </w:r>
      <w:r w:rsidRPr="00EE58D0">
        <w:t xml:space="preserve">. He </w:t>
      </w:r>
      <w:ins w:id="252" w:author="Lianna Wlasiuk" w:date="2009-08-31T19:43:00Z">
        <w:r w:rsidRPr="00EE58D0">
          <w:t>w</w:t>
        </w:r>
        <w:r>
          <w:t>ou</w:t>
        </w:r>
        <w:r w:rsidRPr="00EE58D0">
          <w:t>l</w:t>
        </w:r>
        <w:r>
          <w:t>d</w:t>
        </w:r>
        <w:r w:rsidRPr="00EE58D0">
          <w:t xml:space="preserve"> </w:t>
        </w:r>
      </w:ins>
      <w:r w:rsidRPr="00EE58D0">
        <w:t xml:space="preserve">then go </w:t>
      </w:r>
      <w:r>
        <w:t xml:space="preserve">off and answer all the questions on that list before sending </w:t>
      </w:r>
      <w:ins w:id="253" w:author="Lianna Wlasiuk" w:date="2009-09-30T19:34:00Z">
        <w:r w:rsidR="00663C3E">
          <w:t xml:space="preserve">it </w:t>
        </w:r>
      </w:ins>
      <w:r>
        <w:t>back to you.</w:t>
      </w:r>
    </w:p>
    <w:p w:rsidR="00632338" w:rsidRPr="00EE58D0" w:rsidRDefault="00632338" w:rsidP="00632338">
      <w:pPr>
        <w:pStyle w:val="Body"/>
      </w:pPr>
      <w:r w:rsidRPr="00EE58D0">
        <w:t>Next</w:t>
      </w:r>
      <w:ins w:id="254" w:author="Lianna Wlasiuk" w:date="2009-08-31T19:44:00Z">
        <w:r>
          <w:t>,</w:t>
        </w:r>
      </w:ins>
      <w:r w:rsidRPr="00EE58D0">
        <w:t xml:space="preserve"> we'll talk about the typing systems used in programming languages</w:t>
      </w:r>
      <w:r>
        <w:t>,</w:t>
      </w:r>
      <w:r w:rsidRPr="00EE58D0" w:rsidDel="008275D1">
        <w:t xml:space="preserve"> </w:t>
      </w:r>
      <w:r>
        <w:t xml:space="preserve">which is </w:t>
      </w:r>
      <w:r w:rsidRPr="00EE58D0">
        <w:t xml:space="preserve">another essential building block </w:t>
      </w:r>
      <w:r>
        <w:t>for a programming language</w:t>
      </w:r>
      <w:r w:rsidRPr="00EE58D0">
        <w:t>. Understanding that concept properly allows you to have a clearer picture of the constraints of your language.</w:t>
      </w:r>
    </w:p>
    <w:p w:rsidR="00632338" w:rsidRPr="00EE58D0" w:rsidRDefault="00632338" w:rsidP="00632338">
      <w:pPr>
        <w:pStyle w:val="Head2"/>
      </w:pPr>
      <w:bookmarkStart w:id="255" w:name="_Toc183786356"/>
      <w:bookmarkStart w:id="256" w:name="_Toc184264753"/>
      <w:bookmarkStart w:id="257" w:name="_Toc184380877"/>
      <w:bookmarkStart w:id="258" w:name="_Toc194834372"/>
      <w:bookmarkStart w:id="259" w:name="_Toc242065723"/>
      <w:bookmarkStart w:id="260" w:name="_Toc183786057"/>
      <w:r w:rsidRPr="00EE58D0">
        <w:t xml:space="preserve">1.2.2 </w:t>
      </w:r>
      <w:ins w:id="261" w:author="Lianna Wlasiuk" w:date="2009-08-31T19:46:00Z">
        <w:r>
          <w:t>All about t</w:t>
        </w:r>
      </w:ins>
      <w:r w:rsidRPr="00EE58D0">
        <w:t>yping</w:t>
      </w:r>
      <w:bookmarkEnd w:id="255"/>
      <w:bookmarkEnd w:id="256"/>
      <w:bookmarkEnd w:id="257"/>
      <w:bookmarkEnd w:id="258"/>
      <w:bookmarkEnd w:id="259"/>
    </w:p>
    <w:p w:rsidR="00632338" w:rsidRPr="00EE58D0" w:rsidRDefault="00632338" w:rsidP="00632338">
      <w:pPr>
        <w:pStyle w:val="Body1"/>
      </w:pPr>
      <w:r w:rsidRPr="00EE58D0">
        <w:t xml:space="preserve">We’re touching on the subject of typing here because it’s often a source of confusion. </w:t>
      </w:r>
      <w:ins w:id="262" w:author="Lianna Wlasiuk" w:date="2009-08-31T19:45:00Z">
        <w:r>
          <w:t xml:space="preserve">In this section, we’ll </w:t>
        </w:r>
      </w:ins>
      <w:r w:rsidRPr="00EE58D0">
        <w:t xml:space="preserve">clarify some of the common </w:t>
      </w:r>
      <w:ins w:id="263" w:author="Lianna Wlasiuk" w:date="2009-09-30T19:34:00Z">
        <w:r w:rsidR="00663C3E">
          <w:t>misconceptions</w:t>
        </w:r>
        <w:r w:rsidR="00663C3E" w:rsidRPr="00EE58D0">
          <w:t xml:space="preserve"> </w:t>
        </w:r>
      </w:ins>
      <w:r w:rsidRPr="00EE58D0">
        <w:t>around typing. We’ll talk about static</w:t>
      </w:r>
      <w:ins w:id="264" w:author="Lianna Wlasiuk" w:date="2009-08-31T19:48:00Z">
        <w:r>
          <w:t xml:space="preserve"> and</w:t>
        </w:r>
        <w:r w:rsidRPr="00EE58D0">
          <w:t xml:space="preserve"> </w:t>
        </w:r>
      </w:ins>
      <w:r w:rsidRPr="00EE58D0">
        <w:t>dynamic typing; type inference; strong and weak typing; and, lastly, duck typing.</w:t>
      </w:r>
    </w:p>
    <w:p w:rsidR="00632338" w:rsidRPr="00EE58D0" w:rsidRDefault="00632338" w:rsidP="00632338">
      <w:pPr>
        <w:pStyle w:val="Head3"/>
      </w:pPr>
      <w:bookmarkStart w:id="265" w:name="_Toc183786357"/>
      <w:bookmarkStart w:id="266" w:name="_Toc184264754"/>
      <w:bookmarkStart w:id="267" w:name="_Toc184380878"/>
      <w:bookmarkStart w:id="268" w:name="_Toc194834373"/>
      <w:bookmarkStart w:id="269" w:name="_Toc242065724"/>
      <w:r w:rsidRPr="00EE58D0">
        <w:t>Static</w:t>
      </w:r>
      <w:ins w:id="270" w:author="Lianna Wlasiuk" w:date="2009-08-31T19:47:00Z">
        <w:r>
          <w:t xml:space="preserve"> versus</w:t>
        </w:r>
      </w:ins>
      <w:r w:rsidRPr="00EE58D0">
        <w:t xml:space="preserve"> dynamic typing and type inference</w:t>
      </w:r>
      <w:bookmarkEnd w:id="260"/>
      <w:bookmarkEnd w:id="265"/>
      <w:bookmarkEnd w:id="266"/>
      <w:bookmarkEnd w:id="267"/>
      <w:bookmarkEnd w:id="268"/>
      <w:bookmarkEnd w:id="269"/>
    </w:p>
    <w:p w:rsidR="00632338" w:rsidRPr="00EE58D0" w:rsidRDefault="00632338" w:rsidP="00632338">
      <w:pPr>
        <w:pStyle w:val="Body1"/>
      </w:pPr>
      <w:r w:rsidRPr="00EE58D0">
        <w:t xml:space="preserve">The process of declaring the variables, function input parameters and function return values is called </w:t>
      </w:r>
      <w:r w:rsidR="004E17E8" w:rsidRPr="004E17E8">
        <w:rPr>
          <w:rStyle w:val="Italics"/>
        </w:rPr>
        <w:t>static</w:t>
      </w:r>
      <w:r w:rsidRPr="00EE58D0">
        <w:t xml:space="preserve"> typing. A statically typed language does not necessarily require you to declare the variable close to its use, but you do have to declare them before you use them. Types can be casted or converted to another type. The classic .NET languages are all statically typed, where Visual Basic.NET allows you to optionally leave out the declaration for function parameters, and the compiler enforces this. The advantage is that this code can execute more quickly. The disadvantage of this approach is that you have a lot more keystrokes to do when writing a program.</w:t>
      </w:r>
    </w:p>
    <w:p w:rsidR="00632338" w:rsidRPr="00EE58D0" w:rsidRDefault="00632338" w:rsidP="00632338">
      <w:pPr>
        <w:pStyle w:val="Body"/>
      </w:pPr>
      <w:r w:rsidRPr="00EE58D0">
        <w:t>We'll illustrate this point in listing 1.1. It shows you some of the most basic things you can do with a statically typed language.</w:t>
      </w:r>
    </w:p>
    <w:p w:rsidR="00632338" w:rsidRPr="00EE58D0" w:rsidRDefault="00632338" w:rsidP="00632338">
      <w:pPr>
        <w:pStyle w:val="Body"/>
      </w:pPr>
    </w:p>
    <w:p w:rsidR="00632338" w:rsidRPr="00EE58D0" w:rsidRDefault="00632338" w:rsidP="00632338">
      <w:pPr>
        <w:pStyle w:val="CodeListingCaption"/>
      </w:pPr>
      <w:r w:rsidRPr="00EE58D0">
        <w:t xml:space="preserve">Listing 1.1: Static typing in </w:t>
      </w:r>
      <w:ins w:id="271" w:author="Ivan Porto Carrero" w:date="2009-09-16T11:43:00Z">
        <w:r>
          <w:t>C#</w:t>
        </w:r>
      </w:ins>
    </w:p>
    <w:p w:rsidR="00632338" w:rsidRPr="00EE58D0" w:rsidRDefault="00632338" w:rsidP="00632338">
      <w:pPr>
        <w:pStyle w:val="Code"/>
      </w:pPr>
    </w:p>
    <w:p w:rsidR="00632338" w:rsidRPr="00EE58D0" w:rsidRDefault="00632338" w:rsidP="00632338">
      <w:pPr>
        <w:pStyle w:val="Code"/>
      </w:pPr>
      <w:r w:rsidRPr="00EE58D0">
        <w:t>int i = 5;</w:t>
      </w:r>
    </w:p>
    <w:p w:rsidR="00632338" w:rsidRPr="00EE58D0" w:rsidRDefault="00632338" w:rsidP="00632338">
      <w:pPr>
        <w:pStyle w:val="Code"/>
      </w:pPr>
      <w:r w:rsidRPr="00EE58D0">
        <w:t>i += 5;</w:t>
      </w:r>
    </w:p>
    <w:p w:rsidR="00632338" w:rsidRPr="00EE58D0" w:rsidRDefault="00632338" w:rsidP="00632338">
      <w:pPr>
        <w:pStyle w:val="Code"/>
        <w:tabs>
          <w:tab w:val="right" w:pos="9180"/>
        </w:tabs>
      </w:pPr>
    </w:p>
    <w:p w:rsidR="00632338" w:rsidRPr="00EE58D0" w:rsidRDefault="00632338" w:rsidP="00632338">
      <w:pPr>
        <w:pStyle w:val="Code"/>
        <w:tabs>
          <w:tab w:val="right" w:pos="9180"/>
        </w:tabs>
      </w:pPr>
      <w:r w:rsidRPr="00EE58D0">
        <w:t xml:space="preserve">System.Console.WriteLine(i);  </w:t>
      </w:r>
      <w:ins w:id="272" w:author="Ivan Porto Carrero" w:date="2009-09-16T12:49:00Z">
        <w:r w:rsidRPr="00EE58D0">
          <w:t>//</w:t>
        </w:r>
        <w:r>
          <w:t xml:space="preserve">outputs </w:t>
        </w:r>
      </w:ins>
      <w:r w:rsidRPr="00EE58D0">
        <w:t>10</w:t>
      </w:r>
      <w:r w:rsidRPr="00EE58D0">
        <w:tab/>
        <w:t>1</w:t>
      </w:r>
    </w:p>
    <w:p w:rsidR="00632338" w:rsidRPr="00EE58D0" w:rsidRDefault="00632338" w:rsidP="00632338">
      <w:pPr>
        <w:pStyle w:val="Code"/>
      </w:pPr>
    </w:p>
    <w:p w:rsidR="00632338" w:rsidRPr="00EE58D0" w:rsidRDefault="00632338" w:rsidP="00632338">
      <w:pPr>
        <w:pStyle w:val="Code"/>
        <w:tabs>
          <w:tab w:val="right" w:pos="9180"/>
        </w:tabs>
      </w:pPr>
      <w:r w:rsidRPr="00EE58D0">
        <w:t>// i = "hello";</w:t>
      </w:r>
      <w:r w:rsidRPr="00EE58D0">
        <w:tab/>
        <w:t>2</w:t>
      </w:r>
      <w:r w:rsidRPr="00EE58D0">
        <w:tab/>
      </w:r>
    </w:p>
    <w:p w:rsidR="00632338" w:rsidRPr="00EE58D0" w:rsidRDefault="00632338" w:rsidP="00632338">
      <w:pPr>
        <w:pStyle w:val="Code"/>
      </w:pPr>
    </w:p>
    <w:p w:rsidR="00632338" w:rsidRPr="00EE58D0" w:rsidRDefault="00632338" w:rsidP="00632338">
      <w:pPr>
        <w:pStyle w:val="Code"/>
      </w:pPr>
      <w:r w:rsidRPr="00EE58D0">
        <w:t>string coerced = "" + i; //</w:t>
      </w:r>
      <w:ins w:id="273" w:author="Ivan Porto Carrero" w:date="2009-09-16T12:49:00Z">
        <w:r>
          <w:t>outputs</w:t>
        </w:r>
      </w:ins>
      <w:r w:rsidRPr="00EE58D0">
        <w:t xml:space="preserve"> 10</w:t>
      </w:r>
    </w:p>
    <w:p w:rsidR="00632338" w:rsidRPr="00EE58D0" w:rsidRDefault="00632338" w:rsidP="00632338">
      <w:pPr>
        <w:pStyle w:val="Code"/>
      </w:pPr>
      <w:r w:rsidRPr="00EE58D0">
        <w:t>string converted = i.ToString(); //</w:t>
      </w:r>
      <w:ins w:id="274" w:author="Ivan Porto Carrero" w:date="2009-09-16T12:49:00Z">
        <w:r>
          <w:t>outputs</w:t>
        </w:r>
      </w:ins>
      <w:r w:rsidRPr="00EE58D0">
        <w:t xml:space="preserve"> 10</w:t>
      </w:r>
    </w:p>
    <w:p w:rsidR="00632338" w:rsidRPr="00EE58D0" w:rsidRDefault="00632338" w:rsidP="00632338">
      <w:pPr>
        <w:pStyle w:val="Code"/>
      </w:pPr>
    </w:p>
    <w:p w:rsidR="00632338" w:rsidRPr="00EE58D0" w:rsidRDefault="00632338" w:rsidP="00632338">
      <w:pPr>
        <w:pStyle w:val="Code"/>
      </w:pPr>
      <w:r w:rsidRPr="00EE58D0">
        <w:t>System.Console.WriteLine("Coerced: {0}", coerced); //</w:t>
      </w:r>
      <w:ins w:id="275" w:author="Ivan Porto Carrero" w:date="2009-09-16T12:49:00Z">
        <w:r>
          <w:t>outputs</w:t>
        </w:r>
      </w:ins>
      <w:r w:rsidRPr="00EE58D0">
        <w:t xml:space="preserve"> Coerced: 10</w:t>
      </w:r>
    </w:p>
    <w:p w:rsidR="00632338" w:rsidRPr="00EE58D0" w:rsidRDefault="00632338" w:rsidP="00632338">
      <w:pPr>
        <w:pStyle w:val="Code"/>
      </w:pPr>
      <w:r w:rsidRPr="00EE58D0">
        <w:t>System.Console.WriteLine("Converted: {0}", converted); //</w:t>
      </w:r>
      <w:ins w:id="276" w:author="Ivan Porto Carrero" w:date="2009-09-16T12:49:00Z">
        <w:r>
          <w:t>outputs</w:t>
        </w:r>
      </w:ins>
      <w:r w:rsidRPr="00EE58D0">
        <w:t xml:space="preserve"> Converted: 10</w:t>
      </w:r>
    </w:p>
    <w:p w:rsidR="00632338" w:rsidRPr="00EE58D0" w:rsidRDefault="00632338" w:rsidP="00632338">
      <w:pPr>
        <w:pStyle w:val="Code"/>
      </w:pPr>
    </w:p>
    <w:p w:rsidR="00632338" w:rsidRPr="00EE58D0" w:rsidRDefault="00632338" w:rsidP="00632338">
      <w:pPr>
        <w:pStyle w:val="CodeAnnotation"/>
      </w:pPr>
      <w:r w:rsidRPr="00EE58D0">
        <w:t>1 Works because of appropriate overload</w:t>
      </w:r>
    </w:p>
    <w:p w:rsidR="00632338" w:rsidRPr="00EE58D0" w:rsidRDefault="00632338" w:rsidP="00632338">
      <w:pPr>
        <w:pStyle w:val="CodeAnnotation"/>
      </w:pPr>
      <w:r w:rsidRPr="00EE58D0">
        <w:t>2 Won’t compile, i is int</w:t>
      </w:r>
      <w:ins w:id="277" w:author="Lianna Wlasiuk" w:date="2009-08-31T18:27:00Z">
        <w:r>
          <w:t>,</w:t>
        </w:r>
      </w:ins>
      <w:r w:rsidRPr="00EE58D0">
        <w:t xml:space="preserve"> not string</w:t>
      </w:r>
    </w:p>
    <w:p w:rsidR="00632338" w:rsidRPr="00EE58D0" w:rsidRDefault="00632338" w:rsidP="00632338">
      <w:pPr>
        <w:pStyle w:val="CodeAnnotation"/>
      </w:pPr>
    </w:p>
    <w:p w:rsidR="00632338" w:rsidRDefault="00632338" w:rsidP="00632338">
      <w:pPr>
        <w:pStyle w:val="TypesetterNote"/>
        <w:rPr>
          <w:ins w:id="278" w:author="Lianna Wlasiuk" w:date="2009-08-31T18:27:00Z"/>
        </w:rPr>
      </w:pPr>
      <w:ins w:id="279" w:author="Lianna Wlasiuk" w:date="2009-08-31T18:29:00Z">
        <w:r w:rsidRPr="00062233">
          <w:t>Replace #</w:t>
        </w:r>
        <w:r>
          <w:t>1-</w:t>
        </w:r>
        <w:r w:rsidRPr="00062233">
          <w:t>2 in the following paragraph with a cueball</w:t>
        </w:r>
      </w:ins>
    </w:p>
    <w:p w:rsidR="00632338" w:rsidRPr="00EE58D0" w:rsidRDefault="00632338" w:rsidP="00632338">
      <w:pPr>
        <w:pStyle w:val="Body"/>
      </w:pPr>
      <w:r w:rsidRPr="00EE58D0">
        <w:t xml:space="preserve">In the example above (listing 1.1) we first declare an </w:t>
      </w:r>
      <w:r w:rsidRPr="00EE58D0">
        <w:rPr>
          <w:rStyle w:val="CodeinText"/>
        </w:rPr>
        <w:t>int i</w:t>
      </w:r>
      <w:r w:rsidRPr="00EE58D0">
        <w:t xml:space="preserve"> with a value of 5 and next we add 5 to that int. After which we write the result to the console window, we can do that without a conversion because the </w:t>
      </w:r>
      <w:r w:rsidRPr="00EE58D0">
        <w:rPr>
          <w:rStyle w:val="CodeinText"/>
        </w:rPr>
        <w:t>Console.WriteLine</w:t>
      </w:r>
      <w:r w:rsidRPr="00EE58D0">
        <w:t xml:space="preserve"> has an overload that takes an int [#1]. The following line is commented out because it wouldn’t compile otherwise</w:t>
      </w:r>
      <w:ins w:id="280" w:author="Lianna Wlasiuk" w:date="2009-08-31T19:49:00Z">
        <w:r>
          <w:t>,</w:t>
        </w:r>
      </w:ins>
      <w:r w:rsidRPr="00EE58D0">
        <w:t xml:space="preserve"> but it illustrates that you can’t change the type of i to be a string [#2]. </w:t>
      </w:r>
      <w:ins w:id="281" w:author="Ivan Porto Carrero" w:date="2009-09-16T12:50:00Z">
        <w:r>
          <w:t>Then in the next line of listing 1.1;</w:t>
        </w:r>
      </w:ins>
      <w:r w:rsidRPr="00EE58D0">
        <w:t xml:space="preserve"> we take advantage of some of the type coercion that </w:t>
      </w:r>
      <w:ins w:id="282" w:author="Ivan Porto Carrero" w:date="2009-09-16T11:43:00Z">
        <w:r>
          <w:t>C#</w:t>
        </w:r>
      </w:ins>
      <w:r w:rsidRPr="00EE58D0">
        <w:t xml:space="preserve"> understands, we also convert the int value explicitly to a string and we output the results to the console window.</w:t>
      </w:r>
    </w:p>
    <w:p w:rsidR="00632338" w:rsidRPr="00EE58D0" w:rsidRDefault="00632338" w:rsidP="00632338">
      <w:pPr>
        <w:pStyle w:val="Body"/>
      </w:pPr>
      <w:r w:rsidRPr="00EE58D0">
        <w:t xml:space="preserve">The languages built on top of the DLR (we'll talk more about this in the next chapter), are </w:t>
      </w:r>
      <w:r w:rsidRPr="00B84C4A">
        <w:rPr>
          <w:rStyle w:val="Italics"/>
        </w:rPr>
        <w:t>dynamically</w:t>
      </w:r>
      <w:r w:rsidRPr="00EE58D0">
        <w:t xml:space="preserve"> typed languages. One way to </w:t>
      </w:r>
      <w:ins w:id="283" w:author="Lianna Wlasiuk" w:date="2009-08-31T19:51:00Z">
        <w:r w:rsidRPr="00EE58D0">
          <w:t>distin</w:t>
        </w:r>
        <w:r>
          <w:t xml:space="preserve">guish </w:t>
        </w:r>
      </w:ins>
      <w:ins w:id="284" w:author="Lianna Wlasiuk" w:date="2009-08-31T19:50:00Z">
        <w:r>
          <w:t>static and dynamic typing</w:t>
        </w:r>
      </w:ins>
      <w:r w:rsidRPr="00EE58D0">
        <w:t xml:space="preserve"> is to say: a language is dynamic when it doesn't require variable declarations before they are used. </w:t>
      </w:r>
      <w:ins w:id="285" w:author="Lianna Wlasiuk" w:date="2009-08-31T19:51:00Z">
        <w:r>
          <w:t>Another way to</w:t>
        </w:r>
      </w:ins>
      <w:r w:rsidRPr="00EE58D0">
        <w:t xml:space="preserve"> </w:t>
      </w:r>
      <w:ins w:id="286" w:author="Lianna Wlasiuk" w:date="2009-08-31T19:52:00Z">
        <w:r w:rsidRPr="00EE58D0">
          <w:t>distin</w:t>
        </w:r>
        <w:r>
          <w:t>guish</w:t>
        </w:r>
      </w:ins>
      <w:ins w:id="287" w:author="Lianna Wlasiuk" w:date="2009-08-31T19:51:00Z">
        <w:r w:rsidRPr="00EE58D0">
          <w:t xml:space="preserve"> </w:t>
        </w:r>
      </w:ins>
      <w:r w:rsidRPr="00EE58D0">
        <w:t xml:space="preserve">the two typing methods </w:t>
      </w:r>
      <w:ins w:id="288" w:author="Lianna Wlasiuk" w:date="2009-08-31T19:52:00Z">
        <w:r>
          <w:t xml:space="preserve">is </w:t>
        </w:r>
      </w:ins>
      <w:r w:rsidRPr="00EE58D0">
        <w:t>by</w:t>
      </w:r>
      <w:ins w:id="289" w:author="Lianna Wlasiuk" w:date="2009-08-31T19:52:00Z">
        <w:r>
          <w:t>the</w:t>
        </w:r>
      </w:ins>
      <w:r w:rsidRPr="00EE58D0">
        <w:t xml:space="preserve"> time </w:t>
      </w:r>
      <w:ins w:id="290" w:author="Lianna Wlasiuk" w:date="2009-08-31T19:52:00Z">
        <w:r>
          <w:t>at which</w:t>
        </w:r>
        <w:r w:rsidRPr="00EE58D0">
          <w:t xml:space="preserve"> </w:t>
        </w:r>
      </w:ins>
      <w:r w:rsidRPr="00EE58D0">
        <w:t>type checking occurs</w:t>
      </w:r>
      <w:ins w:id="291" w:author="Lianna Wlasiuk" w:date="2009-08-31T19:53:00Z">
        <w:r>
          <w:t>.</w:t>
        </w:r>
      </w:ins>
      <w:r w:rsidRPr="00EE58D0">
        <w:t xml:space="preserve"> </w:t>
      </w:r>
      <w:ins w:id="292" w:author="Lianna Wlasiuk" w:date="2009-08-31T19:53:00Z">
        <w:r>
          <w:t>The latter</w:t>
        </w:r>
      </w:ins>
      <w:r w:rsidRPr="00EE58D0">
        <w:t xml:space="preserve"> is more accurate in our opinion because both typing mechanisms have casting and conversion techniques. </w:t>
      </w:r>
      <w:ins w:id="293" w:author="Lianna Wlasiuk" w:date="2009-08-31T19:54:00Z">
        <w:r w:rsidRPr="00EE58D0">
          <w:t>Th</w:t>
        </w:r>
        <w:r>
          <w:t>e type checking</w:t>
        </w:r>
        <w:r w:rsidRPr="00EE58D0">
          <w:t xml:space="preserve"> </w:t>
        </w:r>
      </w:ins>
      <w:r w:rsidRPr="00EE58D0">
        <w:t xml:space="preserve">distinction would then be that statically typed languages perform most </w:t>
      </w:r>
      <w:ins w:id="294" w:author="Lianna Wlasiuk" w:date="2009-08-31T19:54:00Z">
        <w:r>
          <w:t xml:space="preserve">of </w:t>
        </w:r>
      </w:ins>
      <w:r w:rsidRPr="00EE58D0">
        <w:t>their type checking at compile time where</w:t>
      </w:r>
      <w:ins w:id="295" w:author="Lianna Wlasiuk" w:date="2009-08-31T19:54:00Z">
        <w:r>
          <w:t>as</w:t>
        </w:r>
      </w:ins>
      <w:r w:rsidRPr="00EE58D0">
        <w:t xml:space="preserve"> dynamic</w:t>
      </w:r>
      <w:ins w:id="296" w:author="Lianna Wlasiuk" w:date="2009-08-31T19:55:00Z">
        <w:r>
          <w:t>ally</w:t>
        </w:r>
      </w:ins>
      <w:r w:rsidRPr="00EE58D0">
        <w:t xml:space="preserve"> typed languages defer all of that checking to run time.</w:t>
      </w:r>
    </w:p>
    <w:p w:rsidR="00632338" w:rsidRPr="00EE58D0" w:rsidRDefault="00632338" w:rsidP="00632338">
      <w:pPr>
        <w:pStyle w:val="Body"/>
      </w:pPr>
      <w:r w:rsidRPr="00EE58D0">
        <w:t xml:space="preserve">Dynamic typing may allow compilers and interpreters to run more quickly as well as save a lot of time during development because you don't have to deal with the tedious work of declaring every single step along the way. </w:t>
      </w:r>
    </w:p>
    <w:p w:rsidR="00632338" w:rsidRPr="00EE58D0" w:rsidRDefault="00632338" w:rsidP="00632338">
      <w:pPr>
        <w:pStyle w:val="Body"/>
      </w:pPr>
      <w:r w:rsidRPr="00EE58D0">
        <w:t xml:space="preserve">Modern static languages like C# 3.0 understand the concept of </w:t>
      </w:r>
      <w:r w:rsidR="004E17E8" w:rsidRPr="004E17E8">
        <w:rPr>
          <w:i/>
        </w:rPr>
        <w:t>type inference</w:t>
      </w:r>
      <w:r w:rsidRPr="00EE58D0">
        <w:t>. Type inference occurs when you don’t have to specifically tell the compiler what type your variable will be but it will instead be inferred on first assignment. From then on</w:t>
      </w:r>
      <w:ins w:id="297" w:author="Lianna Wlasiuk" w:date="2009-08-31T19:56:00Z">
        <w:r>
          <w:t>,</w:t>
        </w:r>
      </w:ins>
      <w:r w:rsidRPr="00EE58D0">
        <w:t xml:space="preserve"> that variable is of the type assigned to it and that type can't be changed anymore. Type inference is different from dynamic typing in that a dynamically typed variable can still change its type during the execution of the program. An example of type inference in C# 3.0 is illustrated in code</w:t>
      </w:r>
      <w:ins w:id="298" w:author="Ivan Porto Carrero" w:date="2009-10-09T13:09:00Z">
        <w:r w:rsidR="00565AD3">
          <w:t xml:space="preserve"> </w:t>
        </w:r>
      </w:ins>
      <w:r w:rsidRPr="00EE58D0">
        <w:t>listing 1.2.</w:t>
      </w:r>
    </w:p>
    <w:p w:rsidR="00632338" w:rsidRPr="00EE58D0" w:rsidRDefault="00632338" w:rsidP="00632338">
      <w:pPr>
        <w:pStyle w:val="CodeAnnotation"/>
      </w:pPr>
    </w:p>
    <w:p w:rsidR="00632338" w:rsidRPr="00EE58D0" w:rsidRDefault="00632338" w:rsidP="00632338">
      <w:pPr>
        <w:pStyle w:val="CodeListingCaption"/>
      </w:pPr>
      <w:r w:rsidRPr="00EE58D0">
        <w:t>Listing 1.2: Type inference in C# 3.0</w:t>
      </w:r>
    </w:p>
    <w:p w:rsidR="00632338" w:rsidRPr="00EE58D0" w:rsidRDefault="00632338" w:rsidP="00632338">
      <w:pPr>
        <w:pStyle w:val="Code"/>
      </w:pPr>
    </w:p>
    <w:p w:rsidR="00632338" w:rsidRPr="00EE58D0" w:rsidRDefault="00632338" w:rsidP="00632338">
      <w:pPr>
        <w:pStyle w:val="Code"/>
      </w:pPr>
      <w:r w:rsidRPr="00EE58D0">
        <w:t>var i = 5;</w:t>
      </w:r>
    </w:p>
    <w:p w:rsidR="00632338" w:rsidRPr="00EE58D0" w:rsidRDefault="00632338" w:rsidP="00632338">
      <w:pPr>
        <w:pStyle w:val="Code"/>
      </w:pPr>
    </w:p>
    <w:p w:rsidR="00632338" w:rsidRPr="00EE58D0" w:rsidRDefault="00632338" w:rsidP="00632338">
      <w:pPr>
        <w:pStyle w:val="Code"/>
        <w:tabs>
          <w:tab w:val="right" w:pos="9180"/>
        </w:tabs>
      </w:pPr>
      <w:r w:rsidRPr="00EE58D0">
        <w:t>i = i + 5;</w:t>
      </w:r>
      <w:r w:rsidRPr="00EE58D0">
        <w:tab/>
        <w:t>A</w:t>
      </w:r>
    </w:p>
    <w:p w:rsidR="00632338" w:rsidRPr="00EE58D0" w:rsidRDefault="00632338" w:rsidP="00632338">
      <w:pPr>
        <w:pStyle w:val="Code"/>
      </w:pPr>
      <w:r w:rsidRPr="00EE58D0">
        <w:t>System.Console.WriteLine("Inferred type: {0}, value: {1}", i.GetType().Name, i);</w:t>
      </w:r>
    </w:p>
    <w:p w:rsidR="00632338" w:rsidRPr="00EE58D0" w:rsidRDefault="00632338" w:rsidP="00632338">
      <w:pPr>
        <w:pStyle w:val="Code"/>
      </w:pPr>
    </w:p>
    <w:p w:rsidR="00632338" w:rsidRPr="00EE58D0" w:rsidRDefault="00632338" w:rsidP="00632338">
      <w:pPr>
        <w:pStyle w:val="Code"/>
        <w:tabs>
          <w:tab w:val="right" w:pos="9180"/>
        </w:tabs>
      </w:pPr>
      <w:r w:rsidRPr="00EE58D0">
        <w:t>// i = "hello";</w:t>
      </w:r>
      <w:r w:rsidRPr="00EE58D0">
        <w:tab/>
        <w:t>B</w:t>
      </w:r>
    </w:p>
    <w:p w:rsidR="00632338" w:rsidRPr="00EE58D0" w:rsidRDefault="00632338" w:rsidP="00632338">
      <w:pPr>
        <w:pStyle w:val="Code"/>
      </w:pPr>
    </w:p>
    <w:p w:rsidR="00632338" w:rsidRPr="00EE58D0" w:rsidRDefault="00632338" w:rsidP="00632338">
      <w:pPr>
        <w:pStyle w:val="Code"/>
      </w:pPr>
      <w:r w:rsidRPr="00EE58D0">
        <w:t>System.Console.WriteLine("Converted type: {0}, value: \"{1}\"", i.ToString().GetType().Name, i);</w:t>
      </w:r>
    </w:p>
    <w:p w:rsidR="00632338" w:rsidRPr="00EE58D0" w:rsidRDefault="00632338" w:rsidP="00632338">
      <w:pPr>
        <w:pStyle w:val="Code"/>
      </w:pPr>
    </w:p>
    <w:p w:rsidR="00632338" w:rsidRPr="00EE58D0" w:rsidRDefault="00632338" w:rsidP="00632338">
      <w:pPr>
        <w:pStyle w:val="CodeAnnotation"/>
      </w:pPr>
      <w:r w:rsidRPr="00EE58D0">
        <w:t>A Valid operation after assignment</w:t>
      </w:r>
    </w:p>
    <w:p w:rsidR="00632338" w:rsidRPr="00EE58D0" w:rsidRDefault="00632338" w:rsidP="00632338">
      <w:pPr>
        <w:pStyle w:val="CodeAnnotation"/>
      </w:pPr>
      <w:r w:rsidRPr="00EE58D0">
        <w:t>B Won’t compile, i is int</w:t>
      </w:r>
      <w:ins w:id="299" w:author="Lianna Wlasiuk" w:date="2009-08-31T18:27:00Z">
        <w:r>
          <w:t>,</w:t>
        </w:r>
      </w:ins>
      <w:r w:rsidRPr="00EE58D0">
        <w:t xml:space="preserve"> not string</w:t>
      </w:r>
    </w:p>
    <w:p w:rsidR="00632338" w:rsidRPr="00EE58D0" w:rsidRDefault="00632338" w:rsidP="00632338">
      <w:pPr>
        <w:pStyle w:val="Body1"/>
      </w:pPr>
    </w:p>
    <w:p w:rsidR="00632338" w:rsidRPr="00EE58D0" w:rsidRDefault="00632338" w:rsidP="00632338">
      <w:pPr>
        <w:pStyle w:val="Body1"/>
      </w:pPr>
      <w:r w:rsidRPr="00EE58D0">
        <w:t>Type inference still checks at compile time whereas dynamic typing defers its type checking to runtime. Listing 1.3 illustrates the same basic operations; it just adds one operation because the type of a variable can be changed at runtime.</w:t>
      </w:r>
    </w:p>
    <w:p w:rsidR="00632338" w:rsidRPr="00EE58D0" w:rsidRDefault="00632338" w:rsidP="00632338">
      <w:pPr>
        <w:pStyle w:val="CodeListingCaption"/>
      </w:pPr>
      <w:r w:rsidRPr="00EE58D0">
        <w:t>Listing 1.3: Dynamically typed in IronRuby</w:t>
      </w:r>
    </w:p>
    <w:p w:rsidR="00632338" w:rsidRPr="00EE58D0" w:rsidRDefault="00632338" w:rsidP="00632338">
      <w:pPr>
        <w:pStyle w:val="Code"/>
      </w:pPr>
    </w:p>
    <w:p w:rsidR="00632338" w:rsidRPr="00EE58D0" w:rsidRDefault="00632338" w:rsidP="00632338">
      <w:pPr>
        <w:pStyle w:val="Code"/>
      </w:pPr>
      <w:r w:rsidRPr="00EE58D0">
        <w:t>a = 5</w:t>
      </w:r>
    </w:p>
    <w:p w:rsidR="00632338" w:rsidRPr="00EE58D0" w:rsidRDefault="00632338" w:rsidP="00632338">
      <w:pPr>
        <w:pStyle w:val="Code"/>
      </w:pPr>
      <w:r w:rsidRPr="00EE58D0">
        <w:t>a = a + 5</w:t>
      </w:r>
    </w:p>
    <w:p w:rsidR="00632338" w:rsidRPr="00EE58D0" w:rsidRDefault="00632338" w:rsidP="00632338">
      <w:pPr>
        <w:pStyle w:val="Code"/>
      </w:pPr>
    </w:p>
    <w:p w:rsidR="00840532" w:rsidRDefault="00632338">
      <w:pPr>
        <w:pStyle w:val="Code"/>
        <w:tabs>
          <w:tab w:val="right" w:pos="9214"/>
        </w:tabs>
      </w:pPr>
      <w:r w:rsidRPr="00EE58D0">
        <w:t xml:space="preserve">puts "the type: #{a.class.to_s}, the value: #{a}" </w:t>
      </w:r>
      <w:ins w:id="300" w:author="Ivan Porto Carrero" w:date="2009-09-16T13:30:00Z">
        <w:r>
          <w:tab/>
          <w:t>1</w:t>
        </w:r>
      </w:ins>
    </w:p>
    <w:p w:rsidR="00632338" w:rsidRPr="00EE58D0" w:rsidRDefault="00632338" w:rsidP="00632338">
      <w:pPr>
        <w:pStyle w:val="Code"/>
      </w:pPr>
    </w:p>
    <w:p w:rsidR="00632338" w:rsidRPr="00EE58D0" w:rsidRDefault="00632338" w:rsidP="00632338">
      <w:pPr>
        <w:pStyle w:val="Code"/>
      </w:pPr>
      <w:r w:rsidRPr="00EE58D0">
        <w:t xml:space="preserve">a = "123" </w:t>
      </w:r>
    </w:p>
    <w:p w:rsidR="00632338" w:rsidRPr="00EE58D0" w:rsidRDefault="00632338" w:rsidP="00632338">
      <w:pPr>
        <w:pStyle w:val="Code"/>
      </w:pPr>
    </w:p>
    <w:p w:rsidR="00840532" w:rsidRDefault="00632338">
      <w:pPr>
        <w:pStyle w:val="Code"/>
        <w:tabs>
          <w:tab w:val="right" w:pos="9214"/>
        </w:tabs>
      </w:pPr>
      <w:r w:rsidRPr="00EE58D0">
        <w:t>puts "the type: #{a.class.to_s}, the value: #{a.length}"</w:t>
      </w:r>
      <w:ins w:id="301" w:author="Ivan Porto Carrero" w:date="2009-09-16T13:31:00Z">
        <w:r>
          <w:tab/>
          <w:t>2</w:t>
        </w:r>
      </w:ins>
    </w:p>
    <w:p w:rsidR="00632338" w:rsidRPr="00EE58D0" w:rsidRDefault="00632338" w:rsidP="00632338">
      <w:pPr>
        <w:pStyle w:val="Code"/>
      </w:pPr>
    </w:p>
    <w:p w:rsidR="00632338" w:rsidRPr="00EE58D0" w:rsidRDefault="00632338" w:rsidP="00632338">
      <w:pPr>
        <w:pStyle w:val="Code"/>
      </w:pPr>
      <w:r w:rsidRPr="00EE58D0">
        <w:t xml:space="preserve"># The following is invalid because a number doesn't know how to perform an </w:t>
      </w:r>
      <w:r w:rsidRPr="00EE58D0">
        <w:br/>
        <w:t># addition with a value of type string so it will throw a TypeError.</w:t>
      </w:r>
    </w:p>
    <w:p w:rsidR="00632338" w:rsidRPr="00EE58D0" w:rsidRDefault="00632338" w:rsidP="00632338">
      <w:pPr>
        <w:pStyle w:val="Code"/>
      </w:pPr>
      <w:r w:rsidRPr="00EE58D0">
        <w:t># And the program stops working at this point because of the invalid type</w:t>
      </w:r>
    </w:p>
    <w:p w:rsidR="00632338" w:rsidRDefault="00632338" w:rsidP="00632338">
      <w:pPr>
        <w:pStyle w:val="Code"/>
        <w:tabs>
          <w:tab w:val="right" w:pos="9214"/>
        </w:tabs>
        <w:rPr>
          <w:ins w:id="302" w:author="Ivan Porto Carrero" w:date="2009-09-16T13:45:00Z"/>
        </w:rPr>
      </w:pPr>
      <w:r w:rsidRPr="00EE58D0">
        <w:t>a = 5 + a</w:t>
      </w:r>
    </w:p>
    <w:p w:rsidR="00632338" w:rsidRDefault="00632338" w:rsidP="00632338">
      <w:pPr>
        <w:pStyle w:val="Code"/>
        <w:numPr>
          <w:ins w:id="303" w:author="Ivan Porto Carrero" w:date="2009-09-16T13:45:00Z"/>
        </w:numPr>
        <w:tabs>
          <w:tab w:val="right" w:pos="9214"/>
        </w:tabs>
        <w:rPr>
          <w:ins w:id="304" w:author="Ivan Porto Carrero" w:date="2009-09-16T13:45:00Z"/>
        </w:rPr>
      </w:pPr>
    </w:p>
    <w:p w:rsidR="00632338" w:rsidRDefault="00632338" w:rsidP="00632338">
      <w:pPr>
        <w:pStyle w:val="Code"/>
        <w:numPr>
          <w:ins w:id="305" w:author="Ivan Porto Carrero" w:date="2009-09-16T13:45:00Z"/>
        </w:numPr>
        <w:tabs>
          <w:tab w:val="right" w:pos="9214"/>
        </w:tabs>
        <w:rPr>
          <w:ins w:id="306" w:author="Ivan Porto Carrero" w:date="2009-09-16T13:50:00Z"/>
        </w:rPr>
      </w:pPr>
      <w:ins w:id="307" w:author="Ivan Porto Carrero" w:date="2009-09-16T13:46:00Z">
        <w:r>
          <w:t xml:space="preserve"># </w:t>
        </w:r>
      </w:ins>
    </w:p>
    <w:p w:rsidR="00632338" w:rsidRDefault="00632338" w:rsidP="00632338">
      <w:pPr>
        <w:pStyle w:val="Code"/>
        <w:numPr>
          <w:ins w:id="308" w:author="Ivan Porto Carrero" w:date="2009-09-16T13:50:00Z"/>
        </w:numPr>
        <w:tabs>
          <w:tab w:val="right" w:pos="9214"/>
        </w:tabs>
        <w:rPr>
          <w:ins w:id="309" w:author="Ivan Porto Carrero" w:date="2009-09-16T13:46:00Z"/>
        </w:rPr>
      </w:pPr>
      <w:ins w:id="310" w:author="Ivan Porto Carrero" w:date="2009-09-16T13:50:00Z">
        <w:r>
          <w:t xml:space="preserve"># </w:t>
        </w:r>
      </w:ins>
      <w:ins w:id="311" w:author="Ivan Porto Carrero" w:date="2009-09-16T13:46:00Z">
        <w:r>
          <w:t xml:space="preserve">Outputs the following: </w:t>
        </w:r>
      </w:ins>
    </w:p>
    <w:p w:rsidR="00632338" w:rsidRDefault="00632338" w:rsidP="00632338">
      <w:pPr>
        <w:pStyle w:val="Code"/>
        <w:numPr>
          <w:ins w:id="312" w:author="Ivan Porto Carrero" w:date="2009-09-16T13:46:00Z"/>
        </w:numPr>
        <w:tabs>
          <w:tab w:val="right" w:pos="9214"/>
        </w:tabs>
        <w:rPr>
          <w:ins w:id="313" w:author="Ivan Porto Carrero" w:date="2009-09-16T13:45:00Z"/>
        </w:rPr>
      </w:pPr>
      <w:ins w:id="314" w:author="Ivan Porto Carrero" w:date="2009-09-16T13:46:00Z">
        <w:r>
          <w:t>#</w:t>
        </w:r>
      </w:ins>
    </w:p>
    <w:p w:rsidR="00632338" w:rsidRDefault="00632338" w:rsidP="00632338">
      <w:pPr>
        <w:pStyle w:val="Code"/>
        <w:numPr>
          <w:ins w:id="315" w:author="Ivan Porto Carrero" w:date="2009-09-16T13:45:00Z"/>
        </w:numPr>
        <w:tabs>
          <w:tab w:val="right" w:pos="9214"/>
        </w:tabs>
        <w:rPr>
          <w:ins w:id="316" w:author="Ivan Porto Carrero" w:date="2009-09-16T13:46:00Z"/>
        </w:rPr>
      </w:pPr>
      <w:ins w:id="317" w:author="Ivan Porto Carrero" w:date="2009-09-16T13:45:00Z">
        <w:r>
          <w:t>#</w:t>
        </w:r>
      </w:ins>
      <w:ins w:id="318" w:author="Ivan Porto Carrero" w:date="2009-09-16T13:46:00Z">
        <w:r>
          <w:t xml:space="preserve"> the type: Fixnum, the value: 10</w:t>
        </w:r>
      </w:ins>
    </w:p>
    <w:p w:rsidR="00632338" w:rsidRDefault="00632338" w:rsidP="00632338">
      <w:pPr>
        <w:pStyle w:val="Code"/>
        <w:numPr>
          <w:ins w:id="319" w:author="Ivan Porto Carrero" w:date="2009-09-16T13:46:00Z"/>
        </w:numPr>
        <w:tabs>
          <w:tab w:val="right" w:pos="9214"/>
        </w:tabs>
        <w:rPr>
          <w:ins w:id="320" w:author="Ivan Porto Carrero" w:date="2009-09-16T13:46:00Z"/>
        </w:rPr>
      </w:pPr>
      <w:ins w:id="321" w:author="Ivan Porto Carrero" w:date="2009-09-16T13:46:00Z">
        <w:r>
          <w:t># the type: String, the value: 3</w:t>
        </w:r>
      </w:ins>
    </w:p>
    <w:p w:rsidR="00632338" w:rsidRDefault="00632338" w:rsidP="00632338">
      <w:pPr>
        <w:pStyle w:val="Code"/>
        <w:numPr>
          <w:ins w:id="322" w:author="Ivan Porto Carrero" w:date="2009-09-16T13:46:00Z"/>
        </w:numPr>
        <w:tabs>
          <w:tab w:val="right" w:pos="9214"/>
        </w:tabs>
        <w:rPr>
          <w:ins w:id="323" w:author="Ivan Porto Carrero" w:date="2009-09-16T13:46:00Z"/>
        </w:rPr>
      </w:pPr>
      <w:ins w:id="324" w:author="Ivan Porto Carrero" w:date="2009-09-16T13:46:00Z">
        <w:r>
          <w:t># ERROR</w:t>
        </w:r>
      </w:ins>
    </w:p>
    <w:p w:rsidR="00840532" w:rsidRDefault="00632338">
      <w:pPr>
        <w:pStyle w:val="Code"/>
        <w:numPr>
          <w:ins w:id="325" w:author="Ivan Porto Carrero" w:date="2009-09-16T13:46:00Z"/>
        </w:numPr>
        <w:tabs>
          <w:tab w:val="right" w:pos="9214"/>
        </w:tabs>
      </w:pPr>
      <w:ins w:id="326" w:author="Ivan Porto Carrero" w:date="2009-09-16T13:31:00Z">
        <w:r>
          <w:tab/>
          <w:t>3</w:t>
        </w:r>
      </w:ins>
    </w:p>
    <w:p w:rsidR="00840532" w:rsidRDefault="00632338">
      <w:pPr>
        <w:pStyle w:val="CodeAnnotation"/>
        <w:rPr>
          <w:ins w:id="327" w:author="Ivan Porto Carrero" w:date="2009-09-16T13:32:00Z"/>
        </w:rPr>
      </w:pPr>
      <w:ins w:id="328" w:author="Ivan Porto Carrero" w:date="2009-09-16T13:32:00Z">
        <w:r>
          <w:t>1 Fixnum has a conversion</w:t>
        </w:r>
      </w:ins>
    </w:p>
    <w:p w:rsidR="00840532" w:rsidRDefault="00632338">
      <w:pPr>
        <w:pStyle w:val="CodeAnnotation"/>
        <w:numPr>
          <w:ins w:id="329" w:author="Ivan Porto Carrero" w:date="2009-09-16T13:32:00Z"/>
        </w:numPr>
        <w:rPr>
          <w:ins w:id="330" w:author="Ivan Porto Carrero" w:date="2009-09-16T13:32:00Z"/>
        </w:rPr>
      </w:pPr>
      <w:ins w:id="331" w:author="Ivan Porto Carrero" w:date="2009-09-16T13:32:00Z">
        <w:r>
          <w:t>2 String has a length method</w:t>
        </w:r>
      </w:ins>
    </w:p>
    <w:p w:rsidR="00840532" w:rsidRDefault="00632338">
      <w:pPr>
        <w:pStyle w:val="CodeAnnotation"/>
        <w:numPr>
          <w:ins w:id="332" w:author="Ivan Porto Carrero" w:date="2009-09-16T13:33:00Z"/>
        </w:numPr>
        <w:rPr>
          <w:ins w:id="333" w:author="Lianna Wlasiuk" w:date="2009-08-31T19:57:00Z"/>
        </w:rPr>
      </w:pPr>
      <w:ins w:id="334" w:author="Ivan Porto Carrero" w:date="2009-09-16T13:33:00Z">
        <w:r>
          <w:t>3 Invalid no conversion exists</w:t>
        </w:r>
      </w:ins>
    </w:p>
    <w:p w:rsidR="00840532" w:rsidRDefault="00632338">
      <w:pPr>
        <w:pStyle w:val="TypesetterNote"/>
        <w:rPr>
          <w:ins w:id="335" w:author="Lianna Wlasiuk" w:date="2009-08-31T20:00:00Z"/>
        </w:rPr>
      </w:pPr>
      <w:ins w:id="336" w:author="Lianna Wlasiuk" w:date="2009-08-31T20:00:00Z">
        <w:r w:rsidRPr="00F2710F">
          <w:t>Replace #1-</w:t>
        </w:r>
      </w:ins>
      <w:ins w:id="337" w:author="Lianna Wlasiuk" w:date="2009-08-31T20:01:00Z">
        <w:r>
          <w:t>3</w:t>
        </w:r>
      </w:ins>
      <w:ins w:id="338" w:author="Lianna Wlasiuk" w:date="2009-08-31T20:00:00Z">
        <w:r w:rsidRPr="00F2710F">
          <w:t xml:space="preserve"> in the following paragraph with a cueball</w:t>
        </w:r>
      </w:ins>
    </w:p>
    <w:p w:rsidR="00840532" w:rsidRDefault="00632338">
      <w:pPr>
        <w:pStyle w:val="Body"/>
      </w:pPr>
      <w:ins w:id="339" w:author="Ivan Porto Carrero" w:date="2009-09-16T13:38:00Z">
        <w:r>
          <w:t>Listing 1.3 actually does the same thing the code sample from listing 1.1</w:t>
        </w:r>
      </w:ins>
      <w:ins w:id="340" w:author="Ivan Porto Carrero" w:date="2009-09-16T13:40:00Z">
        <w:r>
          <w:t xml:space="preserve"> and listing 1.2 combined. The first line assigns a value of 5 to the </w:t>
        </w:r>
      </w:ins>
      <w:ins w:id="341" w:author="Ivan Porto Carrero" w:date="2009-09-16T13:41:00Z">
        <w:r>
          <w:t>variable</w:t>
        </w:r>
      </w:ins>
      <w:ins w:id="342" w:author="Ivan Porto Carrero" w:date="2009-09-16T13:50:00Z">
        <w:r>
          <w:rPr>
            <w:rStyle w:val="CodeinText"/>
          </w:rPr>
          <w:t xml:space="preserve"> </w:t>
        </w:r>
        <w:r w:rsidRPr="007376D8">
          <w:rPr>
            <w:rStyle w:val="CodeinText"/>
          </w:rPr>
          <w:t>a</w:t>
        </w:r>
      </w:ins>
      <w:ins w:id="343" w:author="Ivan Porto Carrero" w:date="2009-09-16T13:41:00Z">
        <w:r>
          <w:t>. The next line adds 5 to that variable and then we’re printing a sentence</w:t>
        </w:r>
      </w:ins>
      <w:ins w:id="344" w:author="Ivan Porto Carrero" w:date="2009-09-16T13:42:00Z">
        <w:r>
          <w:t xml:space="preserve"> [#1] that tells us the type and value</w:t>
        </w:r>
      </w:ins>
      <w:ins w:id="345" w:author="Ivan Porto Carrero" w:date="2009-09-16T13:51:00Z">
        <w:r>
          <w:t xml:space="preserve"> of the variable </w:t>
        </w:r>
        <w:r w:rsidR="004E17E8" w:rsidRPr="004E17E8">
          <w:rPr>
            <w:rStyle w:val="CodeinText"/>
          </w:rPr>
          <w:t>a</w:t>
        </w:r>
      </w:ins>
      <w:ins w:id="346" w:author="Ivan Porto Carrero" w:date="2009-09-16T13:42:00Z">
        <w:r>
          <w:t xml:space="preserve">. This can be done because the type of the </w:t>
        </w:r>
        <w:r w:rsidR="004E17E8" w:rsidRPr="004E17E8">
          <w:rPr>
            <w:rStyle w:val="CodeinText"/>
          </w:rPr>
          <w:t>a</w:t>
        </w:r>
        <w:r>
          <w:t xml:space="preserve"> variable is Fixnum and Fixnum has a to_s method that will be called during the string </w:t>
        </w:r>
      </w:ins>
      <w:ins w:id="347" w:author="Ivan Porto Carrero" w:date="2009-09-16T13:44:00Z">
        <w:r>
          <w:t>interpolation</w:t>
        </w:r>
      </w:ins>
      <w:ins w:id="348" w:author="Ivan Porto Carrero" w:date="2009-09-16T13:42:00Z">
        <w:r>
          <w:t xml:space="preserve"> </w:t>
        </w:r>
      </w:ins>
      <w:ins w:id="349" w:author="Ivan Porto Carrero" w:date="2009-09-16T13:44:00Z">
        <w:r>
          <w:t>process of Ruby.</w:t>
        </w:r>
      </w:ins>
      <w:ins w:id="350" w:author="Ivan Porto Carrero" w:date="2009-09-16T13:45:00Z">
        <w:r>
          <w:t xml:space="preserve">  </w:t>
        </w:r>
      </w:ins>
      <w:ins w:id="351" w:author="Ivan Porto Carrero" w:date="2009-09-16T13:47:00Z">
        <w:r>
          <w:t xml:space="preserve">On the next line we do something that is impossible in a statically typed language, we change the type of the variable </w:t>
        </w:r>
        <w:r w:rsidR="004E17E8" w:rsidRPr="004E17E8">
          <w:rPr>
            <w:rStyle w:val="CodeinText"/>
          </w:rPr>
          <w:t>a</w:t>
        </w:r>
        <w:r>
          <w:t>. And again we print an outcome of this change. The string we define to be printed calls the length method [#2] on the variable a, you can do this because string has a length method.</w:t>
        </w:r>
      </w:ins>
      <w:ins w:id="352" w:author="Ivan Porto Carrero" w:date="2009-09-16T13:52:00Z">
        <w:r>
          <w:t xml:space="preserve">  Finally the last line of listing 1.3 tries to do an invalid operation [#3]. Seen as the variable a contains a String value and we want to add 5 to it, we</w:t>
        </w:r>
      </w:ins>
      <w:ins w:id="353" w:author="Ivan Porto Carrero" w:date="2009-09-16T13:53:00Z">
        <w:r>
          <w:t>’d need to convert the string to a Numerical value or convert the 5 to a string value to make it work. Currently it will raise an error because Ruby doesn’t know how to convert these items.</w:t>
        </w:r>
      </w:ins>
      <w:ins w:id="354" w:author="Ivan Porto Carrero" w:date="2009-09-16T13:47:00Z">
        <w:r>
          <w:t xml:space="preserve"> </w:t>
        </w:r>
      </w:ins>
    </w:p>
    <w:p w:rsidR="00632338" w:rsidRPr="00EE58D0" w:rsidRDefault="00632338" w:rsidP="00632338">
      <w:pPr>
        <w:pStyle w:val="Body"/>
      </w:pPr>
      <w:r w:rsidRPr="00EE58D0">
        <w:t>Static and dynamic typing is different from strong and weak typing. People use these terms interchangeably but they are very different concepts. It's possible for a language to be both dynamic and strong typed. The same goes for a static typed language that is also weak typed.</w:t>
      </w:r>
    </w:p>
    <w:p w:rsidR="00632338" w:rsidRPr="00EE58D0" w:rsidRDefault="00632338" w:rsidP="00632338">
      <w:pPr>
        <w:pStyle w:val="Head3"/>
      </w:pPr>
      <w:bookmarkStart w:id="355" w:name="_Toc183786058"/>
      <w:bookmarkStart w:id="356" w:name="_Toc183786358"/>
      <w:bookmarkStart w:id="357" w:name="_Toc184264755"/>
      <w:bookmarkStart w:id="358" w:name="_Toc184380879"/>
      <w:bookmarkStart w:id="359" w:name="_Toc194834374"/>
      <w:bookmarkStart w:id="360" w:name="_Toc242065725"/>
      <w:r w:rsidRPr="00EE58D0">
        <w:t>Strong and weak typing</w:t>
      </w:r>
      <w:bookmarkEnd w:id="355"/>
      <w:bookmarkEnd w:id="356"/>
      <w:bookmarkEnd w:id="357"/>
      <w:bookmarkEnd w:id="358"/>
      <w:bookmarkEnd w:id="359"/>
      <w:bookmarkEnd w:id="360"/>
    </w:p>
    <w:p w:rsidR="00632338" w:rsidRPr="00EE58D0" w:rsidRDefault="00632338" w:rsidP="00632338">
      <w:pPr>
        <w:pStyle w:val="Body1"/>
      </w:pPr>
      <w:r w:rsidRPr="00EE58D0">
        <w:t>A strongly typed language is a language where every variable has a specific data type. As such</w:t>
      </w:r>
      <w:ins w:id="361" w:author="Lianna Wlasiuk" w:date="2009-08-31T20:02:00Z">
        <w:r>
          <w:t>,</w:t>
        </w:r>
      </w:ins>
      <w:r w:rsidRPr="00EE58D0">
        <w:t xml:space="preserve"> all the operations that are allowed against that variable are known upfront. So a strong typed language would be a language that only allows safe operations against its variables</w:t>
      </w:r>
      <w:ins w:id="362" w:author="Lianna Wlasiuk" w:date="2009-08-31T20:03:00Z">
        <w:r>
          <w:t>,</w:t>
        </w:r>
      </w:ins>
      <w:r w:rsidRPr="00EE58D0">
        <w:t xml:space="preserve"> where</w:t>
      </w:r>
      <w:ins w:id="363" w:author="Lianna Wlasiuk" w:date="2009-08-31T20:02:00Z">
        <w:r>
          <w:t>as</w:t>
        </w:r>
      </w:ins>
      <w:r w:rsidRPr="00EE58D0">
        <w:t xml:space="preserve"> a weak typed language implicitly casts variables to other types. </w:t>
      </w:r>
    </w:p>
    <w:p w:rsidR="00632338" w:rsidRPr="00EE58D0" w:rsidRDefault="00632338" w:rsidP="00632338">
      <w:pPr>
        <w:pStyle w:val="Body"/>
      </w:pPr>
      <w:r w:rsidRPr="00EE58D0">
        <w:t xml:space="preserve">The deciding factor here is whether the language implicitly converts unrelated types without warning, allowing you to add the integer 1 to the string "10" and arrive at the result "110" or 11, depending on how you write your statement. Strongly typed languages will cry foul where weakly typed languages </w:t>
      </w:r>
      <w:ins w:id="364" w:author="Lianna Wlasiuk" w:date="2009-08-31T20:02:00Z">
        <w:r>
          <w:t xml:space="preserve">will </w:t>
        </w:r>
      </w:ins>
      <w:r w:rsidRPr="00EE58D0">
        <w:t>simply do what they think you mean and continue.</w:t>
      </w:r>
    </w:p>
    <w:p w:rsidR="00632338" w:rsidRPr="00EE58D0" w:rsidRDefault="00632338" w:rsidP="00632338">
      <w:pPr>
        <w:pStyle w:val="Body"/>
      </w:pPr>
      <w:r w:rsidRPr="00EE58D0">
        <w:t xml:space="preserve">Strong typed are generally easier to debug than their weak type variants. </w:t>
      </w:r>
      <w:ins w:id="365" w:author="Ivan Porto Carrero" w:date="2009-10-09T14:15:00Z">
        <w:r w:rsidR="00A65A44">
          <w:t xml:space="preserve">This is not a matter of taste, it comes with the programming language you use. But weak typing is definitely inferior to strong typing and the cause for many errors in the early days. </w:t>
        </w:r>
      </w:ins>
      <w:r w:rsidRPr="00EE58D0">
        <w:t>An example of a weak typed language is C or Perl. Both C# and (Iron)Ruby are strong typed.</w:t>
      </w:r>
      <w:ins w:id="366" w:author="Ivan Porto Carrero" w:date="2009-10-09T14:13:00Z">
        <w:r w:rsidR="00A65A44">
          <w:t xml:space="preserve"> </w:t>
        </w:r>
      </w:ins>
    </w:p>
    <w:p w:rsidR="00632338" w:rsidRPr="00EE58D0" w:rsidRDefault="00632338" w:rsidP="00632338">
      <w:pPr>
        <w:pStyle w:val="Head3"/>
      </w:pPr>
      <w:bookmarkStart w:id="367" w:name="_Toc183786059"/>
      <w:bookmarkStart w:id="368" w:name="_Toc183786359"/>
      <w:bookmarkStart w:id="369" w:name="_Toc184264756"/>
      <w:bookmarkStart w:id="370" w:name="_Toc184380880"/>
      <w:bookmarkStart w:id="371" w:name="_Toc194834375"/>
      <w:bookmarkStart w:id="372" w:name="_Toc242065726"/>
      <w:r w:rsidRPr="00EE58D0">
        <w:t>Duck typing</w:t>
      </w:r>
      <w:bookmarkEnd w:id="367"/>
      <w:bookmarkEnd w:id="368"/>
      <w:bookmarkEnd w:id="369"/>
      <w:bookmarkEnd w:id="370"/>
      <w:bookmarkEnd w:id="371"/>
      <w:bookmarkEnd w:id="372"/>
    </w:p>
    <w:p w:rsidR="00632338" w:rsidRPr="00EE58D0" w:rsidRDefault="00632338" w:rsidP="00632338">
      <w:pPr>
        <w:pStyle w:val="Body1"/>
      </w:pPr>
      <w:r w:rsidRPr="00EE58D0">
        <w:t xml:space="preserve">An explanation of </w:t>
      </w:r>
      <w:r w:rsidR="004E17E8" w:rsidRPr="004E17E8">
        <w:rPr>
          <w:i/>
        </w:rPr>
        <w:t>duck typing</w:t>
      </w:r>
      <w:r w:rsidRPr="00EE58D0">
        <w:t xml:space="preserve"> wouldn’t be complete without the obligatory quote: "If it looks like a duck and quacks like a duck, it may as well be a duck." This quote just begs for some explanation: Duck typing means that a parameter on a method only has to respond to the methods and properties that are being used by the method with the parameters. In other words if a method has a parameter </w:t>
      </w:r>
      <w:r w:rsidRPr="00EE58D0">
        <w:rPr>
          <w:rStyle w:val="CodeinText"/>
        </w:rPr>
        <w:t>variable</w:t>
      </w:r>
      <w:r w:rsidRPr="00EE58D0">
        <w:t xml:space="preserve"> and inside its body it uses the method </w:t>
      </w:r>
      <w:r w:rsidRPr="00EE58D0">
        <w:rPr>
          <w:rStyle w:val="CodeinText"/>
        </w:rPr>
        <w:t>some_method</w:t>
      </w:r>
      <w:r w:rsidRPr="00EE58D0">
        <w:t xml:space="preserve"> on that parameter </w:t>
      </w:r>
      <w:r w:rsidRPr="00EE58D0">
        <w:rPr>
          <w:rStyle w:val="CodeinText"/>
        </w:rPr>
        <w:t>variable</w:t>
      </w:r>
      <w:ins w:id="373" w:author="Lianna Wlasiuk" w:date="2009-09-30T19:40:00Z">
        <w:r w:rsidR="004E17E8" w:rsidRPr="004E17E8">
          <w:t>,</w:t>
        </w:r>
      </w:ins>
      <w:r w:rsidRPr="008875C6">
        <w:t xml:space="preserve"> </w:t>
      </w:r>
      <w:r w:rsidRPr="00EE58D0">
        <w:t xml:space="preserve">then any type that implements </w:t>
      </w:r>
      <w:r w:rsidRPr="00EE58D0">
        <w:rPr>
          <w:rStyle w:val="CodeinText"/>
        </w:rPr>
        <w:t>some_method</w:t>
      </w:r>
      <w:r w:rsidRPr="00EE58D0">
        <w:t xml:space="preserve"> is a valid type.</w:t>
      </w:r>
    </w:p>
    <w:p w:rsidR="00632338" w:rsidRPr="00EE58D0" w:rsidRDefault="00632338" w:rsidP="00632338">
      <w:pPr>
        <w:pStyle w:val="Body"/>
      </w:pPr>
      <w:r w:rsidRPr="00EE58D0">
        <w:t>Duck typing considers the methods to which a value responds and the attributes it possesses of bigger importance than its relationship to a type hierarchy. This encourages greater polymorphism because types are enforced as late as possible.</w:t>
      </w:r>
      <w:bookmarkStart w:id="374" w:name="_Toc184264757"/>
      <w:bookmarkStart w:id="375" w:name="_Toc184380881"/>
    </w:p>
    <w:p w:rsidR="00632338" w:rsidRPr="00EE58D0" w:rsidRDefault="00632338" w:rsidP="00632338">
      <w:pPr>
        <w:pStyle w:val="Body"/>
      </w:pPr>
      <w:r w:rsidRPr="00EE58D0">
        <w:t>In a nutshell, if your method takes a parameter and your method calls the method print on that parameter</w:t>
      </w:r>
      <w:ins w:id="376" w:author="Lianna Wlasiuk" w:date="2009-08-31T20:06:00Z">
        <w:r>
          <w:t>,</w:t>
        </w:r>
      </w:ins>
      <w:r w:rsidRPr="00EE58D0">
        <w:t xml:space="preserve"> th</w:t>
      </w:r>
      <w:ins w:id="377" w:author="Lianna Wlasiuk" w:date="2009-08-31T20:06:00Z">
        <w:r>
          <w:t>e</w:t>
        </w:r>
      </w:ins>
      <w:r w:rsidRPr="00EE58D0">
        <w:t>n the users of that method can pass any type to that method</w:t>
      </w:r>
      <w:ins w:id="378" w:author="Lianna Wlasiuk" w:date="2009-08-31T20:06:00Z">
        <w:r>
          <w:t>.</w:t>
        </w:r>
      </w:ins>
      <w:r w:rsidRPr="00EE58D0">
        <w:t xml:space="preserve"> </w:t>
      </w:r>
      <w:ins w:id="379" w:author="Lianna Wlasiuk" w:date="2009-08-31T20:06:00Z">
        <w:r>
          <w:t>A</w:t>
        </w:r>
      </w:ins>
      <w:r w:rsidRPr="00EE58D0">
        <w:t>s long as it has a method print</w:t>
      </w:r>
      <w:ins w:id="380" w:author="Lianna Wlasiuk" w:date="2009-08-31T20:06:00Z">
        <w:r>
          <w:t>,</w:t>
        </w:r>
      </w:ins>
      <w:r w:rsidRPr="00EE58D0">
        <w:t xml:space="preserve"> it’ll be ok for the callee.</w:t>
      </w:r>
    </w:p>
    <w:p w:rsidR="00632338" w:rsidRPr="00EE58D0" w:rsidRDefault="00632338" w:rsidP="00632338">
      <w:pPr>
        <w:pStyle w:val="Body"/>
      </w:pPr>
      <w:r w:rsidRPr="00EE58D0">
        <w:t>At the point of this writing</w:t>
      </w:r>
      <w:ins w:id="381" w:author="Lianna Wlasiuk" w:date="2009-08-31T20:06:00Z">
        <w:r>
          <w:t>,</w:t>
        </w:r>
      </w:ins>
      <w:r w:rsidRPr="00EE58D0">
        <w:t xml:space="preserve"> IronRuby is a strong and dynamically typed language that supports duck typing and is implemented on the DLR and</w:t>
      </w:r>
      <w:r>
        <w:t xml:space="preserve"> consequently on the</w:t>
      </w:r>
      <w:r w:rsidRPr="00EE58D0">
        <w:t xml:space="preserve"> CLR.  That makes it</w:t>
      </w:r>
      <w:r>
        <w:t xml:space="preserve"> a little bit</w:t>
      </w:r>
      <w:r w:rsidRPr="00EE58D0">
        <w:t xml:space="preserve"> slower than its </w:t>
      </w:r>
      <w:r>
        <w:t>statically typed</w:t>
      </w:r>
      <w:r w:rsidRPr="00EE58D0">
        <w:t xml:space="preserve"> brothers and sisters in the .NET language pool, but not that slow that you shouldn't use</w:t>
      </w:r>
      <w:r>
        <w:t xml:space="preserve"> it.</w:t>
      </w:r>
    </w:p>
    <w:p w:rsidR="00840532" w:rsidRDefault="00632338">
      <w:pPr>
        <w:pStyle w:val="Body"/>
      </w:pPr>
      <w:r>
        <w:t>Following the discussion above</w:t>
      </w:r>
      <w:ins w:id="382" w:author="Lianna Wlasiuk" w:date="2009-08-31T19:31:00Z">
        <w:r>
          <w:t>,</w:t>
        </w:r>
      </w:ins>
      <w:r>
        <w:t xml:space="preserve"> we can put a few things into perspective. Any language can be implemented either through an interpreter or a compiler or a process of Just-In-Time compiling. The important distinctions that need to be made are strong vs weak typing where strong typing is probably the safest option. The next distinction that needs to be made is static vs dynamic typing, the difference is the time at which the checking occurs. In a dynamically typed language</w:t>
      </w:r>
      <w:ins w:id="383" w:author="Lianna Wlasiuk" w:date="2009-08-31T19:31:00Z">
        <w:r>
          <w:t>,</w:t>
        </w:r>
      </w:ins>
      <w:r>
        <w:t xml:space="preserve"> that checking occurs at runtime.</w:t>
      </w:r>
    </w:p>
    <w:p w:rsidR="00632338" w:rsidRDefault="00632338" w:rsidP="00632338">
      <w:pPr>
        <w:pStyle w:val="Body"/>
      </w:pPr>
      <w:r>
        <w:t xml:space="preserve">  IronRuby like JRuby, Rubinius and MacRuby are all implementations of the Ruby language</w:t>
      </w:r>
      <w:ins w:id="384" w:author="Lianna Wlasiuk" w:date="2009-09-30T20:01:00Z">
        <w:r w:rsidR="004B2124">
          <w:t>. At th</w:t>
        </w:r>
      </w:ins>
      <w:ins w:id="385" w:author="Lianna Wlasiuk" w:date="2009-09-30T20:02:00Z">
        <w:r w:rsidR="004B2124">
          <w:t>e</w:t>
        </w:r>
      </w:ins>
      <w:ins w:id="386" w:author="Lianna Wlasiuk" w:date="2009-09-30T20:01:00Z">
        <w:r w:rsidR="004B2124">
          <w:t xml:space="preserve"> time </w:t>
        </w:r>
      </w:ins>
      <w:ins w:id="387" w:author="Lianna Wlasiuk" w:date="2009-09-30T20:02:00Z">
        <w:r w:rsidR="004B2124">
          <w:t xml:space="preserve">of this writing, </w:t>
        </w:r>
      </w:ins>
      <w:ins w:id="388" w:author="Lianna Wlasiuk" w:date="2009-09-30T20:01:00Z">
        <w:r w:rsidR="004B2124">
          <w:t>the</w:t>
        </w:r>
      </w:ins>
      <w:ins w:id="389" w:author="Lianna Wlasiuk" w:date="2009-09-30T20:02:00Z">
        <w:r w:rsidR="004B2124">
          <w:t xml:space="preserve"> IronRuby team is</w:t>
        </w:r>
      </w:ins>
      <w:ins w:id="390" w:author="Lianna Wlasiuk" w:date="2009-09-30T20:01:00Z">
        <w:r w:rsidR="004B2124">
          <w:t xml:space="preserve"> aiming for full compatibility with Ruby 1.8.6.</w:t>
        </w:r>
      </w:ins>
      <w:r>
        <w:t xml:space="preserve"> </w:t>
      </w:r>
      <w:ins w:id="391" w:author="Lianna Wlasiuk" w:date="2009-09-30T20:02:00Z">
        <w:r w:rsidR="004B2124">
          <w:t>I</w:t>
        </w:r>
      </w:ins>
      <w:r>
        <w:t>f you program within the standard ruby libraries</w:t>
      </w:r>
      <w:ins w:id="392" w:author="Lianna Wlasiuk" w:date="2009-09-30T20:01:00Z">
        <w:r w:rsidR="004B2124">
          <w:t>,</w:t>
        </w:r>
      </w:ins>
      <w:r>
        <w:t xml:space="preserve"> your code should work and behave the same when run with any of </w:t>
      </w:r>
      <w:ins w:id="393" w:author="Lianna Wlasiuk" w:date="2009-09-30T20:03:00Z">
        <w:r w:rsidR="004B2124">
          <w:t xml:space="preserve">these Ruby </w:t>
        </w:r>
      </w:ins>
      <w:r>
        <w:t>implementations.  All of the previous implementations strive for compatibility with MRI; the original Ruby implementation written by Matz (</w:t>
      </w:r>
      <w:r w:rsidRPr="00276803">
        <w:t>Yukihiro Matsumoto</w:t>
      </w:r>
      <w:r>
        <w:t>).</w:t>
      </w:r>
    </w:p>
    <w:p w:rsidR="00632338" w:rsidRDefault="00632338" w:rsidP="00632338">
      <w:pPr>
        <w:pStyle w:val="Body"/>
        <w:rPr>
          <w:ins w:id="394" w:author="Lianna Wlasiuk" w:date="2009-09-30T20:05:00Z"/>
        </w:rPr>
      </w:pPr>
      <w:r>
        <w:t>This means that you can use any of the pure ruby libraries</w:t>
      </w:r>
      <w:ins w:id="395" w:author="Lianna Wlasiuk" w:date="2009-08-31T20:09:00Z">
        <w:r>
          <w:t>,</w:t>
        </w:r>
      </w:ins>
      <w:r>
        <w:t xml:space="preserve"> </w:t>
      </w:r>
      <w:ins w:id="396" w:author="Lianna Wlasiuk" w:date="2009-08-31T20:09:00Z">
        <w:r>
          <w:t>found</w:t>
        </w:r>
      </w:ins>
      <w:r>
        <w:t xml:space="preserve"> in the form of gems</w:t>
      </w:r>
      <w:ins w:id="397" w:author="Ivan Porto Carrero" w:date="2009-10-09T13:14:00Z">
        <w:r w:rsidR="00565AD3">
          <w:t xml:space="preserve"> -</w:t>
        </w:r>
      </w:ins>
      <w:r>
        <w:t>ruby’s version of packaged libraries</w:t>
      </w:r>
      <w:ins w:id="398" w:author="Ivan Porto Carrero" w:date="2009-10-09T13:14:00Z">
        <w:r w:rsidR="00565AD3">
          <w:t xml:space="preserve">- </w:t>
        </w:r>
      </w:ins>
      <w:r>
        <w:t>in IronRuby without any changes.</w:t>
      </w:r>
    </w:p>
    <w:p w:rsidR="00E90C76" w:rsidRPr="00312E66" w:rsidRDefault="00565AD3" w:rsidP="00632338">
      <w:pPr>
        <w:pStyle w:val="Body"/>
      </w:pPr>
      <w:ins w:id="399" w:author="Ivan Porto Carrero" w:date="2009-10-09T13:15:00Z">
        <w:r>
          <w:t>At this point you may be wondering how all this ties into the Ruby language, keep reading to find out</w:t>
        </w:r>
      </w:ins>
      <w:ins w:id="400" w:author="Ivan Porto Carrero" w:date="2009-10-09T14:17:00Z">
        <w:r w:rsidR="00A65A44">
          <w:t xml:space="preserve"> why all this is a good thing</w:t>
        </w:r>
      </w:ins>
      <w:ins w:id="401" w:author="Ivan Porto Carrero" w:date="2009-10-09T13:15:00Z">
        <w:r>
          <w:t>.</w:t>
        </w:r>
      </w:ins>
    </w:p>
    <w:p w:rsidR="00632338" w:rsidRPr="00EE58D0" w:rsidRDefault="00632338" w:rsidP="00632338">
      <w:pPr>
        <w:pStyle w:val="Head2"/>
      </w:pPr>
      <w:bookmarkStart w:id="402" w:name="_Toc194834376"/>
      <w:bookmarkStart w:id="403" w:name="_Toc242065727"/>
      <w:r w:rsidRPr="00EE58D0">
        <w:t>1.2.</w:t>
      </w:r>
      <w:ins w:id="404" w:author="Ivan Porto Carrero" w:date="2009-09-16T14:07:00Z">
        <w:r>
          <w:t>3</w:t>
        </w:r>
        <w:r w:rsidRPr="00EE58D0">
          <w:t xml:space="preserve"> </w:t>
        </w:r>
      </w:ins>
      <w:r w:rsidRPr="00EE58D0">
        <w:t>Why Ruby's type system is a good thing</w:t>
      </w:r>
      <w:bookmarkEnd w:id="374"/>
      <w:bookmarkEnd w:id="375"/>
      <w:bookmarkEnd w:id="402"/>
      <w:bookmarkEnd w:id="403"/>
    </w:p>
    <w:p w:rsidR="00632338" w:rsidRPr="00EE58D0" w:rsidRDefault="00632338" w:rsidP="00632338">
      <w:pPr>
        <w:pStyle w:val="Body1"/>
      </w:pPr>
      <w:r w:rsidRPr="00EE58D0">
        <w:t xml:space="preserve">Ruby more than </w:t>
      </w:r>
      <w:ins w:id="405" w:author="Lianna Wlasiuk" w:date="2009-08-31T19:31:00Z">
        <w:r>
          <w:t xml:space="preserve">makes </w:t>
        </w:r>
      </w:ins>
      <w:r w:rsidRPr="00EE58D0">
        <w:t>up for its slower speed by representing a kind of best</w:t>
      </w:r>
      <w:ins w:id="406" w:author="Lianna Wlasiuk" w:date="2009-08-31T19:32:00Z">
        <w:r>
          <w:t>-</w:t>
        </w:r>
      </w:ins>
      <w:r w:rsidRPr="00EE58D0">
        <w:t>of</w:t>
      </w:r>
      <w:ins w:id="407" w:author="Lianna Wlasiuk" w:date="2009-08-31T19:32:00Z">
        <w:r>
          <w:t>-</w:t>
        </w:r>
      </w:ins>
      <w:r w:rsidRPr="00EE58D0">
        <w:t>breed implementation of a programming language. Ruby borrows the best features from Smalltalk to Java and Perl to Python. Because of its nature it allows you to develop applications quickly and with very expressive code.</w:t>
      </w:r>
    </w:p>
    <w:p w:rsidR="00632338" w:rsidRPr="00EE58D0" w:rsidRDefault="00632338" w:rsidP="00632338">
      <w:pPr>
        <w:pStyle w:val="Body"/>
      </w:pPr>
      <w:r w:rsidRPr="00EE58D0">
        <w:t xml:space="preserve">The Ruby language has more attributes than just the ones mentioned above. You can use features from functional programming, it understands closures, it allows for objects to be altered at run-time and it supports introspection.  </w:t>
      </w:r>
    </w:p>
    <w:p w:rsidR="00632338" w:rsidRPr="00EE58D0" w:rsidRDefault="00632338" w:rsidP="00632338">
      <w:pPr>
        <w:pStyle w:val="Body"/>
      </w:pPr>
      <w:r w:rsidRPr="00EE58D0">
        <w:t>There is an ongoing discussion about whether static typing does actually give you more safe code, after all</w:t>
      </w:r>
      <w:ins w:id="408" w:author="Lianna Wlasiuk" w:date="2009-09-30T20:05:00Z">
        <w:r w:rsidR="0042753E">
          <w:t>,</w:t>
        </w:r>
      </w:ins>
      <w:r w:rsidRPr="00EE58D0">
        <w:t xml:space="preserve"> type errors are the most trivial of errors and usually pretty easy to fix. Even in statically typed languages we often use untyped code, like passing Object around instead of a more concrete type. And yet that doesn’t yield as many errors as expected because you typically know which behavior to expect in a given situation.</w:t>
      </w:r>
    </w:p>
    <w:p w:rsidR="00632338" w:rsidRPr="00EE58D0" w:rsidRDefault="00632338" w:rsidP="00632338">
      <w:pPr>
        <w:pStyle w:val="Body"/>
      </w:pPr>
      <w:r w:rsidRPr="00EE58D0">
        <w:t>Next we'll look at some of the consequences of having a dynamic language at your disposal. We'll cover the console with REPL and talk about the first class eval method in comparison to the Reflection.Emit API that can be used in C# to execute late bound code.</w:t>
      </w:r>
    </w:p>
    <w:p w:rsidR="00632338" w:rsidRPr="00EE58D0" w:rsidRDefault="00632338" w:rsidP="00632338">
      <w:pPr>
        <w:pStyle w:val="Head1"/>
      </w:pPr>
      <w:bookmarkStart w:id="409" w:name="_Toc242065728"/>
      <w:bookmarkStart w:id="410" w:name="_Toc184264758"/>
      <w:bookmarkStart w:id="411" w:name="_Toc184380882"/>
      <w:bookmarkStart w:id="412" w:name="_Toc194834377"/>
      <w:r w:rsidRPr="00EE58D0">
        <w:t xml:space="preserve">1.3 </w:t>
      </w:r>
      <w:r>
        <w:t xml:space="preserve">Getting </w:t>
      </w:r>
      <w:ins w:id="413" w:author="Lianna Wlasiuk" w:date="2009-08-31T20:14:00Z">
        <w:r>
          <w:t xml:space="preserve">to know </w:t>
        </w:r>
      </w:ins>
      <w:r>
        <w:t>IronRuby</w:t>
      </w:r>
      <w:bookmarkEnd w:id="409"/>
      <w:bookmarkEnd w:id="410"/>
      <w:bookmarkEnd w:id="411"/>
      <w:bookmarkEnd w:id="412"/>
    </w:p>
    <w:p w:rsidR="00840532" w:rsidRDefault="00632338">
      <w:pPr>
        <w:pStyle w:val="Body1"/>
      </w:pPr>
      <w:r w:rsidRPr="00EE58D0">
        <w:t>By now</w:t>
      </w:r>
      <w:ins w:id="414" w:author="Lianna Wlasiuk" w:date="2009-08-31T20:14:00Z">
        <w:r>
          <w:t>,</w:t>
        </w:r>
      </w:ins>
      <w:r w:rsidRPr="00EE58D0">
        <w:t xml:space="preserve"> you must be in dire need of some action. First, we need to </w:t>
      </w:r>
      <w:ins w:id="415" w:author="Lianna Wlasiuk" w:date="2009-08-31T20:15:00Z">
        <w:r>
          <w:t>get IronRuby on your machine</w:t>
        </w:r>
      </w:ins>
      <w:r w:rsidRPr="00EE58D0">
        <w:t>. After that we'll get to do a little bit of coding using the interactive console, at which time we'll introduce you to the concept of REPL and why the console will be your new best programming buddy. When you're familiar with the console</w:t>
      </w:r>
      <w:ins w:id="416" w:author="Lianna Wlasiuk" w:date="2009-08-31T20:15:00Z">
        <w:r>
          <w:t>,</w:t>
        </w:r>
      </w:ins>
      <w:r w:rsidRPr="00EE58D0">
        <w:t xml:space="preserve"> it's time to look at what it means to have a first</w:t>
      </w:r>
      <w:ins w:id="417" w:author="Lianna Wlasiuk" w:date="2009-08-31T20:15:00Z">
        <w:r>
          <w:t>-</w:t>
        </w:r>
      </w:ins>
      <w:r w:rsidRPr="00EE58D0">
        <w:t>class eval method in your programming language.</w:t>
      </w:r>
    </w:p>
    <w:p w:rsidR="00632338" w:rsidRPr="00EE58D0" w:rsidRDefault="00632338" w:rsidP="00632338">
      <w:pPr>
        <w:pStyle w:val="Head2"/>
      </w:pPr>
      <w:bookmarkStart w:id="418" w:name="_Toc184264759"/>
      <w:bookmarkStart w:id="419" w:name="_Toc184380883"/>
      <w:bookmarkStart w:id="420" w:name="_Toc194834378"/>
      <w:bookmarkStart w:id="421" w:name="_Toc242065729"/>
      <w:r w:rsidRPr="00EE58D0">
        <w:t>1.3.1 Bootstrapping your environment</w:t>
      </w:r>
      <w:bookmarkEnd w:id="418"/>
      <w:bookmarkEnd w:id="419"/>
      <w:bookmarkEnd w:id="420"/>
      <w:bookmarkEnd w:id="421"/>
    </w:p>
    <w:p w:rsidR="00632338" w:rsidRDefault="00632338" w:rsidP="00632338">
      <w:pPr>
        <w:pStyle w:val="Body1"/>
        <w:rPr>
          <w:ins w:id="422" w:author="Ivan Porto Carrero" w:date="2009-09-16T15:14:00Z"/>
        </w:rPr>
      </w:pPr>
      <w:r w:rsidRPr="00EE58D0">
        <w:t xml:space="preserve">Let's get down to business. In this </w:t>
      </w:r>
      <w:ins w:id="423" w:author="Lianna Wlasiuk" w:date="2009-08-30T17:53:00Z">
        <w:r>
          <w:t>section,</w:t>
        </w:r>
        <w:r w:rsidRPr="00EE58D0">
          <w:t xml:space="preserve"> </w:t>
        </w:r>
      </w:ins>
      <w:ins w:id="424" w:author="Ivan Porto Carrero" w:date="2009-09-16T15:14:00Z">
        <w:r>
          <w:t>we’re going to download ironruby and configure your machine for easy usage from the command line. IronRuby provides binary packages which have been used to write most of the samples in this book.</w:t>
        </w:r>
      </w:ins>
    </w:p>
    <w:p w:rsidR="00632338" w:rsidRDefault="00632338" w:rsidP="00632338">
      <w:pPr>
        <w:pStyle w:val="Body"/>
        <w:numPr>
          <w:ins w:id="425" w:author="Ivan Porto Carrero" w:date="2009-09-16T15:14:00Z"/>
        </w:numPr>
        <w:rPr>
          <w:ins w:id="426" w:author="Ivan Porto Carrero" w:date="2009-09-16T15:38:00Z"/>
        </w:rPr>
      </w:pPr>
      <w:ins w:id="427" w:author="Ivan Porto Carrero" w:date="2009-09-16T15:24:00Z">
        <w:r>
          <w:t>The general place to get the ironruby binaries would be the codeplex project. There are a bunch more resources available online</w:t>
        </w:r>
      </w:ins>
      <w:ins w:id="428" w:author="Ivan Porto Carrero" w:date="2009-09-16T15:34:00Z">
        <w:r>
          <w:t>. The primary place to keep up to date with IronRuby would be the http://ironruby.net wiki. It contains all kinds of information.  The wiki will point you to the download</w:t>
        </w:r>
      </w:ins>
      <w:ins w:id="429" w:author="Ivan Porto Carrero" w:date="2009-09-16T15:35:00Z">
        <w:r>
          <w:t xml:space="preserve"> location</w:t>
        </w:r>
      </w:ins>
      <w:ins w:id="430" w:author="Ivan Porto Carrero" w:date="2009-09-16T15:34:00Z">
        <w:r>
          <w:t xml:space="preserve">, who the contributors are, how to get involved and much more.  The url to download the binary packages of IronRuby is on codeplex an open source hosting application. </w:t>
        </w:r>
      </w:ins>
      <w:ins w:id="431" w:author="Ivan Porto Carrero" w:date="2009-09-16T15:37:00Z">
        <w:r>
          <w:t xml:space="preserve">You can download the latest binary package from IronRuby at </w:t>
        </w:r>
      </w:ins>
      <w:ins w:id="432" w:author="Ivan Porto Carrero" w:date="2009-09-16T15:38:00Z">
        <w:r w:rsidR="00FF3B19">
          <w:fldChar w:fldCharType="begin"/>
        </w:r>
        <w:r>
          <w:instrText xml:space="preserve"> HYPERLINK "</w:instrText>
        </w:r>
      </w:ins>
      <w:ins w:id="433" w:author="Ivan Porto Carrero" w:date="2009-09-16T15:37:00Z">
        <w:r w:rsidRPr="004654D8">
          <w:instrText>http://ironruby.codeplex.com/Release/ProjectReleases.aspx</w:instrText>
        </w:r>
      </w:ins>
      <w:ins w:id="434" w:author="Ivan Porto Carrero" w:date="2009-09-16T15:38:00Z">
        <w:r>
          <w:instrText xml:space="preserve">" </w:instrText>
        </w:r>
        <w:r w:rsidR="00FF3B19">
          <w:fldChar w:fldCharType="separate"/>
        </w:r>
      </w:ins>
      <w:ins w:id="435" w:author="Ivan Porto Carrero" w:date="2009-09-16T15:37:00Z">
        <w:r w:rsidRPr="002C683B">
          <w:rPr>
            <w:rStyle w:val="Hyperlink"/>
          </w:rPr>
          <w:t>http://ironruby.codeplex.com/Release/ProjectReleases.aspx</w:t>
        </w:r>
      </w:ins>
      <w:ins w:id="436" w:author="Ivan Porto Carrero" w:date="2009-09-16T15:38:00Z">
        <w:r w:rsidR="00FF3B19">
          <w:fldChar w:fldCharType="end"/>
        </w:r>
        <w:r>
          <w:t>.</w:t>
        </w:r>
      </w:ins>
    </w:p>
    <w:p w:rsidR="00632338" w:rsidRDefault="00632338" w:rsidP="00632338">
      <w:pPr>
        <w:pStyle w:val="Body"/>
        <w:numPr>
          <w:ins w:id="437" w:author="Ivan Porto Carrero" w:date="2009-09-16T15:38:00Z"/>
        </w:numPr>
        <w:rPr>
          <w:ins w:id="438" w:author="Ivan Porto Carrero" w:date="2009-09-16T16:01:00Z"/>
        </w:rPr>
      </w:pPr>
      <w:ins w:id="439" w:author="Ivan Porto Carrero" w:date="2009-09-16T15:39:00Z">
        <w:r>
          <w:t>Once downloaded you can extract the contents of the archive to a folder on you machine I chose C:\ironruby on windows and /usr/local/ironruby on my mac.</w:t>
        </w:r>
      </w:ins>
      <w:ins w:id="440" w:author="Ivan Porto Carrero" w:date="2009-09-16T15:59:00Z">
        <w:r>
          <w:t xml:space="preserve"> On my mac I also had to download and install mono and add a small </w:t>
        </w:r>
      </w:ins>
      <w:ins w:id="441" w:author="Ivan Porto Carrero" w:date="2009-09-16T16:01:00Z">
        <w:r>
          <w:t xml:space="preserve">launcher </w:t>
        </w:r>
      </w:ins>
      <w:ins w:id="442" w:author="Ivan Porto Carrero" w:date="2009-09-16T15:59:00Z">
        <w:r>
          <w:t>script to</w:t>
        </w:r>
      </w:ins>
      <w:ins w:id="443" w:author="Ivan Porto Carrero" w:date="2009-09-16T16:01:00Z">
        <w:r>
          <w:t xml:space="preserve"> make it work. </w:t>
        </w:r>
      </w:ins>
    </w:p>
    <w:p w:rsidR="00632338" w:rsidRDefault="00632338" w:rsidP="00632338">
      <w:pPr>
        <w:pStyle w:val="Body"/>
        <w:numPr>
          <w:ins w:id="444" w:author="Ivan Porto Carrero" w:date="2009-09-16T16:02:00Z"/>
        </w:numPr>
        <w:rPr>
          <w:ins w:id="445" w:author="Ivan Porto Carrero" w:date="2009-09-16T16:18:00Z"/>
        </w:rPr>
      </w:pPr>
      <w:ins w:id="446" w:author="Ivan Porto Carrero" w:date="2009-09-16T16:01:00Z">
        <w:r>
          <w:t xml:space="preserve">You can download mono from </w:t>
        </w:r>
      </w:ins>
      <w:ins w:id="447" w:author="Ivan Porto Carrero" w:date="2009-09-16T16:02:00Z">
        <w:r w:rsidR="00FF3B19">
          <w:fldChar w:fldCharType="begin"/>
        </w:r>
        <w:r>
          <w:instrText xml:space="preserve"> HYPERLINK "</w:instrText>
        </w:r>
        <w:r w:rsidRPr="00BC0EC1">
          <w:instrText>http://www.go-mono.com/mono-downloads/download.html</w:instrText>
        </w:r>
        <w:r>
          <w:instrText xml:space="preserve">" </w:instrText>
        </w:r>
        <w:r w:rsidR="00FF3B19">
          <w:fldChar w:fldCharType="separate"/>
        </w:r>
        <w:r w:rsidRPr="002C683B">
          <w:rPr>
            <w:rStyle w:val="Hyperlink"/>
          </w:rPr>
          <w:t>http://www.go-mono.com/mono-downloads/download.html</w:t>
        </w:r>
        <w:r w:rsidR="00FF3B19">
          <w:fldChar w:fldCharType="end"/>
        </w:r>
        <w:r>
          <w:t xml:space="preserve"> and you need to add a small script in /usr/local/ironruby/bin called ir with the following contents shown in listing 1.</w:t>
        </w:r>
      </w:ins>
      <w:ins w:id="448" w:author="Ivan Porto Carrero" w:date="2009-09-16T16:18:00Z">
        <w:r>
          <w:t>4</w:t>
        </w:r>
      </w:ins>
    </w:p>
    <w:p w:rsidR="00C77330" w:rsidRDefault="00632338">
      <w:pPr>
        <w:pStyle w:val="CodeListingCaption"/>
      </w:pPr>
      <w:r>
        <w:t>1.4 Contents of the ir launcher file for *nix systems</w:t>
      </w:r>
    </w:p>
    <w:p w:rsidR="00840532" w:rsidRDefault="00632338">
      <w:pPr>
        <w:pStyle w:val="Code"/>
        <w:numPr>
          <w:ins w:id="449" w:author="Ivan Porto Carrero" w:date="2009-09-16T16:18:00Z"/>
        </w:numPr>
        <w:rPr>
          <w:ins w:id="450" w:author="Ivan Porto Carrero" w:date="2009-09-16T16:18:00Z"/>
        </w:rPr>
      </w:pPr>
      <w:ins w:id="451" w:author="Ivan Porto Carrero" w:date="2009-09-16T16:18:00Z">
        <w:r>
          <w:t>#!/usr/bin/env bash</w:t>
        </w:r>
      </w:ins>
    </w:p>
    <w:p w:rsidR="00840532" w:rsidRDefault="00840532">
      <w:pPr>
        <w:pStyle w:val="Code"/>
        <w:numPr>
          <w:ins w:id="452" w:author="Ivan Porto Carrero" w:date="2009-09-16T16:18:00Z"/>
        </w:numPr>
        <w:rPr>
          <w:ins w:id="453" w:author="Ivan Porto Carrero" w:date="2009-09-16T16:18:00Z"/>
        </w:rPr>
      </w:pPr>
    </w:p>
    <w:p w:rsidR="00840532" w:rsidRDefault="00632338">
      <w:pPr>
        <w:pStyle w:val="Code"/>
        <w:numPr>
          <w:ins w:id="454" w:author="Ivan Porto Carrero" w:date="2009-09-16T16:18:00Z"/>
        </w:numPr>
        <w:rPr>
          <w:ins w:id="455" w:author="Ivan Porto Carrero" w:date="2009-09-16T16:18:00Z"/>
        </w:rPr>
      </w:pPr>
      <w:ins w:id="456" w:author="Ivan Porto Carrero" w:date="2009-09-16T16:18:00Z">
        <w:r>
          <w:t>fpath=`which $0`</w:t>
        </w:r>
      </w:ins>
    </w:p>
    <w:p w:rsidR="00840532" w:rsidRDefault="00632338">
      <w:pPr>
        <w:pStyle w:val="Code"/>
        <w:numPr>
          <w:ins w:id="457" w:author="Ivan Porto Carrero" w:date="2009-09-16T16:18:00Z"/>
        </w:numPr>
        <w:rPr>
          <w:ins w:id="458" w:author="Ivan Porto Carrero" w:date="2009-09-16T16:18:00Z"/>
        </w:rPr>
      </w:pPr>
      <w:ins w:id="459" w:author="Ivan Porto Carrero" w:date="2009-09-16T16:18:00Z">
        <w:r>
          <w:t>fdir=`dirname $fpath`</w:t>
        </w:r>
      </w:ins>
    </w:p>
    <w:p w:rsidR="00632338" w:rsidRDefault="00632338" w:rsidP="00632338">
      <w:pPr>
        <w:pStyle w:val="Code"/>
        <w:numPr>
          <w:ins w:id="460" w:author="Ivan Porto Carrero" w:date="2009-09-16T16:18:00Z"/>
        </w:numPr>
        <w:rPr>
          <w:ins w:id="461" w:author="Ivan Porto Carrero" w:date="2009-09-16T16:19:00Z"/>
        </w:rPr>
      </w:pPr>
      <w:ins w:id="462" w:author="Ivan Porto Carrero" w:date="2009-09-16T16:18:00Z">
        <w:r>
          <w:t>mono $fdir/ir.exe $@</w:t>
        </w:r>
      </w:ins>
    </w:p>
    <w:p w:rsidR="00632338" w:rsidRDefault="00632338" w:rsidP="00632338">
      <w:pPr>
        <w:pStyle w:val="Code"/>
        <w:numPr>
          <w:ins w:id="463" w:author="Ivan Porto Carrero" w:date="2009-09-16T16:19:00Z"/>
        </w:numPr>
        <w:rPr>
          <w:ins w:id="464" w:author="Ivan Porto Carrero" w:date="2009-09-16T16:19:00Z"/>
        </w:rPr>
      </w:pPr>
    </w:p>
    <w:p w:rsidR="00840532" w:rsidRDefault="00632338">
      <w:pPr>
        <w:pStyle w:val="Body"/>
        <w:numPr>
          <w:ins w:id="465" w:author="Ivan Porto Carrero" w:date="2009-09-16T16:19:00Z"/>
        </w:numPr>
      </w:pPr>
      <w:ins w:id="466" w:author="Ivan Porto Carrero" w:date="2009-09-16T16:19:00Z">
        <w:r>
          <w:t>The last thing you would then need to do is make the ir script executable by executing: sudo chmod +x /usr/local/bin/ir.</w:t>
        </w:r>
      </w:ins>
    </w:p>
    <w:p w:rsidR="00632338" w:rsidRPr="00EE58D0" w:rsidRDefault="00632338" w:rsidP="00632338">
      <w:pPr>
        <w:pStyle w:val="CalloutHead"/>
      </w:pPr>
      <w:r w:rsidRPr="00EE58D0">
        <w:t>TIP</w:t>
      </w:r>
    </w:p>
    <w:p w:rsidR="00632338" w:rsidRDefault="00632338" w:rsidP="00632338">
      <w:pPr>
        <w:pStyle w:val="Callout"/>
      </w:pPr>
      <w:r w:rsidRPr="00EE58D0">
        <w:t xml:space="preserve">Add the path to the </w:t>
      </w:r>
      <w:r>
        <w:t>ir</w:t>
      </w:r>
      <w:r w:rsidRPr="00EE58D0">
        <w:t xml:space="preserve"> executable to your PATH environment variable. </w:t>
      </w:r>
    </w:p>
    <w:p w:rsidR="00632338" w:rsidRPr="00EE58D0" w:rsidRDefault="00632338" w:rsidP="00632338">
      <w:pPr>
        <w:pStyle w:val="Body"/>
      </w:pPr>
      <w:r w:rsidRPr="00EE58D0">
        <w:t>Woohoo! Step 1 of getting started with IronRuby is complete. You now have IronRuby. Let's find out what we can do with these newly gained abilities. We'll first look at the interactive console</w:t>
      </w:r>
      <w:r>
        <w:t xml:space="preserve"> and how it enables us to take advantage of REPL.</w:t>
      </w:r>
    </w:p>
    <w:p w:rsidR="00632338" w:rsidRPr="00EE58D0" w:rsidRDefault="00632338" w:rsidP="00632338">
      <w:pPr>
        <w:pStyle w:val="Head2"/>
      </w:pPr>
      <w:bookmarkStart w:id="467" w:name="_Toc184264760"/>
      <w:bookmarkStart w:id="468" w:name="_Toc184380884"/>
      <w:bookmarkStart w:id="469" w:name="_Toc194834379"/>
      <w:bookmarkStart w:id="470" w:name="_Toc242065730"/>
      <w:r w:rsidRPr="00EE58D0">
        <w:t>1.3.2 REPL: The console, your new best friend</w:t>
      </w:r>
      <w:bookmarkEnd w:id="467"/>
      <w:bookmarkEnd w:id="468"/>
      <w:bookmarkEnd w:id="469"/>
      <w:bookmarkEnd w:id="470"/>
    </w:p>
    <w:p w:rsidR="00840532" w:rsidRDefault="00632338">
      <w:pPr>
        <w:pStyle w:val="Body1"/>
      </w:pPr>
      <w:r w:rsidRPr="00EE58D0">
        <w:t>REPL is a really convenient method of developing software. With a compiled language</w:t>
      </w:r>
      <w:ins w:id="471" w:author="Lianna Wlasiuk" w:date="2009-08-31T18:31:00Z">
        <w:r>
          <w:t>,</w:t>
        </w:r>
      </w:ins>
      <w:r w:rsidRPr="00EE58D0">
        <w:t xml:space="preserve"> your code is effectively dead until you compile it and start up the binary. At that moment you're code is working for you</w:t>
      </w:r>
      <w:ins w:id="472" w:author="Lianna Wlasiuk" w:date="2009-08-31T18:31:00Z">
        <w:r>
          <w:t>,</w:t>
        </w:r>
      </w:ins>
      <w:r w:rsidRPr="00EE58D0">
        <w:t xml:space="preserve"> but you have little or no control over it. Sure you can get into the debugger and use a nifty feature like edit and continue</w:t>
      </w:r>
      <w:ins w:id="473" w:author="Lianna Wlasiuk" w:date="2009-08-31T18:31:00Z">
        <w:r>
          <w:t>,</w:t>
        </w:r>
      </w:ins>
      <w:r w:rsidRPr="00EE58D0">
        <w:t xml:space="preserve"> but the possibilities that that gives you are fairly limited.</w:t>
      </w:r>
      <w:ins w:id="474" w:author="Ivan Porto Carrero" w:date="2009-09-16T14:23:00Z">
        <w:r>
          <w:t xml:space="preserve"> </w:t>
        </w:r>
      </w:ins>
      <w:r w:rsidRPr="00EE58D0">
        <w:t xml:space="preserve">Many dynamic languages have a concept </w:t>
      </w:r>
      <w:ins w:id="475" w:author="Ivan Porto Carrero" w:date="2009-09-16T14:24:00Z">
        <w:r>
          <w:t>known as</w:t>
        </w:r>
        <w:r w:rsidRPr="00EE58D0">
          <w:t xml:space="preserve"> </w:t>
        </w:r>
      </w:ins>
      <w:r w:rsidRPr="00EE58D0">
        <w:t xml:space="preserve">REPL. </w:t>
      </w:r>
    </w:p>
    <w:p w:rsidR="00632338" w:rsidRPr="00EE58D0" w:rsidRDefault="00632338" w:rsidP="00632338">
      <w:pPr>
        <w:pStyle w:val="Body1"/>
      </w:pPr>
      <w:r w:rsidRPr="00EE58D0">
        <w:t xml:space="preserve">REPL often manifests itself as a type of interactive console in which you type a line of code. As you may recall from our earlier discussion, that line of code will be </w:t>
      </w:r>
      <w:r w:rsidRPr="00EE58D0">
        <w:rPr>
          <w:rStyle w:val="Bold"/>
        </w:rPr>
        <w:t>read</w:t>
      </w:r>
      <w:r w:rsidRPr="00EE58D0">
        <w:t xml:space="preserve"> by the console; then </w:t>
      </w:r>
      <w:r w:rsidRPr="00EE58D0">
        <w:rPr>
          <w:rStyle w:val="Bold"/>
        </w:rPr>
        <w:t>eval</w:t>
      </w:r>
      <w:r w:rsidRPr="00EE58D0">
        <w:t xml:space="preserve">uated by the </w:t>
      </w:r>
      <w:r>
        <w:t>console</w:t>
      </w:r>
      <w:r w:rsidRPr="00EE58D0">
        <w:t xml:space="preserve"> and the yielded result will be </w:t>
      </w:r>
      <w:r w:rsidRPr="00EE58D0">
        <w:rPr>
          <w:rStyle w:val="Bold"/>
        </w:rPr>
        <w:t>print</w:t>
      </w:r>
      <w:r w:rsidRPr="00EE58D0">
        <w:t xml:space="preserve">ed in the console after which the console will </w:t>
      </w:r>
      <w:r w:rsidRPr="00EE58D0">
        <w:rPr>
          <w:rStyle w:val="Bold"/>
        </w:rPr>
        <w:t>loop</w:t>
      </w:r>
      <w:r w:rsidRPr="00EE58D0">
        <w:t xml:space="preserve"> to read the next statement you feed it. </w:t>
      </w:r>
    </w:p>
    <w:p w:rsidR="00632338" w:rsidRDefault="00632338" w:rsidP="00632338">
      <w:pPr>
        <w:pStyle w:val="Body"/>
      </w:pPr>
      <w:r w:rsidRPr="00EE58D0">
        <w:t xml:space="preserve">The moment I </w:t>
      </w:r>
      <w:r>
        <w:t>understood</w:t>
      </w:r>
      <w:r w:rsidRPr="00EE58D0">
        <w:t xml:space="preserve"> the beauty of this development method, programming Ruby became a lot more interactive and interesting for me. I could see immediately that having such a console was a fantastic way of learning a new language. This is quite useful for prototyping and experimentation, don't you agree? IronRuby does REPL, why don't we try it out?</w:t>
      </w:r>
    </w:p>
    <w:p w:rsidR="00632338" w:rsidRPr="00EE58D0" w:rsidRDefault="00632338" w:rsidP="00632338">
      <w:pPr>
        <w:pStyle w:val="Body1"/>
      </w:pPr>
      <w:r>
        <w:tab/>
      </w:r>
      <w:r w:rsidRPr="00EE58D0">
        <w:t>The interactive console lets you interact directly with the Ruby interpreter to try out and test little bits of code.</w:t>
      </w:r>
      <w:r>
        <w:t xml:space="preserve"> </w:t>
      </w:r>
      <w:r w:rsidRPr="00EE58D0">
        <w:t>When you're using REPL, you don't write your code first and load it later. Instead, you enter your code piecemeal, function by function, variable by variable at that innocent</w:t>
      </w:r>
      <w:ins w:id="476" w:author="Lianna Wlasiuk" w:date="2009-08-31T18:32:00Z">
        <w:r>
          <w:t>-</w:t>
        </w:r>
      </w:ins>
      <w:r w:rsidRPr="00EE58D0">
        <w:t>looking prompt. You develop incrementally, and at every single moment, your objects and functions are alive. You can access them, inspect them and even modify them. Your code becomes this living thing you are interacting with. It almost doesn’t feel like programming, it feels more like experimenting or playing.</w:t>
      </w:r>
    </w:p>
    <w:p w:rsidR="00632338" w:rsidRPr="00EE58D0" w:rsidRDefault="00632338" w:rsidP="00632338">
      <w:pPr>
        <w:pStyle w:val="Body"/>
        <w:tabs>
          <w:tab w:val="left" w:pos="9214"/>
        </w:tabs>
      </w:pPr>
      <w:r w:rsidRPr="00EE58D0">
        <w:t>This is the first time that we'll look at a "Hello world" implementation. Actually it's only a one</w:t>
      </w:r>
      <w:ins w:id="477" w:author="Lianna Wlasiuk" w:date="2009-08-31T18:32:00Z">
        <w:r>
          <w:t>-</w:t>
        </w:r>
      </w:ins>
      <w:r w:rsidRPr="00EE58D0">
        <w:t xml:space="preserve">line implementation </w:t>
      </w:r>
      <w:r>
        <w:t xml:space="preserve">and </w:t>
      </w:r>
      <w:r w:rsidRPr="00EE58D0">
        <w:t>we</w:t>
      </w:r>
      <w:r>
        <w:t>’</w:t>
      </w:r>
      <w:r w:rsidRPr="00EE58D0">
        <w:t>re going to use the interactive console to test it. So let's spin that console and get busy.</w:t>
      </w:r>
    </w:p>
    <w:p w:rsidR="00632338" w:rsidRPr="00EE58D0" w:rsidRDefault="00632338" w:rsidP="00632338">
      <w:pPr>
        <w:pStyle w:val="Body"/>
      </w:pPr>
      <w:r w:rsidRPr="00EE58D0">
        <w:t>To launch the console</w:t>
      </w:r>
      <w:ins w:id="478" w:author="Lianna Wlasiuk" w:date="2009-08-31T18:32:00Z">
        <w:r>
          <w:t>,</w:t>
        </w:r>
      </w:ins>
      <w:r w:rsidRPr="00EE58D0">
        <w:t xml:space="preserve"> open a command window or powershell prompt and navigate to the build/debug folder in the folder where you downloaded the IronRuby source code.  Type ./</w:t>
      </w:r>
      <w:r>
        <w:t>ir</w:t>
      </w:r>
      <w:r w:rsidRPr="00EE58D0">
        <w:t xml:space="preserve"> to start the console</w:t>
      </w:r>
      <w:ins w:id="479" w:author="Ivan Porto Carrero" w:date="2009-09-16T14:25:00Z">
        <w:r>
          <w:t>.</w:t>
        </w:r>
      </w:ins>
    </w:p>
    <w:p w:rsidR="00632338" w:rsidRPr="00EE58D0" w:rsidRDefault="00632338" w:rsidP="00632338">
      <w:pPr>
        <w:pStyle w:val="Body"/>
      </w:pPr>
    </w:p>
    <w:p w:rsidR="00632338" w:rsidRPr="003B33B5" w:rsidRDefault="00632338" w:rsidP="00632338">
      <w:pPr>
        <w:pStyle w:val="Body"/>
        <w:rPr>
          <w:ins w:id="480" w:author="Ivan Porto Carrero" w:date="2009-09-16T16:23:00Z"/>
          <w:rFonts w:ascii="Courier New" w:hAnsi="Courier New"/>
          <w:snapToGrid w:val="0"/>
        </w:rPr>
      </w:pPr>
      <w:ins w:id="481" w:author="Ivan Porto Carrero" w:date="2009-09-16T16:23:00Z">
        <w:r w:rsidRPr="003B33B5">
          <w:rPr>
            <w:rFonts w:ascii="Courier New" w:hAnsi="Courier New"/>
            <w:snapToGrid w:val="0"/>
          </w:rPr>
          <w:t>+ivan@ivan-mbp:~</w:t>
        </w:r>
      </w:ins>
    </w:p>
    <w:p w:rsidR="00632338" w:rsidRPr="003B33B5" w:rsidRDefault="00632338" w:rsidP="00632338">
      <w:pPr>
        <w:pStyle w:val="Body"/>
        <w:rPr>
          <w:ins w:id="482" w:author="Ivan Porto Carrero" w:date="2009-09-16T16:23:00Z"/>
          <w:rFonts w:ascii="Courier New" w:hAnsi="Courier New"/>
          <w:snapToGrid w:val="0"/>
        </w:rPr>
      </w:pPr>
      <w:ins w:id="483" w:author="Ivan Porto Carrero" w:date="2009-09-16T16:23:00Z">
        <w:r w:rsidRPr="003B33B5">
          <w:rPr>
            <w:rFonts w:ascii="Courier New" w:hAnsi="Courier New"/>
            <w:snapToGrid w:val="0"/>
          </w:rPr>
          <w:t>» ir</w:t>
        </w:r>
      </w:ins>
    </w:p>
    <w:p w:rsidR="00632338" w:rsidRPr="003B33B5" w:rsidRDefault="00632338" w:rsidP="00632338">
      <w:pPr>
        <w:pStyle w:val="Body"/>
        <w:rPr>
          <w:ins w:id="484" w:author="Ivan Porto Carrero" w:date="2009-09-16T16:23:00Z"/>
          <w:rFonts w:ascii="Courier New" w:hAnsi="Courier New"/>
          <w:snapToGrid w:val="0"/>
        </w:rPr>
      </w:pPr>
      <w:ins w:id="485" w:author="Ivan Porto Carrero" w:date="2009-09-16T16:23:00Z">
        <w:r w:rsidRPr="003B33B5">
          <w:rPr>
            <w:rFonts w:ascii="Courier New" w:hAnsi="Courier New"/>
            <w:snapToGrid w:val="0"/>
          </w:rPr>
          <w:t>IronRuby 0.9.0.0 on Mono 2.4.2.3</w:t>
        </w:r>
      </w:ins>
    </w:p>
    <w:p w:rsidR="00632338" w:rsidRPr="003B33B5" w:rsidRDefault="00632338" w:rsidP="00632338">
      <w:pPr>
        <w:pStyle w:val="Body"/>
        <w:rPr>
          <w:ins w:id="486" w:author="Ivan Porto Carrero" w:date="2009-09-16T16:23:00Z"/>
          <w:rFonts w:ascii="Courier New" w:hAnsi="Courier New"/>
          <w:snapToGrid w:val="0"/>
        </w:rPr>
      </w:pPr>
      <w:ins w:id="487" w:author="Ivan Porto Carrero" w:date="2009-09-16T16:23:00Z">
        <w:r w:rsidRPr="003B33B5">
          <w:rPr>
            <w:rFonts w:ascii="Courier New" w:hAnsi="Courier New"/>
            <w:snapToGrid w:val="0"/>
          </w:rPr>
          <w:t>Copyright (c) Microsoft Corporation. All rights reserved.</w:t>
        </w:r>
      </w:ins>
    </w:p>
    <w:p w:rsidR="00632338" w:rsidRPr="003B33B5" w:rsidRDefault="00632338" w:rsidP="00632338">
      <w:pPr>
        <w:pStyle w:val="Body"/>
        <w:rPr>
          <w:ins w:id="488" w:author="Ivan Porto Carrero" w:date="2009-09-16T16:23:00Z"/>
          <w:rFonts w:ascii="Courier New" w:hAnsi="Courier New"/>
          <w:snapToGrid w:val="0"/>
        </w:rPr>
      </w:pPr>
    </w:p>
    <w:p w:rsidR="00632338" w:rsidRDefault="00632338" w:rsidP="00632338">
      <w:pPr>
        <w:pStyle w:val="Body"/>
        <w:rPr>
          <w:ins w:id="489" w:author="Ivan Porto Carrero" w:date="2009-09-16T16:23:00Z"/>
          <w:rFonts w:ascii="Courier New" w:hAnsi="Courier New"/>
          <w:snapToGrid w:val="0"/>
        </w:rPr>
      </w:pPr>
      <w:ins w:id="490" w:author="Ivan Porto Carrero" w:date="2009-09-16T16:23:00Z">
        <w:r w:rsidRPr="003B33B5">
          <w:rPr>
            <w:rFonts w:ascii="Courier New" w:hAnsi="Courier New"/>
            <w:snapToGrid w:val="0"/>
          </w:rPr>
          <w:t xml:space="preserve">&gt;&gt;&gt; </w:t>
        </w:r>
      </w:ins>
    </w:p>
    <w:p w:rsidR="00632338" w:rsidRPr="003B33B5" w:rsidRDefault="00632338" w:rsidP="00632338">
      <w:pPr>
        <w:pStyle w:val="Body"/>
        <w:numPr>
          <w:ins w:id="491" w:author="Ivan Porto Carrero" w:date="2009-09-16T16:23:00Z"/>
        </w:numPr>
        <w:rPr>
          <w:ins w:id="492" w:author="Ivan Porto Carrero" w:date="2009-09-16T16:23:00Z"/>
          <w:rFonts w:ascii="Courier New" w:hAnsi="Courier New"/>
          <w:snapToGrid w:val="0"/>
        </w:rPr>
      </w:pPr>
    </w:p>
    <w:p w:rsidR="00632338" w:rsidRPr="00EE58D0" w:rsidRDefault="00632338" w:rsidP="00632338">
      <w:pPr>
        <w:pStyle w:val="Body"/>
      </w:pPr>
      <w:r w:rsidRPr="00EE58D0">
        <w:t>Now at the prompt, type "Hello world" and hit enter</w:t>
      </w:r>
      <w:ins w:id="493" w:author="Ivan Porto Carrero" w:date="2009-09-16T15:03:00Z">
        <w:r>
          <w:t>.</w:t>
        </w:r>
      </w:ins>
    </w:p>
    <w:p w:rsidR="00632338" w:rsidRDefault="00632338" w:rsidP="00632338">
      <w:pPr>
        <w:pStyle w:val="Code"/>
        <w:numPr>
          <w:ins w:id="494" w:author="Ivan Porto Carrero" w:date="2009-09-16T15:07:00Z"/>
        </w:numPr>
        <w:rPr>
          <w:ins w:id="495" w:author="Ivan Porto Carrero" w:date="2009-09-16T15:07:00Z"/>
        </w:rPr>
      </w:pPr>
    </w:p>
    <w:p w:rsidR="00632338" w:rsidRDefault="00632338" w:rsidP="00632338">
      <w:pPr>
        <w:pStyle w:val="Code"/>
        <w:numPr>
          <w:ins w:id="496" w:author="Ivan Porto Carrero" w:date="2009-09-16T16:23:00Z"/>
        </w:numPr>
        <w:rPr>
          <w:ins w:id="497" w:author="Ivan Porto Carrero" w:date="2009-09-16T16:27:00Z"/>
        </w:rPr>
      </w:pPr>
      <w:ins w:id="498" w:author="Ivan Porto Carrero" w:date="2009-09-16T16:27:00Z">
        <w:r w:rsidRPr="003B33B5">
          <w:t>+ivan@ivan-mbp:~</w:t>
        </w:r>
      </w:ins>
    </w:p>
    <w:p w:rsidR="00632338" w:rsidRDefault="00632338" w:rsidP="00632338">
      <w:pPr>
        <w:pStyle w:val="Code"/>
        <w:rPr>
          <w:ins w:id="499" w:author="Ivan Porto Carrero" w:date="2009-09-16T16:23:00Z"/>
        </w:rPr>
      </w:pPr>
      <w:ins w:id="500" w:author="Ivan Porto Carrero" w:date="2009-09-16T16:23:00Z">
        <w:r>
          <w:t>» ir</w:t>
        </w:r>
      </w:ins>
    </w:p>
    <w:p w:rsidR="00632338" w:rsidRDefault="00632338" w:rsidP="00632338">
      <w:pPr>
        <w:pStyle w:val="Code"/>
        <w:numPr>
          <w:ins w:id="501" w:author="Ivan Porto Carrero" w:date="2009-09-16T16:23:00Z"/>
        </w:numPr>
        <w:rPr>
          <w:ins w:id="502" w:author="Ivan Porto Carrero" w:date="2009-09-16T16:23:00Z"/>
        </w:rPr>
      </w:pPr>
      <w:ins w:id="503" w:author="Ivan Porto Carrero" w:date="2009-09-16T16:23:00Z">
        <w:r>
          <w:t>IronRuby 0.9.0.0 on Mono 2.4.2.3</w:t>
        </w:r>
      </w:ins>
    </w:p>
    <w:p w:rsidR="00632338" w:rsidRDefault="00632338" w:rsidP="00632338">
      <w:pPr>
        <w:pStyle w:val="Code"/>
        <w:numPr>
          <w:ins w:id="504" w:author="Ivan Porto Carrero" w:date="2009-09-16T16:23:00Z"/>
        </w:numPr>
        <w:rPr>
          <w:ins w:id="505" w:author="Ivan Porto Carrero" w:date="2009-09-16T16:23:00Z"/>
        </w:rPr>
      </w:pPr>
      <w:ins w:id="506" w:author="Ivan Porto Carrero" w:date="2009-09-16T16:23:00Z">
        <w:r>
          <w:t>Copyright (c) Microsoft Corporation. All rights reserved.</w:t>
        </w:r>
      </w:ins>
    </w:p>
    <w:p w:rsidR="00632338" w:rsidRDefault="00632338" w:rsidP="00632338">
      <w:pPr>
        <w:pStyle w:val="Code"/>
        <w:numPr>
          <w:ins w:id="507" w:author="Ivan Porto Carrero" w:date="2009-09-16T16:23:00Z"/>
        </w:numPr>
        <w:rPr>
          <w:ins w:id="508" w:author="Ivan Porto Carrero" w:date="2009-09-16T16:23:00Z"/>
        </w:rPr>
      </w:pPr>
    </w:p>
    <w:p w:rsidR="00632338" w:rsidRDefault="00632338" w:rsidP="00632338">
      <w:pPr>
        <w:pStyle w:val="Code"/>
        <w:numPr>
          <w:ins w:id="509" w:author="Ivan Porto Carrero" w:date="2009-09-16T16:23:00Z"/>
        </w:numPr>
        <w:rPr>
          <w:ins w:id="510" w:author="Ivan Porto Carrero" w:date="2009-09-16T16:23:00Z"/>
        </w:rPr>
      </w:pPr>
      <w:ins w:id="511" w:author="Ivan Porto Carrero" w:date="2009-09-16T16:23:00Z">
        <w:r>
          <w:t>&gt;&gt;&gt; "hello world"</w:t>
        </w:r>
      </w:ins>
    </w:p>
    <w:p w:rsidR="00632338" w:rsidRDefault="00632338" w:rsidP="00632338">
      <w:pPr>
        <w:pStyle w:val="Code"/>
        <w:numPr>
          <w:ins w:id="512" w:author="Ivan Porto Carrero" w:date="2009-09-16T16:23:00Z"/>
        </w:numPr>
        <w:rPr>
          <w:ins w:id="513" w:author="Ivan Porto Carrero" w:date="2009-09-16T16:23:00Z"/>
        </w:rPr>
      </w:pPr>
      <w:ins w:id="514" w:author="Ivan Porto Carrero" w:date="2009-09-16T16:23:00Z">
        <w:r>
          <w:t>=&gt; "hello world"</w:t>
        </w:r>
      </w:ins>
    </w:p>
    <w:p w:rsidR="00632338" w:rsidRPr="00EE58D0" w:rsidRDefault="00632338" w:rsidP="00632338">
      <w:pPr>
        <w:pStyle w:val="Code"/>
      </w:pPr>
    </w:p>
    <w:p w:rsidR="00632338" w:rsidRPr="00EE58D0" w:rsidRDefault="00632338" w:rsidP="00632338">
      <w:pPr>
        <w:pStyle w:val="CodeAnnotation"/>
      </w:pPr>
      <w:r w:rsidRPr="00EE58D0">
        <w:t>1 console indicating a string was created</w:t>
      </w:r>
    </w:p>
    <w:p w:rsidR="00632338" w:rsidRDefault="00632338" w:rsidP="00632338">
      <w:pPr>
        <w:pStyle w:val="Body"/>
        <w:rPr>
          <w:ins w:id="515" w:author="Lianna Wlasiuk" w:date="2009-08-30T17:57:00Z"/>
        </w:rPr>
      </w:pPr>
    </w:p>
    <w:p w:rsidR="00840532" w:rsidRDefault="00632338">
      <w:pPr>
        <w:pStyle w:val="TypesetterNote"/>
        <w:rPr>
          <w:ins w:id="516" w:author="Lianna Wlasiuk" w:date="2009-08-31T18:34:00Z"/>
        </w:rPr>
      </w:pPr>
      <w:ins w:id="517" w:author="Lianna Wlasiuk" w:date="2009-08-31T18:34:00Z">
        <w:r w:rsidRPr="00062233">
          <w:t>Replace #1-2 in the following paragraph with a cueball</w:t>
        </w:r>
      </w:ins>
    </w:p>
    <w:p w:rsidR="00632338" w:rsidRDefault="00632338" w:rsidP="00632338">
      <w:pPr>
        <w:pStyle w:val="Body"/>
        <w:rPr>
          <w:ins w:id="518" w:author="Ivan Porto Carrero" w:date="2009-09-16T16:23:00Z"/>
        </w:rPr>
      </w:pPr>
      <w:ins w:id="519" w:author="Lianna Wlasiuk" w:date="2009-08-30T17:57:00Z">
        <w:r w:rsidRPr="004F4A4F">
          <w:t>Oh, that seems to have done something. Well</w:t>
        </w:r>
        <w:r>
          <w:t>,</w:t>
        </w:r>
        <w:r w:rsidRPr="004F4A4F">
          <w:t xml:space="preserve"> that would be correct</w:t>
        </w:r>
        <w:r>
          <w:t>,</w:t>
        </w:r>
        <w:r w:rsidRPr="004F4A4F">
          <w:t xml:space="preserve"> but nothing has been executed. The s</w:t>
        </w:r>
      </w:ins>
      <w:ins w:id="520" w:author="Lianna Wlasiuk" w:date="2009-08-31T18:35:00Z">
        <w:r>
          <w:t>ymbol</w:t>
        </w:r>
      </w:ins>
      <w:ins w:id="521" w:author="Lianna Wlasiuk" w:date="2009-08-30T17:57:00Z">
        <w:r w:rsidRPr="004F4A4F">
          <w:t xml:space="preserve"> =&gt; </w:t>
        </w:r>
      </w:ins>
      <w:ins w:id="522" w:author="Lianna Wlasiuk" w:date="2009-08-31T18:35:00Z">
        <w:r>
          <w:t>(</w:t>
        </w:r>
        <w:r w:rsidRPr="00062233">
          <w:t xml:space="preserve">#1 </w:t>
        </w:r>
        <w:r>
          <w:t xml:space="preserve">) </w:t>
        </w:r>
      </w:ins>
      <w:ins w:id="523" w:author="Lianna Wlasiuk" w:date="2009-08-30T17:57:00Z">
        <w:r w:rsidRPr="004F4A4F">
          <w:t>is a way for the console to tell you the result of the last expression that has been validated.</w:t>
        </w:r>
      </w:ins>
      <w:ins w:id="524" w:author="Lianna Wlasiuk" w:date="2009-08-30T17:58:00Z">
        <w:r>
          <w:t xml:space="preserve"> </w:t>
        </w:r>
      </w:ins>
      <w:r w:rsidRPr="00EE58D0">
        <w:t>But for the console to really do some work it needs a little bit more than just a string</w:t>
      </w:r>
      <w:ins w:id="525" w:author="Lianna Wlasiuk" w:date="2009-08-30T17:58:00Z">
        <w:r>
          <w:t>,</w:t>
        </w:r>
      </w:ins>
      <w:r w:rsidRPr="00EE58D0">
        <w:t xml:space="preserve"> it needs an instruction as well. In order to feed it an instruction, the instruction of choice would be puts (similar to System.Console.WriteLine from C#). </w:t>
      </w:r>
      <w:ins w:id="526" w:author="Ivan Porto Carrero" w:date="2009-09-16T14:27:00Z">
        <w:r>
          <w:t>The listing</w:t>
        </w:r>
      </w:ins>
      <w:ins w:id="527" w:author="Ivan Porto Carrero" w:date="2009-09-16T16:28:00Z">
        <w:r>
          <w:t xml:space="preserve"> 1.5</w:t>
        </w:r>
      </w:ins>
      <w:r w:rsidRPr="00EE58D0">
        <w:t xml:space="preserve"> should be the complete implementation of Hello world in the console. </w:t>
      </w:r>
    </w:p>
    <w:p w:rsidR="00840532" w:rsidRDefault="00632338">
      <w:pPr>
        <w:pStyle w:val="CodeListingCaption"/>
        <w:numPr>
          <w:ins w:id="528" w:author="Ivan Porto Carrero" w:date="2009-09-16T16:23:00Z"/>
        </w:numPr>
      </w:pPr>
      <w:ins w:id="529" w:author="Ivan Porto Carrero" w:date="2009-09-16T16:23:00Z">
        <w:r>
          <w:t>Listing 1.5: A complete hello world implementation in the console</w:t>
        </w:r>
      </w:ins>
    </w:p>
    <w:p w:rsidR="00632338" w:rsidRDefault="00632338" w:rsidP="00632338">
      <w:pPr>
        <w:pStyle w:val="Code"/>
        <w:numPr>
          <w:ins w:id="530" w:author="Ivan Porto Carrero" w:date="2009-09-16T14:26:00Z"/>
        </w:numPr>
        <w:rPr>
          <w:ins w:id="531" w:author="Ivan Porto Carrero" w:date="2009-09-16T14:26:00Z"/>
        </w:rPr>
      </w:pPr>
    </w:p>
    <w:p w:rsidR="00632338" w:rsidRDefault="00632338" w:rsidP="00632338">
      <w:pPr>
        <w:pStyle w:val="Code"/>
        <w:rPr>
          <w:ins w:id="532" w:author="Ivan Porto Carrero" w:date="2009-09-16T16:25:00Z"/>
        </w:rPr>
      </w:pPr>
      <w:ins w:id="533" w:author="Ivan Porto Carrero" w:date="2009-09-16T16:25:00Z">
        <w:r>
          <w:t>+ C:\ironruby\bin</w:t>
        </w:r>
      </w:ins>
    </w:p>
    <w:p w:rsidR="00632338" w:rsidRDefault="00632338" w:rsidP="00632338">
      <w:pPr>
        <w:pStyle w:val="Code"/>
        <w:numPr>
          <w:ins w:id="534" w:author="Ivan Porto Carrero" w:date="2009-09-16T16:25:00Z"/>
        </w:numPr>
        <w:rPr>
          <w:ins w:id="535" w:author="Ivan Porto Carrero" w:date="2009-09-16T16:25:00Z"/>
        </w:rPr>
      </w:pPr>
      <w:ins w:id="536" w:author="Ivan Porto Carrero" w:date="2009-09-16T16:25:00Z">
        <w:r>
          <w:t>» ./ir</w:t>
        </w:r>
      </w:ins>
    </w:p>
    <w:p w:rsidR="00632338" w:rsidRDefault="00632338" w:rsidP="00632338">
      <w:pPr>
        <w:pStyle w:val="Code"/>
        <w:numPr>
          <w:ins w:id="537" w:author="Ivan Porto Carrero" w:date="2009-09-16T16:25:00Z"/>
        </w:numPr>
        <w:rPr>
          <w:ins w:id="538" w:author="Ivan Porto Carrero" w:date="2009-09-16T16:25:00Z"/>
        </w:rPr>
      </w:pPr>
      <w:ins w:id="539" w:author="Ivan Porto Carrero" w:date="2009-09-16T16:25:00Z">
        <w:r>
          <w:t>IronRuby 0.9.0.0 on .NET 2.0.50727.4927</w:t>
        </w:r>
      </w:ins>
    </w:p>
    <w:p w:rsidR="00632338" w:rsidRDefault="00632338" w:rsidP="00632338">
      <w:pPr>
        <w:pStyle w:val="Code"/>
        <w:numPr>
          <w:ins w:id="540" w:author="Ivan Porto Carrero" w:date="2009-09-16T16:25:00Z"/>
        </w:numPr>
        <w:rPr>
          <w:ins w:id="541" w:author="Ivan Porto Carrero" w:date="2009-09-16T16:25:00Z"/>
        </w:rPr>
      </w:pPr>
      <w:ins w:id="542" w:author="Ivan Porto Carrero" w:date="2009-09-16T16:25:00Z">
        <w:r>
          <w:t>Copyright (c) Microsoft Corporation. All rights reserved.</w:t>
        </w:r>
      </w:ins>
    </w:p>
    <w:p w:rsidR="00632338" w:rsidRDefault="00632338" w:rsidP="00632338">
      <w:pPr>
        <w:pStyle w:val="Code"/>
        <w:numPr>
          <w:ins w:id="543" w:author="Ivan Porto Carrero" w:date="2009-09-16T16:25:00Z"/>
        </w:numPr>
        <w:rPr>
          <w:ins w:id="544" w:author="Ivan Porto Carrero" w:date="2009-09-16T16:25:00Z"/>
        </w:rPr>
      </w:pPr>
    </w:p>
    <w:p w:rsidR="00632338" w:rsidRDefault="00632338" w:rsidP="00632338">
      <w:pPr>
        <w:pStyle w:val="Code"/>
        <w:numPr>
          <w:ins w:id="545" w:author="Ivan Porto Carrero" w:date="2009-09-16T16:25:00Z"/>
        </w:numPr>
        <w:rPr>
          <w:ins w:id="546" w:author="Ivan Porto Carrero" w:date="2009-09-16T16:25:00Z"/>
        </w:rPr>
      </w:pPr>
      <w:ins w:id="547" w:author="Ivan Porto Carrero" w:date="2009-09-16T16:25:00Z">
        <w:r>
          <w:t>&gt;&gt;&gt; puts "hello world"</w:t>
        </w:r>
      </w:ins>
    </w:p>
    <w:p w:rsidR="00840532" w:rsidRDefault="00632338">
      <w:pPr>
        <w:pStyle w:val="Code"/>
        <w:numPr>
          <w:ins w:id="548" w:author="Ivan Porto Carrero" w:date="2009-09-16T16:25:00Z"/>
        </w:numPr>
        <w:tabs>
          <w:tab w:val="right" w:pos="9214"/>
        </w:tabs>
        <w:rPr>
          <w:ins w:id="549" w:author="Ivan Porto Carrero" w:date="2009-09-16T16:25:00Z"/>
        </w:rPr>
      </w:pPr>
      <w:ins w:id="550" w:author="Ivan Porto Carrero" w:date="2009-09-16T16:25:00Z">
        <w:r>
          <w:t>hello world</w:t>
        </w:r>
      </w:ins>
      <w:ins w:id="551" w:author="Ivan Porto Carrero" w:date="2009-09-16T16:26:00Z">
        <w:r>
          <w:tab/>
          <w:t>A</w:t>
        </w:r>
      </w:ins>
    </w:p>
    <w:p w:rsidR="00840532" w:rsidRDefault="00632338">
      <w:pPr>
        <w:pStyle w:val="Code"/>
        <w:numPr>
          <w:ins w:id="552" w:author="Ivan Porto Carrero" w:date="2009-09-16T16:25:00Z"/>
        </w:numPr>
        <w:tabs>
          <w:tab w:val="right" w:pos="9214"/>
        </w:tabs>
        <w:rPr>
          <w:ins w:id="553" w:author="Ivan Porto Carrero" w:date="2009-09-16T16:25:00Z"/>
        </w:rPr>
      </w:pPr>
      <w:ins w:id="554" w:author="Ivan Porto Carrero" w:date="2009-09-16T16:25:00Z">
        <w:r>
          <w:t>=&gt; nil</w:t>
        </w:r>
      </w:ins>
      <w:ins w:id="555" w:author="Ivan Porto Carrero" w:date="2009-09-16T16:26:00Z">
        <w:r>
          <w:tab/>
          <w:t>B</w:t>
        </w:r>
      </w:ins>
    </w:p>
    <w:p w:rsidR="00632338" w:rsidRPr="00EE58D0" w:rsidRDefault="00632338" w:rsidP="00632338">
      <w:pPr>
        <w:pStyle w:val="Code"/>
      </w:pPr>
      <w:ins w:id="556" w:author="Ivan Porto Carrero" w:date="2009-09-16T16:25:00Z">
        <w:r>
          <w:t>&gt;&gt;&gt;</w:t>
        </w:r>
      </w:ins>
      <w:r w:rsidRPr="00EE58D0">
        <w:tab/>
      </w:r>
    </w:p>
    <w:p w:rsidR="00632338" w:rsidRDefault="00632338" w:rsidP="00632338">
      <w:pPr>
        <w:pStyle w:val="CodeAnnotation"/>
        <w:rPr>
          <w:ins w:id="557" w:author="Ivan Porto Carrero" w:date="2009-09-16T16:27:00Z"/>
        </w:rPr>
      </w:pPr>
      <w:r w:rsidRPr="00EE58D0">
        <w:t>A actual output (no =&gt;)</w:t>
      </w:r>
    </w:p>
    <w:p w:rsidR="00632338" w:rsidRPr="00EE58D0" w:rsidRDefault="00632338" w:rsidP="00632338">
      <w:pPr>
        <w:pStyle w:val="CodeAnnotation"/>
        <w:numPr>
          <w:ins w:id="558" w:author="Ivan Porto Carrero" w:date="2009-09-16T16:27:00Z"/>
        </w:numPr>
      </w:pPr>
      <w:ins w:id="559" w:author="Ivan Porto Carrero" w:date="2009-09-16T16:27:00Z">
        <w:r>
          <w:t>B result of the puts method is nil</w:t>
        </w:r>
      </w:ins>
    </w:p>
    <w:p w:rsidR="00632338" w:rsidRPr="00EE58D0" w:rsidRDefault="00632338" w:rsidP="00632338">
      <w:pPr>
        <w:pStyle w:val="Body"/>
      </w:pPr>
    </w:p>
    <w:p w:rsidR="00632338" w:rsidRPr="00EE58D0" w:rsidRDefault="00632338" w:rsidP="00632338">
      <w:pPr>
        <w:pStyle w:val="Body"/>
      </w:pPr>
      <w:r w:rsidRPr="00EE58D0">
        <w:t>And that's all it takes to write hello world inside the console. Later on we'll do some more work in the console</w:t>
      </w:r>
      <w:ins w:id="560" w:author="Lianna Wlasiuk" w:date="2009-08-31T20:29:00Z">
        <w:r>
          <w:t>,</w:t>
        </w:r>
      </w:ins>
      <w:r w:rsidRPr="00EE58D0">
        <w:t xml:space="preserve"> but first we would like the chance of pondering a bit on what </w:t>
      </w:r>
      <w:ins w:id="561" w:author="Lianna Wlasiuk" w:date="2009-08-31T20:29:00Z">
        <w:r>
          <w:t xml:space="preserve">exactly </w:t>
        </w:r>
      </w:ins>
      <w:r w:rsidRPr="00EE58D0">
        <w:t>it means to have a first</w:t>
      </w:r>
      <w:ins w:id="562" w:author="Lianna Wlasiuk" w:date="2009-08-31T20:29:00Z">
        <w:r>
          <w:t>-</w:t>
        </w:r>
      </w:ins>
      <w:r w:rsidRPr="00EE58D0">
        <w:t>class eval function in a language and how it will ease the pain of doing dynamic development. There are a couple other ways to run ruby programs with the .NET Framework, which is what we’ll look at next.</w:t>
      </w:r>
    </w:p>
    <w:p w:rsidR="00840532" w:rsidRDefault="00840532">
      <w:pPr>
        <w:pStyle w:val="Body"/>
      </w:pPr>
      <w:bookmarkStart w:id="563" w:name="_Toc184264763"/>
      <w:bookmarkStart w:id="564" w:name="_Toc184380887"/>
      <w:bookmarkStart w:id="565" w:name="_Toc194834382"/>
    </w:p>
    <w:p w:rsidR="00632338" w:rsidRPr="00EE58D0" w:rsidRDefault="00632338" w:rsidP="00632338">
      <w:pPr>
        <w:pStyle w:val="Head3"/>
      </w:pPr>
      <w:bookmarkStart w:id="566" w:name="_Toc242065731"/>
      <w:bookmarkEnd w:id="563"/>
      <w:bookmarkEnd w:id="564"/>
      <w:bookmarkEnd w:id="565"/>
      <w:r>
        <w:t>Call IR in more ways than one</w:t>
      </w:r>
      <w:bookmarkEnd w:id="566"/>
    </w:p>
    <w:p w:rsidR="00632338" w:rsidRPr="00EE58D0" w:rsidRDefault="00632338" w:rsidP="00632338">
      <w:pPr>
        <w:pStyle w:val="Body1"/>
      </w:pPr>
      <w:r w:rsidRPr="00EE58D0">
        <w:t>All that interactivity is all fine and dandy</w:t>
      </w:r>
      <w:ins w:id="567" w:author="Lianna Wlasiuk" w:date="2009-08-30T17:59:00Z">
        <w:r>
          <w:t>,</w:t>
        </w:r>
      </w:ins>
      <w:r w:rsidRPr="00EE58D0">
        <w:t xml:space="preserve"> but how does that make your code repeatable? Let alone running it on different computers?  </w:t>
      </w:r>
    </w:p>
    <w:p w:rsidR="00632338" w:rsidRPr="00EE58D0" w:rsidRDefault="00632338" w:rsidP="00632338">
      <w:pPr>
        <w:pStyle w:val="Body"/>
      </w:pPr>
      <w:r w:rsidRPr="00EE58D0">
        <w:t>Of course the console is not the only way to execute Ruby code. You could place it in a file with extension .rb or any other text</w:t>
      </w:r>
      <w:ins w:id="568" w:author="Lianna Wlasiuk" w:date="2009-08-31T20:30:00Z">
        <w:r>
          <w:t xml:space="preserve"> </w:t>
        </w:r>
      </w:ins>
      <w:r w:rsidRPr="00EE58D0">
        <w:t xml:space="preserve">file for that matter. Calling the command </w:t>
      </w:r>
      <w:r>
        <w:rPr>
          <w:rStyle w:val="CodeinText"/>
        </w:rPr>
        <w:t>ir</w:t>
      </w:r>
      <w:r w:rsidRPr="00EE58D0">
        <w:rPr>
          <w:rStyle w:val="CodeinText"/>
        </w:rPr>
        <w:t xml:space="preserve"> &lt;&lt;filename&gt;&gt;</w:t>
      </w:r>
      <w:r w:rsidRPr="00EE58D0">
        <w:t xml:space="preserve"> will execute all the code contained in that file.</w:t>
      </w:r>
    </w:p>
    <w:p w:rsidR="00632338" w:rsidRPr="00EE58D0" w:rsidRDefault="00632338" w:rsidP="00632338">
      <w:pPr>
        <w:pStyle w:val="Body"/>
      </w:pPr>
      <w:r w:rsidRPr="00EE58D0">
        <w:t xml:space="preserve">Let's do </w:t>
      </w:r>
      <w:ins w:id="569" w:author="Lianna Wlasiuk" w:date="2009-08-31T18:36:00Z">
        <w:r>
          <w:t xml:space="preserve">just </w:t>
        </w:r>
      </w:ins>
      <w:r w:rsidRPr="00EE58D0">
        <w:t>that with our hello</w:t>
      </w:r>
      <w:ins w:id="570" w:author="Lianna Wlasiuk" w:date="2009-08-30T17:59:00Z">
        <w:r>
          <w:t xml:space="preserve"> </w:t>
        </w:r>
      </w:ins>
      <w:r w:rsidRPr="00EE58D0">
        <w:t xml:space="preserve">world implementation from </w:t>
      </w:r>
      <w:ins w:id="571" w:author="Ivan Porto Carrero" w:date="2009-09-16T16:28:00Z">
        <w:r>
          <w:t>listing 1.5</w:t>
        </w:r>
      </w:ins>
      <w:r w:rsidRPr="00EE58D0">
        <w:t>. If you still have the console open</w:t>
      </w:r>
      <w:ins w:id="572" w:author="Lianna Wlasiuk" w:date="2009-08-30T17:59:00Z">
        <w:r>
          <w:t>,</w:t>
        </w:r>
      </w:ins>
      <w:r w:rsidRPr="00EE58D0">
        <w:t xml:space="preserve"> you can copy the line that says </w:t>
      </w:r>
      <w:r w:rsidRPr="00EE58D0">
        <w:rPr>
          <w:rStyle w:val="CodeinText"/>
        </w:rPr>
        <w:t>puts "Hello, World!!!"</w:t>
      </w:r>
      <w:r w:rsidRPr="00EE58D0">
        <w:t xml:space="preserve"> and paste that into a new text file. If you save that file with name helloworld.rb in the same folder as where the </w:t>
      </w:r>
      <w:r>
        <w:t>ir</w:t>
      </w:r>
      <w:r w:rsidRPr="00EE58D0">
        <w:t xml:space="preserve">.exe file lives we should be able to execute that file by executing the following command: </w:t>
      </w:r>
      <w:r>
        <w:rPr>
          <w:rStyle w:val="CodeinText"/>
        </w:rPr>
        <w:t>ir</w:t>
      </w:r>
      <w:r w:rsidRPr="00EE58D0">
        <w:rPr>
          <w:rStyle w:val="CodeinText"/>
        </w:rPr>
        <w:t xml:space="preserve"> helloworld.rb</w:t>
      </w:r>
      <w:r w:rsidRPr="00EE58D0">
        <w:t xml:space="preserve"> . That should return the output shown in listing 1.</w:t>
      </w:r>
      <w:ins w:id="573" w:author="Ivan Porto Carrero" w:date="2009-09-16T16:28:00Z">
        <w:r>
          <w:t>6</w:t>
        </w:r>
      </w:ins>
      <w:r w:rsidRPr="00EE58D0">
        <w:t>.</w:t>
      </w:r>
    </w:p>
    <w:p w:rsidR="00840532" w:rsidRDefault="00840532">
      <w:pPr>
        <w:pStyle w:val="Body"/>
      </w:pPr>
    </w:p>
    <w:p w:rsidR="00632338" w:rsidRPr="00EE58D0" w:rsidRDefault="00632338" w:rsidP="00632338">
      <w:pPr>
        <w:pStyle w:val="CodeListingCaption"/>
      </w:pPr>
      <w:r w:rsidRPr="00EE58D0">
        <w:t>Listing 1.</w:t>
      </w:r>
      <w:ins w:id="574" w:author="Ivan Porto Carrero" w:date="2009-09-16T16:28:00Z">
        <w:r>
          <w:t>6</w:t>
        </w:r>
      </w:ins>
      <w:r w:rsidRPr="00EE58D0">
        <w:t>: The output of running the helloworld program.</w:t>
      </w:r>
    </w:p>
    <w:p w:rsidR="00632338" w:rsidRPr="00EE58D0" w:rsidRDefault="00632338" w:rsidP="00632338">
      <w:pPr>
        <w:pStyle w:val="Code"/>
      </w:pPr>
      <w:r w:rsidRPr="00EE58D0">
        <w:t xml:space="preserve">PS C:\IronRuby\build\debug&gt; </w:t>
      </w:r>
      <w:r>
        <w:t>ir</w:t>
      </w:r>
      <w:r w:rsidRPr="00EE58D0">
        <w:t xml:space="preserve"> helloworld.rb</w:t>
      </w:r>
    </w:p>
    <w:p w:rsidR="00632338" w:rsidRPr="00EE58D0" w:rsidRDefault="00632338" w:rsidP="00632338">
      <w:pPr>
        <w:pStyle w:val="Code"/>
      </w:pPr>
      <w:r w:rsidRPr="00EE58D0">
        <w:t>Hello, World!!!</w:t>
      </w:r>
    </w:p>
    <w:p w:rsidR="00632338" w:rsidRPr="00EE58D0" w:rsidRDefault="00632338" w:rsidP="00632338">
      <w:pPr>
        <w:pStyle w:val="Code"/>
      </w:pPr>
    </w:p>
    <w:p w:rsidR="00632338" w:rsidRPr="00EE58D0" w:rsidRDefault="00632338" w:rsidP="00632338">
      <w:pPr>
        <w:pStyle w:val="Body"/>
      </w:pPr>
      <w:r w:rsidRPr="00EE58D0">
        <w:t>You can also host IronRuby inside other .NET applications to execute ruby code. This topic will be discussed in more detail in chapter 3.</w:t>
      </w:r>
    </w:p>
    <w:p w:rsidR="00632338" w:rsidRPr="00EE58D0" w:rsidRDefault="00632338" w:rsidP="00632338">
      <w:pPr>
        <w:pStyle w:val="Body"/>
      </w:pPr>
      <w:r w:rsidRPr="00EE58D0">
        <w:t>Those are the different ways you can run Ruby programs. So far</w:t>
      </w:r>
      <w:ins w:id="575" w:author="Lianna Wlasiuk" w:date="2009-08-30T18:00:00Z">
        <w:r>
          <w:t>,</w:t>
        </w:r>
      </w:ins>
      <w:r w:rsidRPr="00EE58D0">
        <w:t xml:space="preserve"> we've discussed the type of language that Ruby is and we've also touched on how to run Ruby programs. The console comes with a whole set of command-line parameter</w:t>
      </w:r>
      <w:ins w:id="576" w:author="Lianna Wlasiuk" w:date="2009-08-30T18:00:00Z">
        <w:r>
          <w:t>s,</w:t>
        </w:r>
      </w:ins>
      <w:r w:rsidRPr="00EE58D0">
        <w:t xml:space="preserve"> which is what we’ll be looking at next.</w:t>
      </w:r>
    </w:p>
    <w:p w:rsidR="00632338" w:rsidRPr="00EE58D0" w:rsidRDefault="00632338" w:rsidP="00632338">
      <w:pPr>
        <w:pStyle w:val="Head3"/>
      </w:pPr>
      <w:bookmarkStart w:id="577" w:name="_Toc194834383"/>
      <w:bookmarkStart w:id="578" w:name="_Toc242065732"/>
      <w:r w:rsidRPr="00EE58D0">
        <w:t xml:space="preserve">The </w:t>
      </w:r>
      <w:r>
        <w:t>c</w:t>
      </w:r>
      <w:r w:rsidRPr="00EE58D0">
        <w:t>onsole and its command-line parameters</w:t>
      </w:r>
      <w:bookmarkEnd w:id="577"/>
      <w:bookmarkEnd w:id="578"/>
    </w:p>
    <w:p w:rsidR="00632338" w:rsidRPr="00EE58D0" w:rsidRDefault="00632338" w:rsidP="00632338">
      <w:pPr>
        <w:pStyle w:val="Body1"/>
      </w:pPr>
      <w:r w:rsidRPr="00EE58D0">
        <w:t xml:space="preserve">Like any self-respecting console application; the IronRuby console application </w:t>
      </w:r>
      <w:r>
        <w:t>ir</w:t>
      </w:r>
      <w:r w:rsidRPr="00EE58D0">
        <w:t>.exe has a bunch of command-line parameters to customize the behavior of the console. We’ll have a closer look at those parameters because they can be quite helpful when developing or optimizing your code.</w:t>
      </w:r>
    </w:p>
    <w:p w:rsidR="00632338" w:rsidRPr="00EE58D0" w:rsidRDefault="00632338" w:rsidP="00632338">
      <w:pPr>
        <w:pStyle w:val="Body"/>
      </w:pPr>
      <w:r w:rsidRPr="00EE58D0">
        <w:t>There are 2 types of categories in the parameters. The first category of parameters deals with the actual scripting host and the second category deals with the execution of the scripting engine. We decided to talk about these parameters in this chapter although some concepts will still be very foreign to you most of them will be clarified in chapter 3.</w:t>
      </w:r>
    </w:p>
    <w:p w:rsidR="00632338" w:rsidRPr="00EE58D0" w:rsidRDefault="00632338" w:rsidP="00632338">
      <w:pPr>
        <w:pStyle w:val="Body"/>
      </w:pPr>
      <w:r w:rsidRPr="00EE58D0">
        <w:t xml:space="preserve">We previously mentioned that IronRuby is based on the DLR, which is a base for implementing dynamic languages on the .NET Framework. This implies that there is a more general console for working with the DLR and that is what we called the scripting host, which is a console application that will host the scripting engine in this case. Table 1.1 shows an overview of the command parameters and offers a short explanation of what the parameter does. In the case of the </w:t>
      </w:r>
      <w:r>
        <w:t>ir</w:t>
      </w:r>
      <w:r w:rsidRPr="00EE58D0">
        <w:t xml:space="preserve"> command some switches won’t work because this application is specialized for IronRuby.</w:t>
      </w:r>
    </w:p>
    <w:p w:rsidR="00632338" w:rsidRPr="00062233" w:rsidRDefault="00632338" w:rsidP="00632338">
      <w:pPr>
        <w:pStyle w:val="TableCaption"/>
      </w:pPr>
      <w:r w:rsidRPr="00062233">
        <w:t>Table 1.1: Overview of the valid command-line parameters for the scripting host</w:t>
      </w:r>
    </w:p>
    <w:tbl>
      <w:tblPr>
        <w:tblW w:w="0" w:type="auto"/>
        <w:tblLook w:val="00BF"/>
      </w:tblPr>
      <w:tblGrid>
        <w:gridCol w:w="2518"/>
        <w:gridCol w:w="7058"/>
      </w:tblGrid>
      <w:tr w:rsidR="00632338" w:rsidRPr="00EE58D0">
        <w:tc>
          <w:tcPr>
            <w:tcW w:w="2518" w:type="dxa"/>
          </w:tcPr>
          <w:p w:rsidR="00632338" w:rsidRPr="00EE58D0" w:rsidRDefault="00632338" w:rsidP="00632338">
            <w:pPr>
              <w:pStyle w:val="TableHead"/>
            </w:pPr>
            <w:r w:rsidRPr="00EE58D0">
              <w:t>Parameter</w:t>
            </w:r>
          </w:p>
        </w:tc>
        <w:tc>
          <w:tcPr>
            <w:tcW w:w="7058" w:type="dxa"/>
          </w:tcPr>
          <w:p w:rsidR="00632338" w:rsidRPr="00EE58D0" w:rsidRDefault="00632338" w:rsidP="00632338">
            <w:pPr>
              <w:pStyle w:val="TableHead"/>
            </w:pPr>
            <w:r w:rsidRPr="00EE58D0">
              <w:t>Description</w:t>
            </w:r>
          </w:p>
        </w:tc>
      </w:tr>
      <w:tr w:rsidR="00632338" w:rsidRPr="00EE58D0">
        <w:tc>
          <w:tcPr>
            <w:tcW w:w="2518" w:type="dxa"/>
          </w:tcPr>
          <w:p w:rsidR="00632338" w:rsidRPr="00EE58D0" w:rsidRDefault="00632338" w:rsidP="00632338">
            <w:pPr>
              <w:pStyle w:val="TableBody"/>
            </w:pPr>
            <w:ins w:id="579" w:author="Ivan Porto Carrero" w:date="2009-09-16T16:12:00Z">
              <w:r>
                <w:t>-d</w:t>
              </w:r>
            </w:ins>
          </w:p>
        </w:tc>
        <w:tc>
          <w:tcPr>
            <w:tcW w:w="7058" w:type="dxa"/>
          </w:tcPr>
          <w:p w:rsidR="00632338" w:rsidRPr="00EE58D0" w:rsidRDefault="00632338" w:rsidP="00632338">
            <w:pPr>
              <w:pStyle w:val="TableBody"/>
            </w:pPr>
            <w:ins w:id="580" w:author="Ivan Porto Carrero" w:date="2009-09-16T16:12:00Z">
              <w:r>
                <w:t>set debugging flags (sets the global variable $DEBUG to true)</w:t>
              </w:r>
            </w:ins>
          </w:p>
        </w:tc>
      </w:tr>
      <w:tr w:rsidR="00632338" w:rsidRPr="00EE58D0">
        <w:tc>
          <w:tcPr>
            <w:tcW w:w="2518" w:type="dxa"/>
          </w:tcPr>
          <w:p w:rsidR="00632338" w:rsidRPr="00EE58D0" w:rsidRDefault="00632338" w:rsidP="00632338">
            <w:pPr>
              <w:pStyle w:val="TableBody"/>
            </w:pPr>
            <w:ins w:id="581" w:author="Ivan Porto Carrero" w:date="2009-09-16T16:12:00Z">
              <w:r>
                <w:t>-e ‘command’</w:t>
              </w:r>
            </w:ins>
          </w:p>
        </w:tc>
        <w:tc>
          <w:tcPr>
            <w:tcW w:w="7058" w:type="dxa"/>
          </w:tcPr>
          <w:p w:rsidR="00632338" w:rsidRPr="00EE58D0" w:rsidRDefault="00632338" w:rsidP="00632338">
            <w:pPr>
              <w:pStyle w:val="TableBody"/>
            </w:pPr>
            <w:ins w:id="582" w:author="Ivan Porto Carrero" w:date="2009-09-16T16:13:00Z">
              <w:r>
                <w:t>executes one line of ruby script, there are several –e’s allowed but you can’t specify a ruby file to execute.</w:t>
              </w:r>
            </w:ins>
          </w:p>
        </w:tc>
      </w:tr>
      <w:tr w:rsidR="00632338" w:rsidRPr="00EE58D0">
        <w:tc>
          <w:tcPr>
            <w:tcW w:w="2518" w:type="dxa"/>
          </w:tcPr>
          <w:p w:rsidR="00632338" w:rsidRPr="00EE58D0" w:rsidRDefault="00632338" w:rsidP="00632338">
            <w:pPr>
              <w:pStyle w:val="TableBody"/>
            </w:pPr>
            <w:ins w:id="583" w:author="Ivan Porto Carrero" w:date="2009-09-16T16:13:00Z">
              <w:r>
                <w:t>-Idirectory</w:t>
              </w:r>
            </w:ins>
          </w:p>
        </w:tc>
        <w:tc>
          <w:tcPr>
            <w:tcW w:w="7058" w:type="dxa"/>
          </w:tcPr>
          <w:p w:rsidR="00632338" w:rsidRPr="003B33B5" w:rsidRDefault="00632338" w:rsidP="00632338">
            <w:pPr>
              <w:pStyle w:val="TableBody"/>
            </w:pPr>
            <w:ins w:id="584" w:author="Ivan Porto Carrero" w:date="2009-09-16T16:14:00Z">
              <w:r w:rsidRPr="003B33B5">
                <w:t xml:space="preserve">specify </w:t>
              </w:r>
              <w:r>
                <w:t xml:space="preserve">a </w:t>
              </w:r>
              <w:r w:rsidRPr="003B33B5">
                <w:t>$LOAD_PATH directory (may be used more than once)</w:t>
              </w:r>
            </w:ins>
          </w:p>
        </w:tc>
      </w:tr>
      <w:tr w:rsidR="00632338" w:rsidRPr="00EE58D0">
        <w:tc>
          <w:tcPr>
            <w:tcW w:w="2518" w:type="dxa"/>
          </w:tcPr>
          <w:p w:rsidR="00632338" w:rsidRPr="00EE58D0" w:rsidRDefault="00632338" w:rsidP="00632338">
            <w:pPr>
              <w:pStyle w:val="TableBody"/>
            </w:pPr>
            <w:ins w:id="585" w:author="Ivan Porto Carrero" w:date="2009-09-16T16:14:00Z">
              <w:r>
                <w:t>-Kkcode</w:t>
              </w:r>
            </w:ins>
          </w:p>
        </w:tc>
        <w:tc>
          <w:tcPr>
            <w:tcW w:w="7058" w:type="dxa"/>
          </w:tcPr>
          <w:p w:rsidR="00632338" w:rsidRPr="002C45C9" w:rsidRDefault="00632338" w:rsidP="00632338">
            <w:pPr>
              <w:pStyle w:val="TableBody"/>
            </w:pPr>
            <w:ins w:id="586" w:author="Ivan Porto Carrero" w:date="2009-09-16T16:33:00Z">
              <w:r w:rsidRPr="002C45C9">
                <w:t>pecifies KANJI (Japanese) code-set</w:t>
              </w:r>
            </w:ins>
          </w:p>
        </w:tc>
      </w:tr>
      <w:tr w:rsidR="00632338" w:rsidRPr="00EE58D0">
        <w:tc>
          <w:tcPr>
            <w:tcW w:w="2518" w:type="dxa"/>
          </w:tcPr>
          <w:p w:rsidR="00632338" w:rsidRPr="00EE58D0" w:rsidRDefault="00632338" w:rsidP="00632338">
            <w:pPr>
              <w:pStyle w:val="TableBody"/>
            </w:pPr>
            <w:ins w:id="587" w:author="Ivan Porto Carrero" w:date="2009-09-16T16:33:00Z">
              <w:r>
                <w:t>-rlibrary</w:t>
              </w:r>
            </w:ins>
          </w:p>
        </w:tc>
        <w:tc>
          <w:tcPr>
            <w:tcW w:w="7058" w:type="dxa"/>
          </w:tcPr>
          <w:p w:rsidR="00632338" w:rsidRPr="00EE58D0" w:rsidRDefault="00632338" w:rsidP="00632338">
            <w:pPr>
              <w:pStyle w:val="TableBody"/>
            </w:pPr>
            <w:ins w:id="588" w:author="Ivan Porto Carrero" w:date="2009-09-16T16:34:00Z">
              <w:r>
                <w:t>require the following library before executing script ir -rrubygems will require the rubygems library.</w:t>
              </w:r>
            </w:ins>
          </w:p>
        </w:tc>
      </w:tr>
      <w:tr w:rsidR="00632338" w:rsidRPr="00EE58D0">
        <w:tc>
          <w:tcPr>
            <w:tcW w:w="2518" w:type="dxa"/>
          </w:tcPr>
          <w:p w:rsidR="00632338" w:rsidRPr="00EE58D0" w:rsidRDefault="00632338" w:rsidP="00632338">
            <w:pPr>
              <w:pStyle w:val="TableBody"/>
            </w:pPr>
            <w:ins w:id="589" w:author="Ivan Porto Carrero" w:date="2009-09-16T16:35:00Z">
              <w:r>
                <w:t>-v</w:t>
              </w:r>
            </w:ins>
          </w:p>
        </w:tc>
        <w:tc>
          <w:tcPr>
            <w:tcW w:w="7058" w:type="dxa"/>
          </w:tcPr>
          <w:p w:rsidR="00632338" w:rsidRPr="00EE58D0" w:rsidRDefault="00632338" w:rsidP="00632338">
            <w:pPr>
              <w:pStyle w:val="TableBody"/>
            </w:pPr>
            <w:ins w:id="590" w:author="Ivan Porto Carrero" w:date="2009-09-16T16:35:00Z">
              <w:r>
                <w:t>print version number then turn on verbose mode</w:t>
              </w:r>
            </w:ins>
          </w:p>
        </w:tc>
      </w:tr>
      <w:tr w:rsidR="00632338" w:rsidRPr="00EE58D0">
        <w:tc>
          <w:tcPr>
            <w:tcW w:w="2518" w:type="dxa"/>
          </w:tcPr>
          <w:p w:rsidR="00632338" w:rsidRPr="00EE58D0" w:rsidRDefault="00632338" w:rsidP="00632338">
            <w:pPr>
              <w:pStyle w:val="TableBody"/>
            </w:pPr>
            <w:ins w:id="591" w:author="Ivan Porto Carrero" w:date="2009-09-16T16:35:00Z">
              <w:r>
                <w:t>-w</w:t>
              </w:r>
            </w:ins>
          </w:p>
        </w:tc>
        <w:tc>
          <w:tcPr>
            <w:tcW w:w="7058" w:type="dxa"/>
          </w:tcPr>
          <w:p w:rsidR="00632338" w:rsidRPr="00EE58D0" w:rsidRDefault="00632338" w:rsidP="00632338">
            <w:pPr>
              <w:pStyle w:val="TableBody"/>
            </w:pPr>
            <w:ins w:id="592" w:author="Ivan Porto Carrero" w:date="2009-09-16T16:35:00Z">
              <w:r>
                <w:t>turn warnings on for your script</w:t>
              </w:r>
            </w:ins>
          </w:p>
        </w:tc>
      </w:tr>
      <w:tr w:rsidR="00632338" w:rsidRPr="00EE58D0">
        <w:tc>
          <w:tcPr>
            <w:tcW w:w="2518" w:type="dxa"/>
          </w:tcPr>
          <w:p w:rsidR="00632338" w:rsidRPr="00EE58D0" w:rsidRDefault="00632338" w:rsidP="00632338">
            <w:pPr>
              <w:pStyle w:val="TableBody"/>
            </w:pPr>
            <w:ins w:id="593" w:author="Ivan Porto Carrero" w:date="2009-09-16T16:35:00Z">
              <w:r>
                <w:t>-W[level]</w:t>
              </w:r>
            </w:ins>
          </w:p>
        </w:tc>
        <w:tc>
          <w:tcPr>
            <w:tcW w:w="7058" w:type="dxa"/>
          </w:tcPr>
          <w:p w:rsidR="00632338" w:rsidRPr="00D80589" w:rsidRDefault="00632338" w:rsidP="00632338">
            <w:pPr>
              <w:pStyle w:val="TableBody"/>
            </w:pPr>
            <w:ins w:id="594" w:author="Ivan Porto Carrero" w:date="2009-09-16T16:36:00Z">
              <w:r>
                <w:t xml:space="preserve">set </w:t>
              </w:r>
              <w:r w:rsidRPr="00D80589">
                <w:t>warning level; 0=silence, 1=medium, 2=verbose (default)</w:t>
              </w:r>
            </w:ins>
          </w:p>
        </w:tc>
      </w:tr>
      <w:tr w:rsidR="00632338" w:rsidRPr="00EE58D0">
        <w:tc>
          <w:tcPr>
            <w:tcW w:w="2518" w:type="dxa"/>
          </w:tcPr>
          <w:p w:rsidR="00632338" w:rsidRPr="00EE58D0" w:rsidRDefault="00632338" w:rsidP="00632338">
            <w:pPr>
              <w:pStyle w:val="TableBody"/>
            </w:pPr>
            <w:ins w:id="595" w:author="Ivan Porto Carrero" w:date="2009-09-16T16:36:00Z">
              <w:r>
                <w:t>-trace</w:t>
              </w:r>
            </w:ins>
          </w:p>
        </w:tc>
        <w:tc>
          <w:tcPr>
            <w:tcW w:w="7058" w:type="dxa"/>
          </w:tcPr>
          <w:p w:rsidR="00632338" w:rsidRPr="00EE58D0" w:rsidRDefault="00632338" w:rsidP="00632338">
            <w:pPr>
              <w:pStyle w:val="TableBody"/>
            </w:pPr>
            <w:ins w:id="596" w:author="Ivan Porto Carrero" w:date="2009-09-16T16:36:00Z">
              <w:r>
                <w:t>Enable support for set_trace_func</w:t>
              </w:r>
            </w:ins>
          </w:p>
        </w:tc>
      </w:tr>
      <w:tr w:rsidR="00632338" w:rsidRPr="00EE58D0">
        <w:trPr>
          <w:ins w:id="597" w:author="Ivan Porto Carrero" w:date="2009-09-16T16:36:00Z"/>
        </w:trPr>
        <w:tc>
          <w:tcPr>
            <w:tcW w:w="2518" w:type="dxa"/>
          </w:tcPr>
          <w:p w:rsidR="00632338" w:rsidRPr="00EE58D0" w:rsidDel="00D80589" w:rsidRDefault="00632338" w:rsidP="00632338">
            <w:pPr>
              <w:pStyle w:val="TableBody"/>
              <w:rPr>
                <w:ins w:id="598" w:author="Ivan Porto Carrero" w:date="2009-09-16T16:36:00Z"/>
              </w:rPr>
            </w:pPr>
            <w:ins w:id="599" w:author="Ivan Porto Carrero" w:date="2009-09-16T16:36:00Z">
              <w:r>
                <w:t>-profile</w:t>
              </w:r>
            </w:ins>
          </w:p>
        </w:tc>
        <w:tc>
          <w:tcPr>
            <w:tcW w:w="7058" w:type="dxa"/>
          </w:tcPr>
          <w:p w:rsidR="00632338" w:rsidRPr="00D80589" w:rsidDel="00D80589" w:rsidRDefault="00632338" w:rsidP="00632338">
            <w:pPr>
              <w:pStyle w:val="TableBody"/>
              <w:rPr>
                <w:ins w:id="600" w:author="Ivan Porto Carrero" w:date="2009-09-16T16:36:00Z"/>
              </w:rPr>
            </w:pPr>
            <w:ins w:id="601" w:author="Ivan Porto Carrero" w:date="2009-09-16T16:38:00Z">
              <w:r w:rsidRPr="00D80589">
                <w:t>Enable support for 'pi = IronRuby::Clr.profile { block_to_profile }'</w:t>
              </w:r>
            </w:ins>
          </w:p>
        </w:tc>
      </w:tr>
      <w:tr w:rsidR="00632338" w:rsidRPr="00EE58D0">
        <w:trPr>
          <w:ins w:id="602" w:author="Ivan Porto Carrero" w:date="2009-09-16T16:36:00Z"/>
        </w:trPr>
        <w:tc>
          <w:tcPr>
            <w:tcW w:w="2518" w:type="dxa"/>
          </w:tcPr>
          <w:p w:rsidR="00632338" w:rsidRDefault="00632338" w:rsidP="00632338">
            <w:pPr>
              <w:pStyle w:val="TableBody"/>
              <w:rPr>
                <w:ins w:id="603" w:author="Ivan Porto Carrero" w:date="2009-09-16T16:36:00Z"/>
              </w:rPr>
            </w:pPr>
            <w:ins w:id="604" w:author="Ivan Porto Carrero" w:date="2009-09-16T16:36:00Z">
              <w:r>
                <w:t>-18</w:t>
              </w:r>
            </w:ins>
          </w:p>
        </w:tc>
        <w:tc>
          <w:tcPr>
            <w:tcW w:w="7058" w:type="dxa"/>
          </w:tcPr>
          <w:p w:rsidR="00632338" w:rsidRPr="00D80589" w:rsidDel="00D80589" w:rsidRDefault="00632338" w:rsidP="00632338">
            <w:pPr>
              <w:pStyle w:val="TableBody"/>
              <w:rPr>
                <w:ins w:id="605" w:author="Ivan Porto Carrero" w:date="2009-09-16T16:36:00Z"/>
              </w:rPr>
            </w:pPr>
            <w:ins w:id="606" w:author="Ivan Porto Carrero" w:date="2009-09-16T16:39:00Z">
              <w:r w:rsidRPr="00D80589">
                <w:t>Ruby 1.8 mode</w:t>
              </w:r>
            </w:ins>
          </w:p>
        </w:tc>
      </w:tr>
      <w:tr w:rsidR="00632338" w:rsidRPr="00EE58D0">
        <w:trPr>
          <w:ins w:id="607" w:author="Ivan Porto Carrero" w:date="2009-09-16T16:36:00Z"/>
        </w:trPr>
        <w:tc>
          <w:tcPr>
            <w:tcW w:w="2518" w:type="dxa"/>
          </w:tcPr>
          <w:p w:rsidR="00632338" w:rsidRDefault="00632338" w:rsidP="00632338">
            <w:pPr>
              <w:pStyle w:val="TableBody"/>
              <w:rPr>
                <w:ins w:id="608" w:author="Ivan Porto Carrero" w:date="2009-09-16T16:36:00Z"/>
              </w:rPr>
            </w:pPr>
            <w:ins w:id="609" w:author="Ivan Porto Carrero" w:date="2009-09-16T16:36:00Z">
              <w:r>
                <w:t>-19</w:t>
              </w:r>
            </w:ins>
          </w:p>
        </w:tc>
        <w:tc>
          <w:tcPr>
            <w:tcW w:w="7058" w:type="dxa"/>
          </w:tcPr>
          <w:p w:rsidR="00632338" w:rsidRPr="00D80589" w:rsidDel="00D80589" w:rsidRDefault="00632338" w:rsidP="00632338">
            <w:pPr>
              <w:pStyle w:val="TableBody"/>
              <w:rPr>
                <w:ins w:id="610" w:author="Ivan Porto Carrero" w:date="2009-09-16T16:36:00Z"/>
              </w:rPr>
            </w:pPr>
            <w:ins w:id="611" w:author="Ivan Porto Carrero" w:date="2009-09-16T16:39:00Z">
              <w:r>
                <w:t>Ruby 1.9</w:t>
              </w:r>
              <w:r w:rsidRPr="00D80589">
                <w:t xml:space="preserve"> mode</w:t>
              </w:r>
            </w:ins>
          </w:p>
        </w:tc>
      </w:tr>
      <w:tr w:rsidR="00632338" w:rsidRPr="00EE58D0">
        <w:trPr>
          <w:ins w:id="612" w:author="Ivan Porto Carrero" w:date="2009-09-16T16:36:00Z"/>
        </w:trPr>
        <w:tc>
          <w:tcPr>
            <w:tcW w:w="2518" w:type="dxa"/>
          </w:tcPr>
          <w:p w:rsidR="00632338" w:rsidRDefault="00632338" w:rsidP="00632338">
            <w:pPr>
              <w:pStyle w:val="TableBody"/>
              <w:rPr>
                <w:ins w:id="613" w:author="Ivan Porto Carrero" w:date="2009-09-16T16:36:00Z"/>
              </w:rPr>
            </w:pPr>
            <w:ins w:id="614" w:author="Ivan Porto Carrero" w:date="2009-09-16T16:37:00Z">
              <w:r>
                <w:t>-20</w:t>
              </w:r>
            </w:ins>
          </w:p>
        </w:tc>
        <w:tc>
          <w:tcPr>
            <w:tcW w:w="7058" w:type="dxa"/>
          </w:tcPr>
          <w:p w:rsidR="00632338" w:rsidRPr="00D80589" w:rsidDel="00D80589" w:rsidRDefault="00632338" w:rsidP="00632338">
            <w:pPr>
              <w:pStyle w:val="TableBody"/>
              <w:rPr>
                <w:ins w:id="615" w:author="Ivan Porto Carrero" w:date="2009-09-16T16:36:00Z"/>
              </w:rPr>
            </w:pPr>
            <w:ins w:id="616" w:author="Ivan Porto Carrero" w:date="2009-09-16T16:39:00Z">
              <w:r w:rsidRPr="00D80589">
                <w:t xml:space="preserve">Ruby </w:t>
              </w:r>
              <w:r>
                <w:t>2.0</w:t>
              </w:r>
              <w:r w:rsidRPr="00D80589">
                <w:t xml:space="preserve"> mode</w:t>
              </w:r>
            </w:ins>
          </w:p>
        </w:tc>
      </w:tr>
      <w:tr w:rsidR="00632338" w:rsidRPr="00EE58D0">
        <w:trPr>
          <w:ins w:id="617" w:author="Ivan Porto Carrero" w:date="2009-09-16T16:37:00Z"/>
        </w:trPr>
        <w:tc>
          <w:tcPr>
            <w:tcW w:w="2518" w:type="dxa"/>
          </w:tcPr>
          <w:p w:rsidR="00632338" w:rsidRDefault="00632338" w:rsidP="00632338">
            <w:pPr>
              <w:pStyle w:val="TableBody"/>
              <w:rPr>
                <w:ins w:id="618" w:author="Ivan Porto Carrero" w:date="2009-09-16T16:37:00Z"/>
              </w:rPr>
            </w:pPr>
            <w:ins w:id="619" w:author="Ivan Porto Carrero" w:date="2009-09-16T16:37:00Z">
              <w:r>
                <w:t>-c cmd</w:t>
              </w:r>
            </w:ins>
          </w:p>
        </w:tc>
        <w:tc>
          <w:tcPr>
            <w:tcW w:w="7058" w:type="dxa"/>
          </w:tcPr>
          <w:p w:rsidR="00632338" w:rsidRPr="00C23355" w:rsidDel="00D80589" w:rsidRDefault="00632338" w:rsidP="00632338">
            <w:pPr>
              <w:pStyle w:val="TableBody"/>
              <w:rPr>
                <w:ins w:id="620" w:author="Ivan Porto Carrero" w:date="2009-09-16T16:37:00Z"/>
              </w:rPr>
            </w:pPr>
            <w:ins w:id="621" w:author="Ivan Porto Carrero" w:date="2009-09-16T16:39:00Z">
              <w:r w:rsidRPr="00C23355">
                <w:t>Program passed in as string (terminates option list)</w:t>
              </w:r>
            </w:ins>
          </w:p>
        </w:tc>
      </w:tr>
      <w:tr w:rsidR="00632338" w:rsidRPr="00EE58D0">
        <w:trPr>
          <w:ins w:id="622" w:author="Ivan Porto Carrero" w:date="2009-09-16T16:37:00Z"/>
        </w:trPr>
        <w:tc>
          <w:tcPr>
            <w:tcW w:w="2518" w:type="dxa"/>
          </w:tcPr>
          <w:p w:rsidR="00632338" w:rsidRDefault="00632338" w:rsidP="00632338">
            <w:pPr>
              <w:pStyle w:val="TableBody"/>
              <w:rPr>
                <w:ins w:id="623" w:author="Ivan Porto Carrero" w:date="2009-09-16T16:37:00Z"/>
              </w:rPr>
            </w:pPr>
            <w:ins w:id="624" w:author="Ivan Porto Carrero" w:date="2009-09-16T16:37:00Z">
              <w:r>
                <w:t>-h</w:t>
              </w:r>
            </w:ins>
          </w:p>
        </w:tc>
        <w:tc>
          <w:tcPr>
            <w:tcW w:w="7058" w:type="dxa"/>
          </w:tcPr>
          <w:p w:rsidR="00632338" w:rsidRPr="00C23355" w:rsidDel="00D80589" w:rsidRDefault="00632338" w:rsidP="00632338">
            <w:pPr>
              <w:pStyle w:val="TableBody"/>
              <w:rPr>
                <w:ins w:id="625" w:author="Ivan Porto Carrero" w:date="2009-09-16T16:37:00Z"/>
              </w:rPr>
            </w:pPr>
            <w:ins w:id="626" w:author="Ivan Porto Carrero" w:date="2009-09-16T16:39:00Z">
              <w:r w:rsidRPr="00C23355">
                <w:t>Display usage</w:t>
              </w:r>
            </w:ins>
          </w:p>
        </w:tc>
      </w:tr>
      <w:tr w:rsidR="00632338" w:rsidRPr="00EE58D0">
        <w:trPr>
          <w:ins w:id="627" w:author="Ivan Porto Carrero" w:date="2009-09-16T16:37:00Z"/>
        </w:trPr>
        <w:tc>
          <w:tcPr>
            <w:tcW w:w="2518" w:type="dxa"/>
          </w:tcPr>
          <w:p w:rsidR="00632338" w:rsidRDefault="00632338" w:rsidP="00632338">
            <w:pPr>
              <w:pStyle w:val="TableBody"/>
              <w:rPr>
                <w:ins w:id="628" w:author="Ivan Porto Carrero" w:date="2009-09-16T16:37:00Z"/>
              </w:rPr>
            </w:pPr>
            <w:ins w:id="629" w:author="Ivan Porto Carrero" w:date="2009-09-16T16:37:00Z">
              <w:r>
                <w:t>-i</w:t>
              </w:r>
            </w:ins>
          </w:p>
        </w:tc>
        <w:tc>
          <w:tcPr>
            <w:tcW w:w="7058" w:type="dxa"/>
          </w:tcPr>
          <w:p w:rsidR="00000000" w:rsidRDefault="00632338">
            <w:pPr>
              <w:pStyle w:val="TableBody"/>
              <w:tabs>
                <w:tab w:val="left" w:pos="1212"/>
              </w:tabs>
              <w:rPr>
                <w:ins w:id="630" w:author="Ivan Porto Carrero" w:date="2009-09-16T16:37:00Z"/>
              </w:rPr>
              <w:pPrChange w:id="631" w:author="Ivan Porto Carrero" w:date="2009-09-16T16:40:00Z">
                <w:pPr>
                  <w:pStyle w:val="TableBody"/>
                </w:pPr>
              </w:pPrChange>
            </w:pPr>
            <w:ins w:id="632" w:author="Ivan Porto Carrero" w:date="2009-09-16T16:40:00Z">
              <w:r w:rsidRPr="00C23355">
                <w:t>Inspect interactively after running script</w:t>
              </w:r>
            </w:ins>
          </w:p>
        </w:tc>
      </w:tr>
      <w:tr w:rsidR="00632338" w:rsidRPr="00EE58D0">
        <w:trPr>
          <w:ins w:id="633" w:author="Ivan Porto Carrero" w:date="2009-09-16T16:37:00Z"/>
        </w:trPr>
        <w:tc>
          <w:tcPr>
            <w:tcW w:w="2518" w:type="dxa"/>
          </w:tcPr>
          <w:p w:rsidR="00632338" w:rsidRDefault="00632338" w:rsidP="00632338">
            <w:pPr>
              <w:pStyle w:val="TableBody"/>
              <w:rPr>
                <w:ins w:id="634" w:author="Ivan Porto Carrero" w:date="2009-09-16T16:37:00Z"/>
              </w:rPr>
            </w:pPr>
            <w:ins w:id="635" w:author="Ivan Porto Carrero" w:date="2009-09-16T16:37:00Z">
              <w:r>
                <w:t>-V</w:t>
              </w:r>
            </w:ins>
          </w:p>
        </w:tc>
        <w:tc>
          <w:tcPr>
            <w:tcW w:w="7058" w:type="dxa"/>
          </w:tcPr>
          <w:p w:rsidR="00632338" w:rsidRPr="00C23355" w:rsidDel="00D80589" w:rsidRDefault="00632338" w:rsidP="00632338">
            <w:pPr>
              <w:pStyle w:val="TableBody"/>
              <w:rPr>
                <w:ins w:id="636" w:author="Ivan Porto Carrero" w:date="2009-09-16T16:37:00Z"/>
              </w:rPr>
            </w:pPr>
            <w:ins w:id="637" w:author="Ivan Porto Carrero" w:date="2009-09-16T16:40:00Z">
              <w:r w:rsidRPr="00C23355">
                <w:t>Print the version number and exit</w:t>
              </w:r>
            </w:ins>
          </w:p>
        </w:tc>
      </w:tr>
      <w:tr w:rsidR="00632338" w:rsidRPr="00EE58D0">
        <w:trPr>
          <w:ins w:id="638" w:author="Ivan Porto Carrero" w:date="2009-09-16T16:37:00Z"/>
        </w:trPr>
        <w:tc>
          <w:tcPr>
            <w:tcW w:w="2518" w:type="dxa"/>
          </w:tcPr>
          <w:p w:rsidR="00632338" w:rsidRDefault="00632338" w:rsidP="00632338">
            <w:pPr>
              <w:pStyle w:val="TableBody"/>
              <w:rPr>
                <w:ins w:id="639" w:author="Ivan Porto Carrero" w:date="2009-09-16T16:37:00Z"/>
              </w:rPr>
            </w:pPr>
            <w:ins w:id="640" w:author="Ivan Porto Carrero" w:date="2009-09-16T16:37:00Z">
              <w:r>
                <w:t>-D</w:t>
              </w:r>
            </w:ins>
          </w:p>
        </w:tc>
        <w:tc>
          <w:tcPr>
            <w:tcW w:w="7058" w:type="dxa"/>
          </w:tcPr>
          <w:p w:rsidR="00000000" w:rsidRDefault="00632338">
            <w:pPr>
              <w:pStyle w:val="TableBody"/>
              <w:tabs>
                <w:tab w:val="left" w:pos="998"/>
              </w:tabs>
              <w:rPr>
                <w:ins w:id="641" w:author="Ivan Porto Carrero" w:date="2009-09-16T16:37:00Z"/>
              </w:rPr>
              <w:pPrChange w:id="642" w:author="Ivan Porto Carrero" w:date="2009-09-16T16:40:00Z">
                <w:pPr>
                  <w:pStyle w:val="TableBody"/>
                </w:pPr>
              </w:pPrChange>
            </w:pPr>
            <w:ins w:id="643" w:author="Ivan Porto Carrero" w:date="2009-09-16T16:40:00Z">
              <w:r w:rsidRPr="00C23355">
                <w:t>Enable application debugging</w:t>
              </w:r>
            </w:ins>
          </w:p>
        </w:tc>
      </w:tr>
      <w:tr w:rsidR="00632338" w:rsidRPr="00EE58D0">
        <w:trPr>
          <w:ins w:id="644" w:author="Ivan Porto Carrero" w:date="2009-09-16T16:37:00Z"/>
        </w:trPr>
        <w:tc>
          <w:tcPr>
            <w:tcW w:w="2518" w:type="dxa"/>
          </w:tcPr>
          <w:p w:rsidR="00632338" w:rsidRDefault="00632338" w:rsidP="00632338">
            <w:pPr>
              <w:pStyle w:val="TableBody"/>
              <w:rPr>
                <w:ins w:id="645" w:author="Ivan Porto Carrero" w:date="2009-09-16T16:37:00Z"/>
              </w:rPr>
            </w:pPr>
            <w:ins w:id="646" w:author="Ivan Porto Carrero" w:date="2009-09-16T16:37:00Z">
              <w:r>
                <w:t>-X:AutoIndent</w:t>
              </w:r>
            </w:ins>
          </w:p>
        </w:tc>
        <w:tc>
          <w:tcPr>
            <w:tcW w:w="7058" w:type="dxa"/>
          </w:tcPr>
          <w:p w:rsidR="00632338" w:rsidRPr="00C23355" w:rsidDel="00D80589" w:rsidRDefault="00632338" w:rsidP="00632338">
            <w:pPr>
              <w:pStyle w:val="TableBody"/>
              <w:rPr>
                <w:ins w:id="647" w:author="Ivan Porto Carrero" w:date="2009-09-16T16:37:00Z"/>
              </w:rPr>
            </w:pPr>
            <w:ins w:id="648" w:author="Ivan Porto Carrero" w:date="2009-09-16T16:40:00Z">
              <w:r w:rsidRPr="00C23355">
                <w:t>Enable auto-indenting in the REPL loop</w:t>
              </w:r>
            </w:ins>
          </w:p>
        </w:tc>
      </w:tr>
      <w:tr w:rsidR="00632338" w:rsidRPr="00EE58D0">
        <w:trPr>
          <w:ins w:id="649" w:author="Ivan Porto Carrero" w:date="2009-09-16T16:37:00Z"/>
        </w:trPr>
        <w:tc>
          <w:tcPr>
            <w:tcW w:w="2518" w:type="dxa"/>
          </w:tcPr>
          <w:p w:rsidR="00632338" w:rsidRDefault="00632338" w:rsidP="00632338">
            <w:pPr>
              <w:pStyle w:val="TableBody"/>
              <w:rPr>
                <w:ins w:id="650" w:author="Ivan Porto Carrero" w:date="2009-09-16T16:37:00Z"/>
              </w:rPr>
            </w:pPr>
            <w:ins w:id="651" w:author="Ivan Porto Carrero" w:date="2009-09-16T16:37:00Z">
              <w:r>
                <w:t>-X:ExceptionDetail</w:t>
              </w:r>
            </w:ins>
          </w:p>
        </w:tc>
        <w:tc>
          <w:tcPr>
            <w:tcW w:w="7058" w:type="dxa"/>
          </w:tcPr>
          <w:p w:rsidR="00632338" w:rsidRPr="00C23355" w:rsidDel="00D80589" w:rsidRDefault="00632338" w:rsidP="00632338">
            <w:pPr>
              <w:pStyle w:val="TableBody"/>
              <w:rPr>
                <w:ins w:id="652" w:author="Ivan Porto Carrero" w:date="2009-09-16T16:37:00Z"/>
              </w:rPr>
            </w:pPr>
            <w:ins w:id="653" w:author="Ivan Porto Carrero" w:date="2009-09-16T16:40:00Z">
              <w:r w:rsidRPr="00C23355">
                <w:t>Enable ExceptionDetail mode</w:t>
              </w:r>
            </w:ins>
          </w:p>
        </w:tc>
      </w:tr>
      <w:tr w:rsidR="00632338" w:rsidRPr="00EE58D0">
        <w:trPr>
          <w:ins w:id="654" w:author="Ivan Porto Carrero" w:date="2009-09-16T16:37:00Z"/>
        </w:trPr>
        <w:tc>
          <w:tcPr>
            <w:tcW w:w="2518" w:type="dxa"/>
          </w:tcPr>
          <w:p w:rsidR="00632338" w:rsidRDefault="00632338" w:rsidP="00632338">
            <w:pPr>
              <w:pStyle w:val="TableBody"/>
              <w:rPr>
                <w:ins w:id="655" w:author="Ivan Porto Carrero" w:date="2009-09-16T16:37:00Z"/>
              </w:rPr>
            </w:pPr>
            <w:ins w:id="656" w:author="Ivan Porto Carrero" w:date="2009-09-16T16:37:00Z">
              <w:r>
                <w:t>-X:NoAdaptiveCompilation</w:t>
              </w:r>
            </w:ins>
          </w:p>
        </w:tc>
        <w:tc>
          <w:tcPr>
            <w:tcW w:w="7058" w:type="dxa"/>
          </w:tcPr>
          <w:p w:rsidR="00000000" w:rsidRDefault="00632338">
            <w:pPr>
              <w:pStyle w:val="TableBody"/>
              <w:tabs>
                <w:tab w:val="left" w:pos="1255"/>
              </w:tabs>
              <w:rPr>
                <w:ins w:id="657" w:author="Ivan Porto Carrero" w:date="2009-09-16T16:37:00Z"/>
              </w:rPr>
              <w:pPrChange w:id="658" w:author="Ivan Porto Carrero" w:date="2009-09-16T16:40:00Z">
                <w:pPr>
                  <w:pStyle w:val="TableBody"/>
                </w:pPr>
              </w:pPrChange>
            </w:pPr>
            <w:ins w:id="659" w:author="Ivan Porto Carrero" w:date="2009-09-16T16:40:00Z">
              <w:r w:rsidRPr="00C23355">
                <w:t>Disable adaptive compilation</w:t>
              </w:r>
            </w:ins>
          </w:p>
        </w:tc>
      </w:tr>
      <w:tr w:rsidR="00632338" w:rsidRPr="00EE58D0">
        <w:trPr>
          <w:ins w:id="660" w:author="Ivan Porto Carrero" w:date="2009-09-16T16:38:00Z"/>
        </w:trPr>
        <w:tc>
          <w:tcPr>
            <w:tcW w:w="2518" w:type="dxa"/>
          </w:tcPr>
          <w:p w:rsidR="00632338" w:rsidRDefault="00632338" w:rsidP="00632338">
            <w:pPr>
              <w:pStyle w:val="TableBody"/>
              <w:rPr>
                <w:ins w:id="661" w:author="Ivan Porto Carrero" w:date="2009-09-16T16:38:00Z"/>
              </w:rPr>
            </w:pPr>
            <w:ins w:id="662" w:author="Ivan Porto Carrero" w:date="2009-09-16T16:38:00Z">
              <w:r>
                <w:t>-X:PassExceptions</w:t>
              </w:r>
            </w:ins>
          </w:p>
        </w:tc>
        <w:tc>
          <w:tcPr>
            <w:tcW w:w="7058" w:type="dxa"/>
          </w:tcPr>
          <w:p w:rsidR="00632338" w:rsidRPr="00C23355" w:rsidDel="00D80589" w:rsidRDefault="00632338" w:rsidP="00632338">
            <w:pPr>
              <w:pStyle w:val="TableBody"/>
              <w:rPr>
                <w:ins w:id="663" w:author="Ivan Porto Carrero" w:date="2009-09-16T16:38:00Z"/>
              </w:rPr>
            </w:pPr>
            <w:ins w:id="664" w:author="Ivan Porto Carrero" w:date="2009-09-16T16:41:00Z">
              <w:r w:rsidRPr="00C23355">
                <w:t>Do not catch exceptions that are unhandled by script code</w:t>
              </w:r>
            </w:ins>
          </w:p>
        </w:tc>
      </w:tr>
      <w:tr w:rsidR="00632338" w:rsidRPr="00EE58D0">
        <w:trPr>
          <w:ins w:id="665" w:author="Ivan Porto Carrero" w:date="2009-09-16T16:38:00Z"/>
        </w:trPr>
        <w:tc>
          <w:tcPr>
            <w:tcW w:w="2518" w:type="dxa"/>
          </w:tcPr>
          <w:p w:rsidR="00632338" w:rsidRDefault="00632338" w:rsidP="00632338">
            <w:pPr>
              <w:pStyle w:val="TableBody"/>
              <w:rPr>
                <w:ins w:id="666" w:author="Ivan Porto Carrero" w:date="2009-09-16T16:38:00Z"/>
              </w:rPr>
            </w:pPr>
            <w:ins w:id="667" w:author="Ivan Porto Carrero" w:date="2009-09-16T16:38:00Z">
              <w:r>
                <w:t>-X:PrivateBinding</w:t>
              </w:r>
            </w:ins>
          </w:p>
        </w:tc>
        <w:tc>
          <w:tcPr>
            <w:tcW w:w="7058" w:type="dxa"/>
          </w:tcPr>
          <w:p w:rsidR="00632338" w:rsidRPr="00C23355" w:rsidDel="00D80589" w:rsidRDefault="00632338" w:rsidP="00632338">
            <w:pPr>
              <w:pStyle w:val="TableBody"/>
              <w:rPr>
                <w:ins w:id="668" w:author="Ivan Porto Carrero" w:date="2009-09-16T16:38:00Z"/>
              </w:rPr>
            </w:pPr>
            <w:ins w:id="669" w:author="Ivan Porto Carrero" w:date="2009-09-16T16:41:00Z">
              <w:r w:rsidRPr="00C23355">
                <w:t>Enable binding to private members</w:t>
              </w:r>
            </w:ins>
          </w:p>
        </w:tc>
      </w:tr>
      <w:tr w:rsidR="00632338" w:rsidRPr="00EE58D0">
        <w:trPr>
          <w:ins w:id="670" w:author="Ivan Porto Carrero" w:date="2009-09-16T16:38:00Z"/>
        </w:trPr>
        <w:tc>
          <w:tcPr>
            <w:tcW w:w="2518" w:type="dxa"/>
          </w:tcPr>
          <w:p w:rsidR="00632338" w:rsidRDefault="00632338" w:rsidP="00632338">
            <w:pPr>
              <w:pStyle w:val="TableBody"/>
              <w:rPr>
                <w:ins w:id="671" w:author="Ivan Porto Carrero" w:date="2009-09-16T16:38:00Z"/>
              </w:rPr>
            </w:pPr>
            <w:ins w:id="672" w:author="Ivan Porto Carrero" w:date="2009-09-16T16:38:00Z">
              <w:r>
                <w:t>-X:ShowClrExceptions</w:t>
              </w:r>
            </w:ins>
          </w:p>
        </w:tc>
        <w:tc>
          <w:tcPr>
            <w:tcW w:w="7058" w:type="dxa"/>
          </w:tcPr>
          <w:p w:rsidR="00632338" w:rsidRPr="00C23355" w:rsidDel="00D80589" w:rsidRDefault="00632338" w:rsidP="00632338">
            <w:pPr>
              <w:pStyle w:val="TableBody"/>
              <w:rPr>
                <w:ins w:id="673" w:author="Ivan Porto Carrero" w:date="2009-09-16T16:38:00Z"/>
              </w:rPr>
            </w:pPr>
            <w:ins w:id="674" w:author="Ivan Porto Carrero" w:date="2009-09-16T16:41:00Z">
              <w:r w:rsidRPr="00C23355">
                <w:t>Display CLS Exception information</w:t>
              </w:r>
            </w:ins>
          </w:p>
        </w:tc>
      </w:tr>
      <w:tr w:rsidR="00632338" w:rsidRPr="00EE58D0">
        <w:trPr>
          <w:ins w:id="675" w:author="Ivan Porto Carrero" w:date="2009-09-16T16:38:00Z"/>
        </w:trPr>
        <w:tc>
          <w:tcPr>
            <w:tcW w:w="2518" w:type="dxa"/>
          </w:tcPr>
          <w:p w:rsidR="00632338" w:rsidRDefault="00632338" w:rsidP="00632338">
            <w:pPr>
              <w:pStyle w:val="TableBody"/>
              <w:rPr>
                <w:ins w:id="676" w:author="Ivan Porto Carrero" w:date="2009-09-16T16:38:00Z"/>
              </w:rPr>
            </w:pPr>
            <w:ins w:id="677" w:author="Ivan Porto Carrero" w:date="2009-09-16T16:38:00Z">
              <w:r>
                <w:t>-X:TabCompletion</w:t>
              </w:r>
            </w:ins>
          </w:p>
        </w:tc>
        <w:tc>
          <w:tcPr>
            <w:tcW w:w="7058" w:type="dxa"/>
          </w:tcPr>
          <w:p w:rsidR="00632338" w:rsidRPr="00C23355" w:rsidDel="00D80589" w:rsidRDefault="00632338" w:rsidP="00632338">
            <w:pPr>
              <w:pStyle w:val="TableBody"/>
              <w:rPr>
                <w:ins w:id="678" w:author="Ivan Porto Carrero" w:date="2009-09-16T16:38:00Z"/>
              </w:rPr>
            </w:pPr>
            <w:ins w:id="679" w:author="Ivan Porto Carrero" w:date="2009-09-16T16:41:00Z">
              <w:r w:rsidRPr="00C23355">
                <w:t>Enable TabCompletion mode</w:t>
              </w:r>
            </w:ins>
          </w:p>
        </w:tc>
      </w:tr>
      <w:tr w:rsidR="00632338" w:rsidRPr="00EE58D0">
        <w:trPr>
          <w:ins w:id="680" w:author="Ivan Porto Carrero" w:date="2009-09-16T16:38:00Z"/>
        </w:trPr>
        <w:tc>
          <w:tcPr>
            <w:tcW w:w="2518" w:type="dxa"/>
          </w:tcPr>
          <w:p w:rsidR="00632338" w:rsidRDefault="00632338" w:rsidP="00632338">
            <w:pPr>
              <w:pStyle w:val="TableBody"/>
              <w:rPr>
                <w:ins w:id="681" w:author="Ivan Porto Carrero" w:date="2009-09-16T16:38:00Z"/>
              </w:rPr>
            </w:pPr>
            <w:ins w:id="682" w:author="Ivan Porto Carrero" w:date="2009-09-16T16:38:00Z">
              <w:r>
                <w:t>-X:ColorfulConsole</w:t>
              </w:r>
            </w:ins>
          </w:p>
        </w:tc>
        <w:tc>
          <w:tcPr>
            <w:tcW w:w="7058" w:type="dxa"/>
          </w:tcPr>
          <w:p w:rsidR="00632338" w:rsidRPr="00C23355" w:rsidDel="00D80589" w:rsidRDefault="00632338" w:rsidP="00632338">
            <w:pPr>
              <w:pStyle w:val="TableBody"/>
              <w:rPr>
                <w:ins w:id="683" w:author="Ivan Porto Carrero" w:date="2009-09-16T16:38:00Z"/>
              </w:rPr>
            </w:pPr>
            <w:ins w:id="684" w:author="Ivan Porto Carrero" w:date="2009-09-16T16:41:00Z">
              <w:r w:rsidRPr="00C23355">
                <w:t>Enable ColorfulConsole</w:t>
              </w:r>
            </w:ins>
          </w:p>
        </w:tc>
      </w:tr>
    </w:tbl>
    <w:p w:rsidR="00632338" w:rsidRPr="00EE58D0" w:rsidRDefault="00632338" w:rsidP="00632338">
      <w:pPr>
        <w:pStyle w:val="Body"/>
      </w:pPr>
    </w:p>
    <w:p w:rsidR="00632338" w:rsidRPr="00EE58D0" w:rsidRDefault="00632338" w:rsidP="00632338">
      <w:pPr>
        <w:pStyle w:val="Body"/>
      </w:pPr>
    </w:p>
    <w:p w:rsidR="00632338" w:rsidRPr="00EE58D0" w:rsidRDefault="00632338" w:rsidP="00632338">
      <w:pPr>
        <w:pStyle w:val="Body"/>
      </w:pPr>
      <w:r w:rsidRPr="00EE58D0">
        <w:t>The next discussion we would like to have in this essential building blocks section is having the language feature of a good eval function.</w:t>
      </w:r>
    </w:p>
    <w:p w:rsidR="00632338" w:rsidRPr="00EE58D0" w:rsidRDefault="00632338" w:rsidP="00632338">
      <w:pPr>
        <w:pStyle w:val="Head2"/>
      </w:pPr>
      <w:bookmarkStart w:id="685" w:name="_Toc184264764"/>
      <w:bookmarkStart w:id="686" w:name="_Toc184380888"/>
      <w:bookmarkStart w:id="687" w:name="_Toc194834384"/>
      <w:bookmarkStart w:id="688" w:name="_Toc242065733"/>
      <w:r w:rsidRPr="00EE58D0">
        <w:t>1.3.3 Eval: trading in Reflection.Emit for simplicity</w:t>
      </w:r>
      <w:bookmarkEnd w:id="685"/>
      <w:bookmarkEnd w:id="686"/>
      <w:bookmarkEnd w:id="687"/>
      <w:bookmarkEnd w:id="688"/>
    </w:p>
    <w:p w:rsidR="00632338" w:rsidRPr="00EE58D0" w:rsidRDefault="00632338" w:rsidP="00632338">
      <w:pPr>
        <w:pStyle w:val="Body1"/>
      </w:pPr>
      <w:r w:rsidRPr="00EE58D0">
        <w:t>If you're an experienced .NET developer, you've probably used reflection on a couple occasions. And sometimes you may have wished that there was a way for you to generate some code and then have that code participate in your program. In the static languages of the .NET framework you are kind of able to, although you would have to know about the shape your type upfront for it to fully participate in your code.</w:t>
      </w:r>
    </w:p>
    <w:p w:rsidR="00632338" w:rsidRPr="00EE58D0" w:rsidRDefault="00632338" w:rsidP="00632338">
      <w:pPr>
        <w:pStyle w:val="Body"/>
      </w:pPr>
      <w:r w:rsidRPr="00EE58D0">
        <w:t>It's a little bit unfortunate but we’re going to have to deep dive into some of the corners of the .NET framework. Don't be alarmed or intimidated by the fact that you have not seen these abilities before or you haven't used .NET before. We just need to do this to contrast the differences in the 2 approaches. On the other hand it might be a nice way for you to discover a lesser known feature of the C# language.</w:t>
      </w:r>
    </w:p>
    <w:p w:rsidR="00632338" w:rsidRPr="00EE58D0" w:rsidRDefault="00632338" w:rsidP="00632338">
      <w:pPr>
        <w:pStyle w:val="Body"/>
      </w:pPr>
      <w:r w:rsidRPr="00EE58D0">
        <w:t>We'll look at an implementation that uses the .NET facilities for doing runtime code generation and subsequently we'll look at an implementation in the Ruby language. We'll turn to the good old hello world program so that it is simple enough for everyone to understand.</w:t>
      </w:r>
    </w:p>
    <w:p w:rsidR="00632338" w:rsidRPr="00EE58D0" w:rsidRDefault="00632338" w:rsidP="00632338">
      <w:pPr>
        <w:pStyle w:val="Head3"/>
      </w:pPr>
      <w:bookmarkStart w:id="689" w:name="_Toc184264765"/>
      <w:bookmarkStart w:id="690" w:name="_Toc184380889"/>
      <w:bookmarkStart w:id="691" w:name="_Toc194834385"/>
      <w:bookmarkStart w:id="692" w:name="_Toc242065734"/>
      <w:r w:rsidRPr="00EE58D0">
        <w:t>Reflection.Emit: executing arbitrary code</w:t>
      </w:r>
      <w:bookmarkEnd w:id="689"/>
      <w:bookmarkEnd w:id="690"/>
      <w:bookmarkEnd w:id="691"/>
      <w:r>
        <w:t xml:space="preserve"> the hard way</w:t>
      </w:r>
      <w:bookmarkEnd w:id="692"/>
    </w:p>
    <w:p w:rsidR="00632338" w:rsidRPr="00EE58D0" w:rsidRDefault="00632338" w:rsidP="00632338">
      <w:pPr>
        <w:pStyle w:val="Body1"/>
      </w:pPr>
      <w:r w:rsidRPr="00EE58D0">
        <w:t xml:space="preserve">When you compile your code in VB.NET or C# or in any other compiled language that is implemented on top of the .NET framework; the code doesn't compile into native code instead it compiles into CIL (Common Intermediate Language) bytecode. And right before a method gets executed for the first time at runtime it gets compiled into native code. This is a good way of doing something because there is only a slight delay when a method gets executed for the first time. But the native code that is generated can be heavily optimized by the compiler because it has a lot of information about the platform it is running on. This also means that you could generate IL to do some code generation at runtime. Let's look at what happens when we implement hello world. </w:t>
      </w:r>
    </w:p>
    <w:p w:rsidR="00632338" w:rsidRPr="00EE58D0" w:rsidRDefault="00632338" w:rsidP="00632338">
      <w:pPr>
        <w:pStyle w:val="Body"/>
      </w:pPr>
      <w:r w:rsidRPr="00EE58D0">
        <w:t xml:space="preserve">To write our hello world implementation in C# we would do have to write something </w:t>
      </w:r>
      <w:ins w:id="693" w:author="Ivan Porto Carrero" w:date="2009-09-16T17:06:00Z">
        <w:r>
          <w:t>like:</w:t>
        </w:r>
      </w:ins>
    </w:p>
    <w:p w:rsidR="00632338" w:rsidRDefault="00632338" w:rsidP="00632338">
      <w:pPr>
        <w:pStyle w:val="Code"/>
        <w:numPr>
          <w:ins w:id="694" w:author="Ivan Porto Carrero" w:date="2009-09-16T17:05:00Z"/>
        </w:numPr>
        <w:rPr>
          <w:ins w:id="695" w:author="Ivan Porto Carrero" w:date="2009-09-16T17:05:00Z"/>
        </w:rPr>
      </w:pPr>
    </w:p>
    <w:p w:rsidR="00632338" w:rsidRPr="00EE58D0" w:rsidRDefault="00632338" w:rsidP="00632338">
      <w:pPr>
        <w:pStyle w:val="Code"/>
      </w:pPr>
      <w:r w:rsidRPr="00EE58D0">
        <w:t>public static void Main(string[] args)</w:t>
      </w:r>
    </w:p>
    <w:p w:rsidR="00632338" w:rsidRPr="00EE58D0" w:rsidRDefault="00632338" w:rsidP="00632338">
      <w:pPr>
        <w:pStyle w:val="Code"/>
      </w:pPr>
      <w:r w:rsidRPr="00EE58D0">
        <w:t>{</w:t>
      </w:r>
    </w:p>
    <w:p w:rsidR="00632338" w:rsidRPr="00EE58D0" w:rsidRDefault="00632338" w:rsidP="00632338">
      <w:pPr>
        <w:pStyle w:val="Code"/>
      </w:pPr>
      <w:r w:rsidRPr="00EE58D0">
        <w:t xml:space="preserve">        System.Console.WriteLine("Hello, World!!!"); //outputs Hello, World!!!</w:t>
      </w:r>
    </w:p>
    <w:p w:rsidR="00632338" w:rsidRPr="00EE58D0" w:rsidRDefault="00632338" w:rsidP="00632338">
      <w:pPr>
        <w:pStyle w:val="Code"/>
      </w:pPr>
      <w:r w:rsidRPr="00EE58D0">
        <w:t>}</w:t>
      </w:r>
    </w:p>
    <w:p w:rsidR="00632338" w:rsidRPr="00EE58D0" w:rsidRDefault="00632338" w:rsidP="00632338">
      <w:pPr>
        <w:pStyle w:val="Body1"/>
      </w:pPr>
      <w:r w:rsidRPr="00EE58D0">
        <w:t xml:space="preserve">And when we compiled that bit of code it could be a bytecode representation </w:t>
      </w:r>
      <w:ins w:id="696" w:author="Ivan Porto Carrero" w:date="2009-09-16T17:06:00Z">
        <w:r>
          <w:t>like:</w:t>
        </w:r>
      </w:ins>
    </w:p>
    <w:p w:rsidR="00632338" w:rsidRDefault="00632338" w:rsidP="00632338">
      <w:pPr>
        <w:pStyle w:val="Code"/>
        <w:numPr>
          <w:ins w:id="697" w:author="Ivan Porto Carrero" w:date="2009-09-16T17:06:00Z"/>
        </w:numPr>
        <w:rPr>
          <w:ins w:id="698" w:author="Ivan Porto Carrero" w:date="2009-09-16T17:06:00Z"/>
        </w:rPr>
      </w:pPr>
    </w:p>
    <w:p w:rsidR="00632338" w:rsidRPr="00EE58D0" w:rsidRDefault="00632338" w:rsidP="00632338">
      <w:pPr>
        <w:pStyle w:val="Code"/>
      </w:pPr>
      <w:r w:rsidRPr="00EE58D0">
        <w:t>.method public static void MyMain() cil managed</w:t>
      </w:r>
    </w:p>
    <w:p w:rsidR="00632338" w:rsidRPr="00EE58D0" w:rsidRDefault="00632338" w:rsidP="00632338">
      <w:pPr>
        <w:pStyle w:val="Code"/>
      </w:pPr>
      <w:r w:rsidRPr="00EE58D0">
        <w:t>{</w:t>
      </w:r>
    </w:p>
    <w:p w:rsidR="00632338" w:rsidRPr="00EE58D0" w:rsidRDefault="00632338" w:rsidP="00632338">
      <w:pPr>
        <w:pStyle w:val="Code"/>
      </w:pPr>
      <w:r w:rsidRPr="00EE58D0">
        <w:t xml:space="preserve">  </w:t>
      </w:r>
      <w:r w:rsidRPr="00EE58D0">
        <w:tab/>
        <w:t>.entrypoint</w:t>
      </w:r>
    </w:p>
    <w:p w:rsidR="00632338" w:rsidRPr="00EE58D0" w:rsidRDefault="00632338" w:rsidP="00632338">
      <w:pPr>
        <w:pStyle w:val="Code"/>
      </w:pPr>
    </w:p>
    <w:p w:rsidR="00632338" w:rsidRPr="00EE58D0" w:rsidRDefault="00632338" w:rsidP="00632338">
      <w:pPr>
        <w:pStyle w:val="Code"/>
      </w:pPr>
      <w:r w:rsidRPr="00EE58D0">
        <w:t xml:space="preserve">  </w:t>
      </w:r>
      <w:r w:rsidRPr="00EE58D0">
        <w:tab/>
        <w:t>ldstr</w:t>
      </w:r>
      <w:r w:rsidRPr="00EE58D0">
        <w:tab/>
        <w:t>"Hello, World!!!"</w:t>
      </w:r>
    </w:p>
    <w:p w:rsidR="00632338" w:rsidRPr="00EE58D0" w:rsidRDefault="00632338" w:rsidP="00632338">
      <w:pPr>
        <w:pStyle w:val="Code"/>
      </w:pPr>
      <w:r w:rsidRPr="00EE58D0">
        <w:t xml:space="preserve">  </w:t>
      </w:r>
      <w:r w:rsidRPr="00EE58D0">
        <w:tab/>
        <w:t>call</w:t>
      </w:r>
      <w:r w:rsidRPr="00EE58D0">
        <w:tab/>
        <w:t>void [mscorlib]System.Console::WriteLine(string)</w:t>
      </w:r>
    </w:p>
    <w:p w:rsidR="00632338" w:rsidRPr="00EE58D0" w:rsidRDefault="00632338" w:rsidP="00632338">
      <w:pPr>
        <w:pStyle w:val="Code"/>
      </w:pPr>
      <w:r w:rsidRPr="00EE58D0">
        <w:t xml:space="preserve">  </w:t>
      </w:r>
      <w:r w:rsidRPr="00EE58D0">
        <w:tab/>
        <w:t>ret</w:t>
      </w:r>
      <w:r w:rsidRPr="00EE58D0">
        <w:tab/>
        <w:t>//outputs Hello, World!!!</w:t>
      </w:r>
    </w:p>
    <w:p w:rsidR="00632338" w:rsidRPr="00EE58D0" w:rsidRDefault="00632338" w:rsidP="00632338">
      <w:pPr>
        <w:pStyle w:val="Code"/>
      </w:pPr>
      <w:r w:rsidRPr="00EE58D0">
        <w:t>}</w:t>
      </w:r>
    </w:p>
    <w:p w:rsidR="00632338" w:rsidRPr="00EE58D0" w:rsidRDefault="00632338" w:rsidP="00632338">
      <w:pPr>
        <w:pStyle w:val="Code"/>
      </w:pPr>
    </w:p>
    <w:p w:rsidR="00632338" w:rsidRPr="00EE58D0" w:rsidRDefault="00632338" w:rsidP="00632338">
      <w:pPr>
        <w:pStyle w:val="Body"/>
        <w:ind w:firstLine="0"/>
      </w:pPr>
      <w:r w:rsidRPr="00EE58D0">
        <w:t xml:space="preserve">Now when we would want to generate that bit of code at runtime instead of having it precompiled we can use the C# code </w:t>
      </w:r>
      <w:ins w:id="699" w:author="Lianna Wlasiuk" w:date="2009-08-31T18:44:00Z">
        <w:r>
          <w:t>shown in</w:t>
        </w:r>
        <w:r w:rsidRPr="00EE58D0">
          <w:t xml:space="preserve"> </w:t>
        </w:r>
      </w:ins>
      <w:r w:rsidRPr="00EE58D0">
        <w:t>listing 1.</w:t>
      </w:r>
      <w:ins w:id="700" w:author="Ivan Porto Carrero" w:date="2009-09-16T17:06:00Z">
        <w:r>
          <w:t>7</w:t>
        </w:r>
      </w:ins>
      <w:r w:rsidRPr="00EE58D0">
        <w:t>.</w:t>
      </w:r>
    </w:p>
    <w:p w:rsidR="00632338" w:rsidRPr="00EE58D0" w:rsidRDefault="00632338" w:rsidP="00632338">
      <w:pPr>
        <w:pStyle w:val="Body"/>
        <w:ind w:firstLine="0"/>
      </w:pPr>
    </w:p>
    <w:p w:rsidR="00632338" w:rsidRPr="00EE58D0" w:rsidRDefault="00632338" w:rsidP="00632338">
      <w:pPr>
        <w:pStyle w:val="CodeListingCaption"/>
      </w:pPr>
      <w:r w:rsidRPr="00EE58D0">
        <w:t>Listing 1.</w:t>
      </w:r>
      <w:ins w:id="701" w:author="Ivan Porto Carrero" w:date="2009-09-16T17:06:00Z">
        <w:r>
          <w:t>7</w:t>
        </w:r>
      </w:ins>
      <w:r w:rsidRPr="00EE58D0">
        <w:t>: Generating code at runtime with C#</w:t>
      </w:r>
    </w:p>
    <w:p w:rsidR="00632338" w:rsidRPr="00EE58D0" w:rsidRDefault="00632338" w:rsidP="00632338">
      <w:pPr>
        <w:pStyle w:val="Code"/>
      </w:pPr>
      <w:r w:rsidRPr="00EE58D0">
        <w:t>public class HelloWorldLCG</w:t>
      </w:r>
    </w:p>
    <w:p w:rsidR="00632338" w:rsidRPr="00EE58D0" w:rsidRDefault="00632338" w:rsidP="00632338">
      <w:pPr>
        <w:pStyle w:val="Code"/>
      </w:pPr>
      <w:r w:rsidRPr="00EE58D0">
        <w:t>{</w:t>
      </w:r>
    </w:p>
    <w:p w:rsidR="00632338" w:rsidRPr="00EE58D0" w:rsidRDefault="00632338" w:rsidP="00632338">
      <w:pPr>
        <w:pStyle w:val="Code"/>
      </w:pPr>
      <w:r w:rsidRPr="00EE58D0">
        <w:t xml:space="preserve">    public static void Demonstrate()</w:t>
      </w:r>
    </w:p>
    <w:p w:rsidR="00632338" w:rsidRPr="00EE58D0" w:rsidRDefault="00632338" w:rsidP="00632338">
      <w:pPr>
        <w:pStyle w:val="Code"/>
      </w:pPr>
      <w:r w:rsidRPr="00EE58D0">
        <w:t xml:space="preserve">    {</w:t>
      </w:r>
    </w:p>
    <w:p w:rsidR="00632338" w:rsidRPr="00EE58D0" w:rsidRDefault="00632338" w:rsidP="00632338">
      <w:pPr>
        <w:pStyle w:val="Code"/>
      </w:pPr>
      <w:r w:rsidRPr="00EE58D0">
        <w:t xml:space="preserve">        DynamicMethod dm = new DynamicMethod("HelloWorld", typeof(void), new Type[] { }, typeof(HelloWorldLCG), false);</w:t>
      </w:r>
    </w:p>
    <w:p w:rsidR="00632338" w:rsidRPr="00EE58D0" w:rsidRDefault="00632338" w:rsidP="00632338">
      <w:pPr>
        <w:pStyle w:val="Code"/>
      </w:pPr>
    </w:p>
    <w:p w:rsidR="00632338" w:rsidRPr="00EE58D0" w:rsidRDefault="00632338" w:rsidP="00632338">
      <w:pPr>
        <w:pStyle w:val="Code"/>
      </w:pPr>
      <w:r w:rsidRPr="00EE58D0">
        <w:t xml:space="preserve">        ILGenerator il = dm.GetILGenerator();</w:t>
      </w:r>
    </w:p>
    <w:p w:rsidR="00632338" w:rsidRPr="00EE58D0" w:rsidRDefault="00632338" w:rsidP="00632338">
      <w:pPr>
        <w:pStyle w:val="Code"/>
      </w:pPr>
      <w:r w:rsidRPr="00EE58D0">
        <w:t xml:space="preserve">        il.Emit(OpCodes.Ldstr, "hello, world");</w:t>
      </w:r>
    </w:p>
    <w:p w:rsidR="00632338" w:rsidRPr="00EE58D0" w:rsidRDefault="00632338" w:rsidP="00632338">
      <w:pPr>
        <w:pStyle w:val="Code"/>
      </w:pPr>
      <w:r w:rsidRPr="00EE58D0">
        <w:t xml:space="preserve">        il.Emit(OpCodes.Call, typeof(Console).GetMethod("WriteLine", new Type[] { typeof(string) }));</w:t>
      </w:r>
    </w:p>
    <w:p w:rsidR="00632338" w:rsidRPr="00EE58D0" w:rsidRDefault="00632338" w:rsidP="00632338">
      <w:pPr>
        <w:pStyle w:val="Code"/>
      </w:pPr>
      <w:r w:rsidRPr="00EE58D0">
        <w:t xml:space="preserve">        il.Emit(OpCodes.Ret);</w:t>
      </w:r>
    </w:p>
    <w:p w:rsidR="00632338" w:rsidRPr="00EE58D0" w:rsidRDefault="00632338" w:rsidP="00632338">
      <w:pPr>
        <w:pStyle w:val="Code"/>
      </w:pPr>
    </w:p>
    <w:p w:rsidR="00632338" w:rsidRPr="00EE58D0" w:rsidRDefault="00632338" w:rsidP="00632338">
      <w:pPr>
        <w:pStyle w:val="Code"/>
      </w:pPr>
      <w:r w:rsidRPr="00EE58D0">
        <w:t xml:space="preserve">        dm.Invoke(null, null);</w:t>
      </w:r>
    </w:p>
    <w:p w:rsidR="00632338" w:rsidRPr="00EE58D0" w:rsidRDefault="00632338" w:rsidP="00632338">
      <w:pPr>
        <w:pStyle w:val="Code"/>
      </w:pPr>
    </w:p>
    <w:p w:rsidR="00632338" w:rsidRPr="00EE58D0" w:rsidRDefault="00632338" w:rsidP="00632338">
      <w:pPr>
        <w:pStyle w:val="Code"/>
      </w:pPr>
      <w:r w:rsidRPr="00EE58D0">
        <w:t xml:space="preserve">    }     </w:t>
      </w:r>
    </w:p>
    <w:p w:rsidR="00632338" w:rsidRPr="00EE58D0" w:rsidRDefault="00632338" w:rsidP="00632338">
      <w:pPr>
        <w:pStyle w:val="Code"/>
      </w:pPr>
      <w:r w:rsidRPr="00EE58D0">
        <w:t>}</w:t>
      </w:r>
    </w:p>
    <w:p w:rsidR="00632338" w:rsidRPr="00EE58D0" w:rsidRDefault="00632338" w:rsidP="00632338">
      <w:pPr>
        <w:pStyle w:val="Body"/>
        <w:ind w:firstLine="0"/>
      </w:pPr>
      <w:r w:rsidRPr="00EE58D0">
        <w:t xml:space="preserve">The point we’re trying to make here is that doing dynamic code generation in C# isn't the easiest thing, but it can be done. You would have to understand IL pretty well to make extensive use of that feature of the .NET framework.  We didn’t talk about leveraging the CSharpCodeProvider way of doing this because the comparison isn’t really valid. We’re talking about generating code and </w:t>
      </w:r>
      <w:ins w:id="702" w:author="Lianna Wlasiuk" w:date="2009-08-31T18:45:00Z">
        <w:r>
          <w:t xml:space="preserve">then </w:t>
        </w:r>
      </w:ins>
      <w:r w:rsidRPr="00EE58D0">
        <w:t xml:space="preserve">executing </w:t>
      </w:r>
      <w:ins w:id="703" w:author="Lianna Wlasiuk" w:date="2009-08-31T18:45:00Z">
        <w:r>
          <w:t>it</w:t>
        </w:r>
      </w:ins>
      <w:r w:rsidRPr="00EE58D0">
        <w:t xml:space="preserve"> on</w:t>
      </w:r>
      <w:ins w:id="704" w:author="Lianna Wlasiuk" w:date="2009-08-31T18:41:00Z">
        <w:r>
          <w:t>-</w:t>
        </w:r>
      </w:ins>
      <w:r w:rsidRPr="00EE58D0">
        <w:t>the</w:t>
      </w:r>
      <w:ins w:id="705" w:author="Lianna Wlasiuk" w:date="2009-08-31T18:41:00Z">
        <w:r>
          <w:t>-</w:t>
        </w:r>
      </w:ins>
      <w:r w:rsidRPr="00EE58D0">
        <w:t>fly without having to generate and compile a file first. When using the CSharpCodeProvider you also have to load the compiled assembly</w:t>
      </w:r>
      <w:ins w:id="706" w:author="Lianna Wlasiuk" w:date="2009-08-31T18:45:00Z">
        <w:r>
          <w:t xml:space="preserve"> and so on</w:t>
        </w:r>
      </w:ins>
      <w:r w:rsidRPr="00EE58D0">
        <w:t>. Next</w:t>
      </w:r>
      <w:ins w:id="707" w:author="Lianna Wlasiuk" w:date="2009-08-31T18:45:00Z">
        <w:r>
          <w:t>,</w:t>
        </w:r>
      </w:ins>
      <w:r w:rsidRPr="00EE58D0">
        <w:t xml:space="preserve"> we'll look at how to achieve this run-time execution of code in IronRuby.</w:t>
      </w:r>
    </w:p>
    <w:p w:rsidR="00632338" w:rsidRPr="00EE58D0" w:rsidRDefault="00632338" w:rsidP="00632338">
      <w:pPr>
        <w:pStyle w:val="Head3"/>
      </w:pPr>
      <w:bookmarkStart w:id="708" w:name="_Toc184264766"/>
      <w:bookmarkStart w:id="709" w:name="_Toc184380890"/>
      <w:bookmarkStart w:id="710" w:name="_Toc194834386"/>
      <w:bookmarkStart w:id="711" w:name="_Toc242065735"/>
      <w:r w:rsidRPr="00EE58D0">
        <w:t>Eval: executing arbitrary code</w:t>
      </w:r>
      <w:bookmarkEnd w:id="708"/>
      <w:bookmarkEnd w:id="709"/>
      <w:bookmarkEnd w:id="710"/>
      <w:r>
        <w:t xml:space="preserve"> </w:t>
      </w:r>
      <w:ins w:id="712" w:author="Lianna Wlasiuk" w:date="2009-08-31T18:46:00Z">
        <w:r>
          <w:t>the (much)</w:t>
        </w:r>
      </w:ins>
      <w:r>
        <w:t xml:space="preserve"> easier</w:t>
      </w:r>
      <w:ins w:id="713" w:author="Lianna Wlasiuk" w:date="2009-08-31T18:46:00Z">
        <w:r>
          <w:t xml:space="preserve"> way</w:t>
        </w:r>
      </w:ins>
      <w:bookmarkEnd w:id="711"/>
    </w:p>
    <w:p w:rsidR="00632338" w:rsidRPr="00EE58D0" w:rsidRDefault="00632338" w:rsidP="00632338">
      <w:pPr>
        <w:pStyle w:val="Body1"/>
      </w:pPr>
      <w:r w:rsidRPr="00EE58D0">
        <w:t>Many programming languages have the notion of an eval function. An eval function is a function that takes functions</w:t>
      </w:r>
      <w:ins w:id="714" w:author="Lianna Wlasiuk" w:date="2009-08-31T18:47:00Z">
        <w:r>
          <w:t>,</w:t>
        </w:r>
      </w:ins>
      <w:r w:rsidRPr="00EE58D0">
        <w:t xml:space="preserve"> expressed as Abstract Syntax Trees or text</w:t>
      </w:r>
      <w:ins w:id="715" w:author="Lianna Wlasiuk" w:date="2009-08-31T18:47:00Z">
        <w:r>
          <w:t>,</w:t>
        </w:r>
      </w:ins>
      <w:r w:rsidRPr="00EE58D0">
        <w:t xml:space="preserve"> to the execution engine or runtime </w:t>
      </w:r>
      <w:ins w:id="716" w:author="Lianna Wlasiuk" w:date="2009-08-31T18:48:00Z">
        <w:r>
          <w:t xml:space="preserve">for </w:t>
        </w:r>
      </w:ins>
      <w:r w:rsidRPr="00EE58D0">
        <w:t>execut</w:t>
      </w:r>
      <w:ins w:id="717" w:author="Lianna Wlasiuk" w:date="2009-08-31T18:48:00Z">
        <w:r>
          <w:t>ion</w:t>
        </w:r>
      </w:ins>
      <w:r w:rsidRPr="00EE58D0">
        <w:t>. IronRuby has such an eval function, and for now we only need to know that it works. We'll return to this function in more detail later.  But it's important for you to know that it exists because we may be using it in some places later in the book.</w:t>
      </w:r>
    </w:p>
    <w:p w:rsidR="00632338" w:rsidRPr="00EE58D0" w:rsidRDefault="00632338" w:rsidP="00632338">
      <w:pPr>
        <w:pStyle w:val="Body"/>
      </w:pPr>
      <w:r w:rsidRPr="00EE58D0">
        <w:t>Since IronRuby itself is implemented on top of the DLR (Dynamic Language Runtime) and the DLR is implemented on the CLR (Common Language Runtime)</w:t>
      </w:r>
      <w:ins w:id="718" w:author="Lianna Wlasiuk" w:date="2009-08-31T18:48:00Z">
        <w:r>
          <w:t>,</w:t>
        </w:r>
      </w:ins>
      <w:r w:rsidRPr="00EE58D0">
        <w:t xml:space="preserve"> which is the runtime environment of C# it shouldn't surprise you that our </w:t>
      </w:r>
      <w:r w:rsidRPr="00EE58D0">
        <w:rPr>
          <w:rStyle w:val="CodeinText"/>
        </w:rPr>
        <w:t>puts "hello, world"</w:t>
      </w:r>
      <w:r w:rsidRPr="00EE58D0">
        <w:t xml:space="preserve"> implementation ultimately also generated IL that was executed by the CLR. And that that generated IL is pretty much the same as the one you needed for the C# hello world implementation.</w:t>
      </w:r>
    </w:p>
    <w:p w:rsidR="00632338" w:rsidRDefault="00632338" w:rsidP="00632338">
      <w:pPr>
        <w:pStyle w:val="Body"/>
        <w:rPr>
          <w:ins w:id="719" w:author="Lianna Wlasiuk" w:date="2009-08-31T18:49:00Z"/>
        </w:rPr>
      </w:pPr>
      <w:r w:rsidRPr="00EE58D0">
        <w:t>Now suppose we want to generate that method at runtime, like in our C# example</w:t>
      </w:r>
      <w:ins w:id="720" w:author="Lianna Wlasiuk" w:date="2009-08-31T18:49:00Z">
        <w:r>
          <w:t>.</w:t>
        </w:r>
      </w:ins>
      <w:r w:rsidRPr="00EE58D0">
        <w:t xml:space="preserve"> </w:t>
      </w:r>
      <w:ins w:id="721" w:author="Lianna Wlasiuk" w:date="2009-08-31T18:49:00Z">
        <w:r>
          <w:t>I</w:t>
        </w:r>
      </w:ins>
      <w:r w:rsidRPr="00EE58D0">
        <w:t xml:space="preserve">n that case we would have to type the following code: </w:t>
      </w:r>
      <w:r w:rsidRPr="00EE58D0">
        <w:rPr>
          <w:rStyle w:val="CodeinText"/>
        </w:rPr>
        <w:t>eval('puts "hello world"')</w:t>
      </w:r>
      <w:r w:rsidRPr="00EE58D0">
        <w:t xml:space="preserve"> in our console to see that result.  </w:t>
      </w:r>
    </w:p>
    <w:p w:rsidR="00632338" w:rsidRDefault="00632338" w:rsidP="00632338">
      <w:pPr>
        <w:pStyle w:val="Body"/>
        <w:numPr>
          <w:ins w:id="722" w:author="Ivan Porto Carrero" w:date="2009-09-16T17:12:00Z"/>
        </w:numPr>
        <w:rPr>
          <w:ins w:id="723" w:author="Ivan Porto Carrero" w:date="2009-09-16T17:12:00Z"/>
        </w:rPr>
      </w:pPr>
    </w:p>
    <w:p w:rsidR="00840532" w:rsidRDefault="00632338">
      <w:pPr>
        <w:pStyle w:val="Code"/>
        <w:numPr>
          <w:ins w:id="724" w:author="Ivan Porto Carrero" w:date="2009-09-16T17:12:00Z"/>
        </w:numPr>
        <w:rPr>
          <w:ins w:id="725" w:author="Ivan Porto Carrero" w:date="2009-09-16T17:12:00Z"/>
        </w:rPr>
      </w:pPr>
      <w:ins w:id="726" w:author="Ivan Porto Carrero" w:date="2009-09-16T17:12:00Z">
        <w:r>
          <w:t>+ C:\ironruby\bin</w:t>
        </w:r>
      </w:ins>
    </w:p>
    <w:p w:rsidR="00840532" w:rsidRDefault="00632338">
      <w:pPr>
        <w:pStyle w:val="Code"/>
        <w:numPr>
          <w:ins w:id="727" w:author="Ivan Porto Carrero" w:date="2009-09-16T17:12:00Z"/>
        </w:numPr>
        <w:rPr>
          <w:ins w:id="728" w:author="Ivan Porto Carrero" w:date="2009-09-16T17:12:00Z"/>
        </w:rPr>
      </w:pPr>
      <w:ins w:id="729" w:author="Ivan Porto Carrero" w:date="2009-09-16T17:12:00Z">
        <w:r>
          <w:t>» ./iirb</w:t>
        </w:r>
      </w:ins>
    </w:p>
    <w:p w:rsidR="00840532" w:rsidRDefault="00632338">
      <w:pPr>
        <w:pStyle w:val="Code"/>
        <w:numPr>
          <w:ins w:id="730" w:author="Ivan Porto Carrero" w:date="2009-09-16T17:12:00Z"/>
        </w:numPr>
        <w:rPr>
          <w:ins w:id="731" w:author="Ivan Porto Carrero" w:date="2009-09-16T17:12:00Z"/>
        </w:rPr>
      </w:pPr>
      <w:ins w:id="732" w:author="Ivan Porto Carrero" w:date="2009-09-16T17:12:00Z">
        <w:r>
          <w:t>irb(main):001:0&gt; eval 'puts "hello world"'</w:t>
        </w:r>
      </w:ins>
    </w:p>
    <w:p w:rsidR="00840532" w:rsidRDefault="00632338">
      <w:pPr>
        <w:pStyle w:val="Code"/>
        <w:numPr>
          <w:ins w:id="733" w:author="Ivan Porto Carrero" w:date="2009-09-16T17:12:00Z"/>
        </w:numPr>
        <w:rPr>
          <w:ins w:id="734" w:author="Ivan Porto Carrero" w:date="2009-09-16T17:12:00Z"/>
        </w:rPr>
      </w:pPr>
      <w:ins w:id="735" w:author="Ivan Porto Carrero" w:date="2009-09-16T17:12:00Z">
        <w:r>
          <w:t>eval 'puts "hello world"'</w:t>
        </w:r>
      </w:ins>
    </w:p>
    <w:p w:rsidR="00840532" w:rsidRDefault="00632338">
      <w:pPr>
        <w:pStyle w:val="Code"/>
        <w:numPr>
          <w:ins w:id="736" w:author="Ivan Porto Carrero" w:date="2009-09-16T17:12:00Z"/>
        </w:numPr>
        <w:rPr>
          <w:ins w:id="737" w:author="Ivan Porto Carrero" w:date="2009-09-16T17:12:00Z"/>
        </w:rPr>
      </w:pPr>
      <w:ins w:id="738" w:author="Ivan Porto Carrero" w:date="2009-09-16T17:12:00Z">
        <w:r>
          <w:t>hello world</w:t>
        </w:r>
      </w:ins>
    </w:p>
    <w:p w:rsidR="00840532" w:rsidRDefault="00632338">
      <w:pPr>
        <w:pStyle w:val="Code"/>
        <w:numPr>
          <w:ins w:id="739" w:author="Ivan Porto Carrero" w:date="2009-09-16T17:12:00Z"/>
        </w:numPr>
        <w:rPr>
          <w:ins w:id="740" w:author="Ivan Porto Carrero" w:date="2009-09-16T17:12:00Z"/>
        </w:rPr>
      </w:pPr>
      <w:ins w:id="741" w:author="Ivan Porto Carrero" w:date="2009-09-16T17:12:00Z">
        <w:r>
          <w:t>=&gt; nil</w:t>
        </w:r>
      </w:ins>
    </w:p>
    <w:p w:rsidR="00840532" w:rsidRDefault="00632338">
      <w:pPr>
        <w:pStyle w:val="Code"/>
        <w:numPr>
          <w:ins w:id="742" w:author="Ivan Porto Carrero" w:date="2009-09-16T17:12:00Z"/>
        </w:numPr>
        <w:rPr>
          <w:ins w:id="743" w:author="Ivan Porto Carrero" w:date="2009-09-16T17:12:00Z"/>
        </w:rPr>
      </w:pPr>
      <w:ins w:id="744" w:author="Ivan Porto Carrero" w:date="2009-09-16T17:12:00Z">
        <w:r>
          <w:t>irb(main):002:0&gt;</w:t>
        </w:r>
      </w:ins>
    </w:p>
    <w:p w:rsidR="00632338" w:rsidRDefault="00632338" w:rsidP="00632338">
      <w:pPr>
        <w:pStyle w:val="Body"/>
        <w:numPr>
          <w:ins w:id="745" w:author="Ivan Porto Carrero" w:date="2009-09-16T17:12:00Z"/>
        </w:numPr>
        <w:rPr>
          <w:ins w:id="746" w:author="Ivan Porto Carrero" w:date="2009-09-16T17:12:00Z"/>
        </w:rPr>
      </w:pPr>
    </w:p>
    <w:p w:rsidR="00632338" w:rsidRPr="00EE58D0" w:rsidRDefault="00632338" w:rsidP="00632338">
      <w:pPr>
        <w:pStyle w:val="Body"/>
      </w:pPr>
      <w:r w:rsidRPr="00EE58D0">
        <w:t>I don’t know about you</w:t>
      </w:r>
      <w:ins w:id="747" w:author="Lianna Wlasiuk" w:date="2009-08-31T18:50:00Z">
        <w:r>
          <w:t>,</w:t>
        </w:r>
      </w:ins>
      <w:r w:rsidRPr="00EE58D0">
        <w:t xml:space="preserve"> but that seems a lot easier to me than using the Reflection.Emit API. There are some risks and valid uses of the eval function</w:t>
      </w:r>
      <w:ins w:id="748" w:author="Lianna Wlasiuk" w:date="2009-08-31T18:50:00Z">
        <w:r>
          <w:t>,</w:t>
        </w:r>
      </w:ins>
      <w:r w:rsidRPr="00EE58D0">
        <w:t xml:space="preserve"> but more about that later. </w:t>
      </w:r>
    </w:p>
    <w:p w:rsidR="00632338" w:rsidRPr="00EE58D0" w:rsidRDefault="00632338" w:rsidP="00632338">
      <w:pPr>
        <w:pStyle w:val="Body"/>
      </w:pPr>
      <w:r w:rsidRPr="00EE58D0">
        <w:t xml:space="preserve">This section dealt with some of the tools and characteristics of a dynamic language, so far it has all been good news I think. But using a dynamic language also has some </w:t>
      </w:r>
      <w:r>
        <w:t>consequences</w:t>
      </w:r>
      <w:ins w:id="749" w:author="Lianna Wlasiuk" w:date="2009-08-31T18:51:00Z">
        <w:r>
          <w:t>,</w:t>
        </w:r>
      </w:ins>
      <w:r w:rsidRPr="00EE58D0">
        <w:t xml:space="preserve"> especially if you're coming from languages like C#, VB.NET, Java, C++. </w:t>
      </w:r>
      <w:ins w:id="750" w:author="Lianna Wlasiuk" w:date="2009-08-31T18:51:00Z">
        <w:r>
          <w:t>Next, w</w:t>
        </w:r>
      </w:ins>
      <w:r w:rsidRPr="00EE58D0">
        <w:t xml:space="preserve">e'll look at some of the </w:t>
      </w:r>
      <w:r>
        <w:t>consequences</w:t>
      </w:r>
      <w:r w:rsidRPr="00EE58D0">
        <w:t xml:space="preserve"> of working with a dynamic language, like making sure your code behaves as expected and why you don’t need Interfaces in Ruby.</w:t>
      </w:r>
    </w:p>
    <w:p w:rsidR="00632338" w:rsidRPr="00EE58D0" w:rsidRDefault="00632338" w:rsidP="00632338">
      <w:pPr>
        <w:pStyle w:val="Head1"/>
      </w:pPr>
      <w:bookmarkStart w:id="751" w:name="_Toc184264767"/>
      <w:bookmarkStart w:id="752" w:name="_Toc184380891"/>
      <w:bookmarkStart w:id="753" w:name="_Toc194834387"/>
      <w:bookmarkStart w:id="754" w:name="_Toc242065736"/>
      <w:r w:rsidRPr="00EE58D0">
        <w:t xml:space="preserve">1.4 </w:t>
      </w:r>
      <w:bookmarkEnd w:id="751"/>
      <w:bookmarkEnd w:id="752"/>
      <w:bookmarkEnd w:id="753"/>
      <w:r>
        <w:t>The reality of using a dynamic language</w:t>
      </w:r>
      <w:bookmarkEnd w:id="754"/>
    </w:p>
    <w:p w:rsidR="00632338" w:rsidRPr="00EE58D0" w:rsidRDefault="00C138AD" w:rsidP="00632338">
      <w:pPr>
        <w:pStyle w:val="Body1"/>
      </w:pPr>
      <w:ins w:id="755" w:author="Ivan Porto Carrero" w:date="2009-10-09T14:21:00Z">
        <w:r>
          <w:t xml:space="preserve">So far we’ve been focusing mostly on the benefits of using a dynamic language, but because of the dynamic nature you also need to take care some more in some other areas of your development process. </w:t>
        </w:r>
      </w:ins>
      <w:r w:rsidR="00632338" w:rsidRPr="00EE58D0">
        <w:t xml:space="preserve">We believe every software developer tries to achieve building maintainable, reusable and flexible code. Some of the concepts that </w:t>
      </w:r>
      <w:ins w:id="756" w:author="Lianna Wlasiuk" w:date="2009-08-31T18:52:00Z">
        <w:r w:rsidR="00632338">
          <w:t>immediately come</w:t>
        </w:r>
        <w:r w:rsidR="00632338" w:rsidRPr="00EE58D0">
          <w:t xml:space="preserve"> </w:t>
        </w:r>
      </w:ins>
      <w:r w:rsidR="00632338" w:rsidRPr="00EE58D0">
        <w:t>to mind are loose coupling, component-based programming, contract first design</w:t>
      </w:r>
      <w:ins w:id="757" w:author="Lianna Wlasiuk" w:date="2009-08-31T18:52:00Z">
        <w:r w:rsidR="00632338">
          <w:t>, and so on</w:t>
        </w:r>
      </w:ins>
      <w:r w:rsidR="00632338" w:rsidRPr="00EE58D0">
        <w:t xml:space="preserve">. </w:t>
      </w:r>
    </w:p>
    <w:p w:rsidR="00632338" w:rsidRPr="00EE58D0" w:rsidRDefault="00632338" w:rsidP="00632338">
      <w:pPr>
        <w:pStyle w:val="Body"/>
      </w:pPr>
      <w:r w:rsidRPr="00EE58D0">
        <w:t xml:space="preserve">A good practice in development is to write unit tests to prove that your code behaves as you intended it. We'll talk briefly </w:t>
      </w:r>
      <w:ins w:id="758" w:author="Lianna Wlasiuk" w:date="2009-08-31T18:52:00Z">
        <w:r>
          <w:t>about</w:t>
        </w:r>
        <w:r w:rsidRPr="00EE58D0">
          <w:t xml:space="preserve"> </w:t>
        </w:r>
      </w:ins>
      <w:r w:rsidRPr="00EE58D0">
        <w:t xml:space="preserve">why that is even more important for a dynamically typed language than it is for a statically typed language. We'll look at which unit testing tools are available for IronRuby and how to use them.  Unit tests will be used everywhere throughout the book so we thought we'd talk about them right at the beginning. </w:t>
      </w:r>
    </w:p>
    <w:p w:rsidR="00632338" w:rsidRPr="00EE58D0" w:rsidRDefault="00632338" w:rsidP="00632338">
      <w:pPr>
        <w:pStyle w:val="Body"/>
      </w:pPr>
      <w:r w:rsidRPr="00EE58D0">
        <w:t>In C#</w:t>
      </w:r>
      <w:ins w:id="759" w:author="Lianna Wlasiuk" w:date="2009-08-31T18:53:00Z">
        <w:r>
          <w:t>,</w:t>
        </w:r>
      </w:ins>
      <w:r w:rsidRPr="00EE58D0">
        <w:t xml:space="preserve"> for example</w:t>
      </w:r>
      <w:ins w:id="760" w:author="Lianna Wlasiuk" w:date="2009-08-31T18:53:00Z">
        <w:r>
          <w:t>,</w:t>
        </w:r>
      </w:ins>
      <w:r w:rsidRPr="00EE58D0">
        <w:t xml:space="preserve"> you can only inherit from one base class</w:t>
      </w:r>
      <w:ins w:id="761" w:author="Lianna Wlasiuk" w:date="2009-08-31T18:53:00Z">
        <w:r>
          <w:t>,</w:t>
        </w:r>
      </w:ins>
      <w:r w:rsidRPr="00EE58D0">
        <w:t xml:space="preserve"> but there is a concept of interfaces which allows you to work around the lack of multiple inheritance. A term often used is interface-based design where common behaviors are grouped into interfaces. Our discussion will try to convince you that in duck typed languages there is no need for interfaces.</w:t>
      </w:r>
    </w:p>
    <w:p w:rsidR="00632338" w:rsidRPr="00EE58D0" w:rsidRDefault="00632338" w:rsidP="00632338">
      <w:pPr>
        <w:pStyle w:val="Head2"/>
      </w:pPr>
      <w:bookmarkStart w:id="762" w:name="_Toc184264771"/>
      <w:bookmarkStart w:id="763" w:name="_Toc184380892"/>
      <w:bookmarkStart w:id="764" w:name="_Toc194834388"/>
      <w:bookmarkStart w:id="765" w:name="_Toc242065737"/>
      <w:bookmarkStart w:id="766" w:name="_Toc184264768"/>
      <w:r w:rsidRPr="00EE58D0">
        <w:t>1.4.1 Unit testing</w:t>
      </w:r>
      <w:bookmarkEnd w:id="762"/>
      <w:bookmarkEnd w:id="763"/>
      <w:bookmarkEnd w:id="764"/>
      <w:bookmarkEnd w:id="765"/>
      <w:r w:rsidRPr="00EE58D0">
        <w:t xml:space="preserve"> </w:t>
      </w:r>
      <w:ins w:id="767" w:author="Ivan Porto Carrero" w:date="2009-10-09T14:20:00Z">
        <w:r w:rsidR="00C138AD">
          <w:t>builds confidence</w:t>
        </w:r>
      </w:ins>
    </w:p>
    <w:p w:rsidR="00632338" w:rsidRPr="00EE58D0" w:rsidRDefault="00632338" w:rsidP="00632338">
      <w:pPr>
        <w:pStyle w:val="Body1"/>
      </w:pPr>
      <w:r w:rsidRPr="00EE58D0">
        <w:t>Unit testing is a tool that helps you in the first place write maintainable software. Over the last couple of years it has become a common practice to write tests first for a method you're going to write and then write the code in that method that satisfies those tests. Unit testing doesn't guarantee you that your code is correct but it can give you enough confidence, an approximate proof within reasonable error bounds, in its correctness. The more tests the smaller the error bounds and the better your confidence.</w:t>
      </w:r>
      <w:bookmarkStart w:id="768" w:name="_Toc184264772"/>
    </w:p>
    <w:p w:rsidR="00632338" w:rsidRPr="00EE58D0" w:rsidRDefault="00632338" w:rsidP="00632338">
      <w:pPr>
        <w:pStyle w:val="Body"/>
      </w:pPr>
      <w:r w:rsidRPr="00EE58D0">
        <w:t>Writing unit tests helps you in several ways to write better code, because it forces you to think about the code before you write it. It helps you to write more loosely coupled code because that is something that flows naturally when writing tests first. It helps you to verify that the code you write is accurate by providing an instant feedback mechanism during the development process. It also helps you after the code is written because you can verify if any changes you made broke something in your program by running the unit tests. And it can also serve as a form of documentation for your code because you're using the code in your tests.</w:t>
      </w:r>
    </w:p>
    <w:p w:rsidR="00632338" w:rsidRPr="00EE58D0" w:rsidRDefault="00632338" w:rsidP="00632338">
      <w:pPr>
        <w:pStyle w:val="CalloutHead"/>
      </w:pPr>
      <w:r w:rsidRPr="00EE58D0">
        <w:rPr>
          <w:rStyle w:val="Bold"/>
        </w:rPr>
        <w:t>Unit testing is a good thing, embrace it</w:t>
      </w:r>
      <w:r w:rsidRPr="00EE58D0">
        <w:t>.</w:t>
      </w:r>
    </w:p>
    <w:p w:rsidR="00632338" w:rsidRPr="00EE58D0" w:rsidRDefault="00632338" w:rsidP="00632338">
      <w:pPr>
        <w:pStyle w:val="Callout"/>
      </w:pPr>
      <w:r w:rsidRPr="00EE58D0">
        <w:t>To do this properly requires some discipline on your part, the code still won’t write itself. In Ruby</w:t>
      </w:r>
      <w:ins w:id="769" w:author="Lianna Wlasiuk" w:date="2009-09-30T20:26:00Z">
        <w:r w:rsidR="00211CF4">
          <w:t>,</w:t>
        </w:r>
      </w:ins>
      <w:r w:rsidRPr="00EE58D0">
        <w:t xml:space="preserve"> unit testing is very important because of the dynamic nature of the code. You’re very able to make small changes that have huge consequences for your codebase. Because of this you will want to have a good test suite to ensure that you can refactor without losing sleep over it. You will want to maintain a very high confidence level about your code. That’s why I think unit testing is not optional but should be compulsory for programming in any language</w:t>
      </w:r>
      <w:r>
        <w:t>, which we’ll explain a bit more in the next section</w:t>
      </w:r>
      <w:r w:rsidRPr="00EE58D0">
        <w:t>.</w:t>
      </w:r>
    </w:p>
    <w:p w:rsidR="00632338" w:rsidRPr="00EE58D0" w:rsidRDefault="00632338" w:rsidP="00632338">
      <w:pPr>
        <w:pStyle w:val="Head3"/>
      </w:pPr>
      <w:bookmarkStart w:id="770" w:name="_Toc184380893"/>
      <w:bookmarkStart w:id="771" w:name="_Toc194834389"/>
      <w:bookmarkStart w:id="772" w:name="_Toc242065738"/>
      <w:r w:rsidRPr="00EE58D0">
        <w:t>An absolute necessity</w:t>
      </w:r>
      <w:bookmarkEnd w:id="768"/>
      <w:bookmarkEnd w:id="770"/>
      <w:bookmarkEnd w:id="771"/>
      <w:r>
        <w:t xml:space="preserve"> for building confidence</w:t>
      </w:r>
      <w:bookmarkEnd w:id="772"/>
    </w:p>
    <w:p w:rsidR="00632338" w:rsidRPr="00EE58D0" w:rsidRDefault="00632338" w:rsidP="00632338">
      <w:pPr>
        <w:pStyle w:val="Body1"/>
      </w:pPr>
      <w:r w:rsidRPr="00EE58D0">
        <w:t>You'll probably want to know early in the development process if your code works. Deferring finding errors only decreases the accuracy of your project which is probably the opposite of what you want to achieve. This early feedback is beneficial to the quality of your program because you can fix problems while the code and structures are still fresh in your head as opposed to 2 months later.</w:t>
      </w:r>
    </w:p>
    <w:p w:rsidR="00632338" w:rsidRPr="00EE58D0" w:rsidRDefault="00632338" w:rsidP="00632338">
      <w:pPr>
        <w:pStyle w:val="Body"/>
      </w:pPr>
      <w:r w:rsidRPr="00EE58D0">
        <w:t>Since Ruby is a dynamically typed language it defers checking for type errors to as late as possible, which means you would have to wait until runtime to find out about them. This is a less than ideal situation to be in. Enter unit tests; this device is put into being to help you verify the correctness of your code. By writing a test before you write the code you know exactly what your code should do so it becomes easier to write the code that satisfies the test.</w:t>
      </w:r>
    </w:p>
    <w:p w:rsidR="00632338" w:rsidRPr="00EE58D0" w:rsidRDefault="00632338" w:rsidP="00632338">
      <w:pPr>
        <w:pStyle w:val="Body"/>
      </w:pPr>
      <w:r w:rsidRPr="00EE58D0">
        <w:t>Unit tests also help you to find any silly errors you've put in your code in your haste to code stuff up. It functions as a kind of barometer on how good the health of your code is. It helps you build confidence in the code you wrote.</w:t>
      </w:r>
    </w:p>
    <w:p w:rsidR="00632338" w:rsidRPr="00EE58D0" w:rsidRDefault="00632338" w:rsidP="00632338">
      <w:pPr>
        <w:pStyle w:val="Body"/>
      </w:pPr>
      <w:r w:rsidRPr="00EE58D0">
        <w:t>Because I want to be confident that the code I write works as I would expect it, I will use unit tests to drive my process for developing the sample application that accompanies this book.</w:t>
      </w:r>
    </w:p>
    <w:p w:rsidR="00632338" w:rsidRPr="00EE58D0" w:rsidRDefault="00632338" w:rsidP="00632338">
      <w:pPr>
        <w:pStyle w:val="Head3"/>
      </w:pPr>
      <w:bookmarkStart w:id="773" w:name="_Toc184264773"/>
      <w:bookmarkStart w:id="774" w:name="_Toc184380894"/>
      <w:bookmarkStart w:id="775" w:name="_Toc194834390"/>
      <w:bookmarkStart w:id="776" w:name="_Toc242065739"/>
      <w:r w:rsidRPr="00EE58D0">
        <w:t>A blessing during refactoring</w:t>
      </w:r>
      <w:bookmarkEnd w:id="773"/>
      <w:bookmarkEnd w:id="774"/>
      <w:bookmarkEnd w:id="775"/>
      <w:bookmarkEnd w:id="776"/>
      <w:r w:rsidRPr="00EE58D0">
        <w:t xml:space="preserve"> </w:t>
      </w:r>
    </w:p>
    <w:p w:rsidR="00632338" w:rsidRPr="00EE58D0" w:rsidRDefault="00632338" w:rsidP="00632338">
      <w:pPr>
        <w:pStyle w:val="Body1"/>
      </w:pPr>
      <w:r w:rsidRPr="00EE58D0">
        <w:t>Unit testing is an absolute blessing during refactoring. We think we can all agree that if there is one constant in the IT industry that constant is change.  So applications generally need to be refactored on a regular basis, this is usually a pretty dangerous and tedious process after which the application needs to undergo some form of regression testing to find out if you have broken anything else throughout that process.</w:t>
      </w:r>
    </w:p>
    <w:p w:rsidR="00632338" w:rsidRPr="00EE58D0" w:rsidRDefault="00632338" w:rsidP="00632338">
      <w:pPr>
        <w:pStyle w:val="Body"/>
      </w:pPr>
      <w:r w:rsidRPr="00EE58D0">
        <w:t>If you have a full set of unit tests you can immediately locate the problem areas by running your test suite. This helps you eliminate a lot of the problems before you submit your application for regression testing by the QA team.  Just for this reason alone we’re convinced that unit testing is an absolute must when developing in any language. Why don't we have a look at which tools there are for testing in Ruby?</w:t>
      </w:r>
    </w:p>
    <w:p w:rsidR="00632338" w:rsidRPr="00EE58D0" w:rsidRDefault="00632338" w:rsidP="00632338">
      <w:pPr>
        <w:pStyle w:val="Head3"/>
      </w:pPr>
      <w:bookmarkStart w:id="777" w:name="_Toc184380895"/>
      <w:bookmarkStart w:id="778" w:name="_Toc194834391"/>
      <w:bookmarkStart w:id="779" w:name="_Toc242065740"/>
      <w:r w:rsidRPr="00EE58D0">
        <w:t>So how do I go about that then?</w:t>
      </w:r>
      <w:bookmarkEnd w:id="777"/>
      <w:bookmarkEnd w:id="778"/>
      <w:bookmarkEnd w:id="779"/>
    </w:p>
    <w:p w:rsidR="00632338" w:rsidRPr="00EE58D0" w:rsidRDefault="00632338" w:rsidP="00632338">
      <w:pPr>
        <w:pStyle w:val="Body1"/>
      </w:pPr>
      <w:r w:rsidRPr="00EE58D0">
        <w:t xml:space="preserve">For the Ruby language there is a library that is called Test::Unit and it provides you a couple of facilities to develop and execute tests. These facilities are that it enables you to express individual tests, it provides you with a couple of ways of executing those tests and it helps you structure your tests. </w:t>
      </w:r>
    </w:p>
    <w:p w:rsidR="00632338" w:rsidRPr="00EE58D0" w:rsidRDefault="00632338" w:rsidP="00632338">
      <w:pPr>
        <w:pStyle w:val="Body"/>
      </w:pPr>
      <w:r w:rsidRPr="00EE58D0">
        <w:t>We want to illustrate this by extending our previous hello world and encapsulating that in a class (Listing 1.</w:t>
      </w:r>
      <w:ins w:id="780" w:author="Ivan Porto Carrero" w:date="2009-09-16T17:37:00Z">
        <w:r>
          <w:t>9</w:t>
        </w:r>
      </w:ins>
      <w:r w:rsidRPr="00EE58D0">
        <w:t xml:space="preserve">). To do this we first have to create a file that will contain our unit test and add a reference to the unit test library by adding </w:t>
      </w:r>
      <w:r w:rsidRPr="00EE58D0">
        <w:rPr>
          <w:rStyle w:val="CodeinText"/>
        </w:rPr>
        <w:t>require 'test/unit'</w:t>
      </w:r>
      <w:r w:rsidRPr="00EE58D0">
        <w:t xml:space="preserve"> at the top of the file (Listing 1.</w:t>
      </w:r>
      <w:ins w:id="781" w:author="Ivan Porto Carrero" w:date="2009-09-16T17:38:00Z">
        <w:r>
          <w:t>8</w:t>
        </w:r>
      </w:ins>
      <w:r w:rsidRPr="00EE58D0">
        <w:t xml:space="preserve">). And next we have to make our class inherit from </w:t>
      </w:r>
      <w:r w:rsidRPr="00EE58D0">
        <w:rPr>
          <w:rStyle w:val="CodeinText"/>
        </w:rPr>
        <w:t>Test::Unit</w:t>
      </w:r>
      <w:r w:rsidRPr="00EE58D0">
        <w:t xml:space="preserve"> to give us access to all the test methods. In ruby the convention is to prefix your test method with </w:t>
      </w:r>
      <w:r w:rsidRPr="00EE58D0">
        <w:rPr>
          <w:rStyle w:val="CodeinText"/>
        </w:rPr>
        <w:t>test_</w:t>
      </w:r>
      <w:r w:rsidRPr="00EE58D0">
        <w:t xml:space="preserve">, that way the unit test runner knows which methods are test methods.  We are going to be moving hello world into a class that has one public method </w:t>
      </w:r>
      <w:r w:rsidRPr="00EE58D0">
        <w:rPr>
          <w:rStyle w:val="CodeinText"/>
        </w:rPr>
        <w:t>print</w:t>
      </w:r>
      <w:r w:rsidRPr="00EE58D0">
        <w:t xml:space="preserve"> that will return a string value "Hello, World!!!"</w:t>
      </w:r>
    </w:p>
    <w:p w:rsidR="00632338" w:rsidRPr="00EE58D0" w:rsidRDefault="00632338" w:rsidP="00632338">
      <w:pPr>
        <w:pStyle w:val="CodeListingCaption"/>
      </w:pPr>
      <w:r w:rsidRPr="00EE58D0">
        <w:t>Listing 1.</w:t>
      </w:r>
      <w:ins w:id="782" w:author="Ivan Porto Carrero" w:date="2009-09-16T17:38:00Z">
        <w:r>
          <w:t>8</w:t>
        </w:r>
      </w:ins>
      <w:r w:rsidRPr="00EE58D0">
        <w:t>: Unit testing hello world</w:t>
      </w:r>
    </w:p>
    <w:p w:rsidR="00632338" w:rsidRPr="00EE58D0" w:rsidRDefault="00632338" w:rsidP="00632338">
      <w:pPr>
        <w:pStyle w:val="Code"/>
      </w:pPr>
      <w:r w:rsidRPr="00EE58D0">
        <w:t>require 'test/unit'</w:t>
      </w:r>
    </w:p>
    <w:p w:rsidR="00632338" w:rsidRPr="00EE58D0" w:rsidRDefault="00632338" w:rsidP="00632338">
      <w:pPr>
        <w:pStyle w:val="Code"/>
      </w:pPr>
      <w:r w:rsidRPr="00EE58D0">
        <w:t>require 'hello_world'</w:t>
      </w:r>
    </w:p>
    <w:p w:rsidR="00632338" w:rsidRPr="00EE58D0" w:rsidRDefault="00632338" w:rsidP="00632338">
      <w:pPr>
        <w:pStyle w:val="Code"/>
      </w:pPr>
    </w:p>
    <w:p w:rsidR="00632338" w:rsidRPr="00EE58D0" w:rsidRDefault="00632338" w:rsidP="00632338">
      <w:pPr>
        <w:pStyle w:val="Code"/>
      </w:pPr>
      <w:r w:rsidRPr="00EE58D0">
        <w:t>class TestHelloWorld &lt; Test::Unit::TestCase</w:t>
      </w:r>
    </w:p>
    <w:p w:rsidR="00632338" w:rsidRPr="00EE58D0" w:rsidRDefault="00632338" w:rsidP="00632338">
      <w:pPr>
        <w:pStyle w:val="Code"/>
      </w:pPr>
      <w:r w:rsidRPr="00EE58D0">
        <w:tab/>
      </w:r>
    </w:p>
    <w:p w:rsidR="00632338" w:rsidRPr="00EE58D0" w:rsidRDefault="00632338" w:rsidP="00632338">
      <w:pPr>
        <w:pStyle w:val="Code"/>
      </w:pPr>
      <w:r w:rsidRPr="00EE58D0">
        <w:tab/>
        <w:t>def test_print</w:t>
      </w:r>
    </w:p>
    <w:p w:rsidR="00632338" w:rsidRPr="00EE58D0" w:rsidRDefault="00632338" w:rsidP="00632338">
      <w:pPr>
        <w:pStyle w:val="Code"/>
      </w:pPr>
      <w:r w:rsidRPr="00EE58D0">
        <w:tab/>
      </w:r>
      <w:r w:rsidRPr="00EE58D0">
        <w:tab/>
        <w:t xml:space="preserve">hw = HelloWorld.new    </w:t>
      </w:r>
    </w:p>
    <w:p w:rsidR="00632338" w:rsidRPr="00EE58D0" w:rsidRDefault="00632338" w:rsidP="00632338">
      <w:pPr>
        <w:pStyle w:val="Code"/>
      </w:pPr>
      <w:r w:rsidRPr="00EE58D0">
        <w:tab/>
      </w:r>
      <w:r w:rsidRPr="00EE58D0">
        <w:tab/>
        <w:t xml:space="preserve">assert_equal 'Hello, World!!!', hw.print, "The strings should be equal" </w:t>
      </w:r>
    </w:p>
    <w:p w:rsidR="00632338" w:rsidRPr="00EE58D0" w:rsidRDefault="00632338" w:rsidP="00632338">
      <w:pPr>
        <w:pStyle w:val="Code"/>
      </w:pPr>
      <w:r w:rsidRPr="00EE58D0">
        <w:tab/>
        <w:t>end</w:t>
      </w:r>
    </w:p>
    <w:p w:rsidR="00632338" w:rsidRPr="00EE58D0" w:rsidRDefault="00632338" w:rsidP="00632338">
      <w:pPr>
        <w:pStyle w:val="Code"/>
      </w:pPr>
      <w:r w:rsidRPr="00EE58D0">
        <w:tab/>
      </w:r>
    </w:p>
    <w:p w:rsidR="00632338" w:rsidRPr="00EE58D0" w:rsidRDefault="00632338" w:rsidP="00632338">
      <w:pPr>
        <w:pStyle w:val="Code"/>
      </w:pPr>
      <w:r w:rsidRPr="00EE58D0">
        <w:t>end</w:t>
      </w:r>
    </w:p>
    <w:p w:rsidR="00632338" w:rsidRPr="00EE58D0" w:rsidRDefault="00632338" w:rsidP="00632338">
      <w:pPr>
        <w:pStyle w:val="Code"/>
      </w:pPr>
    </w:p>
    <w:p w:rsidR="00632338" w:rsidRPr="00EE58D0" w:rsidRDefault="00632338" w:rsidP="00632338">
      <w:pPr>
        <w:pStyle w:val="Body"/>
      </w:pPr>
      <w:r w:rsidRPr="00EE58D0">
        <w:t xml:space="preserve">If we try to run that test by invoking the command </w:t>
      </w:r>
      <w:r>
        <w:rPr>
          <w:rStyle w:val="CodeinText"/>
        </w:rPr>
        <w:t>ir</w:t>
      </w:r>
      <w:r w:rsidRPr="00EE58D0">
        <w:rPr>
          <w:rStyle w:val="CodeinText"/>
        </w:rPr>
        <w:t xml:space="preserve"> test_hello_world.rb</w:t>
      </w:r>
      <w:r w:rsidRPr="00EE58D0">
        <w:t xml:space="preserve"> then that test will fail on the line </w:t>
      </w:r>
      <w:r w:rsidRPr="00EE58D0">
        <w:rPr>
          <w:rStyle w:val="CodeinText"/>
        </w:rPr>
        <w:t>hw = HelloWorld.new</w:t>
      </w:r>
      <w:r w:rsidRPr="00EE58D0">
        <w:t xml:space="preserve"> because that class doesn't exist yet. It may also fail on the line </w:t>
      </w:r>
      <w:r w:rsidRPr="00EE58D0">
        <w:rPr>
          <w:rStyle w:val="CodeinText"/>
        </w:rPr>
        <w:t>require 'hello_world'</w:t>
      </w:r>
      <w:r w:rsidRPr="00EE58D0">
        <w:t xml:space="preserve"> because that file doesn't exist in the directory where you created that test. To fix those problems we're going to create a file hello_world.rb in the folder where you saved test_hello_world.rb </w:t>
      </w:r>
    </w:p>
    <w:p w:rsidR="00632338" w:rsidRPr="00EE58D0" w:rsidRDefault="00632338" w:rsidP="00632338">
      <w:pPr>
        <w:pStyle w:val="Body"/>
        <w:ind w:firstLine="0"/>
      </w:pPr>
      <w:r w:rsidRPr="00EE58D0">
        <w:t>And the contents of that file looks like listing 1.</w:t>
      </w:r>
      <w:ins w:id="783" w:author="Ivan Porto Carrero" w:date="2009-09-16T17:38:00Z">
        <w:r>
          <w:t>9</w:t>
        </w:r>
      </w:ins>
    </w:p>
    <w:p w:rsidR="00632338" w:rsidRPr="00EE58D0" w:rsidRDefault="00632338" w:rsidP="00632338">
      <w:pPr>
        <w:pStyle w:val="CodeListingCaption"/>
      </w:pPr>
      <w:r w:rsidRPr="00EE58D0">
        <w:t>Listing 1.</w:t>
      </w:r>
      <w:ins w:id="784" w:author="Ivan Porto Carrero" w:date="2009-09-16T17:38:00Z">
        <w:r>
          <w:t>9</w:t>
        </w:r>
      </w:ins>
      <w:r w:rsidRPr="00EE58D0">
        <w:t>: The hello world class</w:t>
      </w:r>
    </w:p>
    <w:p w:rsidR="00632338" w:rsidRPr="00EE58D0" w:rsidRDefault="00632338" w:rsidP="00632338">
      <w:pPr>
        <w:pStyle w:val="Code"/>
      </w:pPr>
      <w:r w:rsidRPr="00EE58D0">
        <w:t>class HelloWorld</w:t>
      </w:r>
    </w:p>
    <w:p w:rsidR="00632338" w:rsidRPr="00EE58D0" w:rsidRDefault="00632338" w:rsidP="00632338">
      <w:pPr>
        <w:pStyle w:val="Code"/>
      </w:pPr>
    </w:p>
    <w:p w:rsidR="00632338" w:rsidRPr="00EE58D0" w:rsidRDefault="00632338" w:rsidP="00632338">
      <w:pPr>
        <w:pStyle w:val="Code"/>
      </w:pPr>
      <w:r w:rsidRPr="00EE58D0">
        <w:tab/>
        <w:t>def initialize</w:t>
      </w:r>
    </w:p>
    <w:p w:rsidR="00632338" w:rsidRPr="00EE58D0" w:rsidRDefault="00632338" w:rsidP="00632338">
      <w:pPr>
        <w:pStyle w:val="Code"/>
      </w:pPr>
      <w:r w:rsidRPr="00EE58D0">
        <w:tab/>
      </w:r>
      <w:r w:rsidRPr="00EE58D0">
        <w:tab/>
        <w:t>@message = "Hello, World!!!"</w:t>
      </w:r>
    </w:p>
    <w:p w:rsidR="00632338" w:rsidRPr="00EE58D0" w:rsidRDefault="00632338" w:rsidP="00632338">
      <w:pPr>
        <w:pStyle w:val="Code"/>
      </w:pPr>
      <w:r w:rsidRPr="00EE58D0">
        <w:tab/>
        <w:t>end</w:t>
      </w:r>
    </w:p>
    <w:p w:rsidR="00632338" w:rsidRPr="00EE58D0" w:rsidRDefault="00632338" w:rsidP="00632338">
      <w:pPr>
        <w:pStyle w:val="Code"/>
      </w:pPr>
      <w:r w:rsidRPr="00EE58D0">
        <w:tab/>
      </w:r>
    </w:p>
    <w:p w:rsidR="00632338" w:rsidRPr="00EE58D0" w:rsidRDefault="00632338" w:rsidP="00632338">
      <w:pPr>
        <w:pStyle w:val="Code"/>
      </w:pPr>
      <w:r w:rsidRPr="00EE58D0">
        <w:tab/>
        <w:t>def print</w:t>
      </w:r>
    </w:p>
    <w:p w:rsidR="00632338" w:rsidRPr="00EE58D0" w:rsidRDefault="00632338" w:rsidP="00632338">
      <w:pPr>
        <w:pStyle w:val="Code"/>
      </w:pPr>
      <w:r w:rsidRPr="00EE58D0">
        <w:tab/>
      </w:r>
      <w:r w:rsidRPr="00EE58D0">
        <w:tab/>
        <w:t>@message</w:t>
      </w:r>
    </w:p>
    <w:p w:rsidR="00632338" w:rsidRPr="00EE58D0" w:rsidRDefault="00632338" w:rsidP="00632338">
      <w:pPr>
        <w:pStyle w:val="Code"/>
      </w:pPr>
      <w:r w:rsidRPr="00EE58D0">
        <w:tab/>
        <w:t>end</w:t>
      </w:r>
    </w:p>
    <w:p w:rsidR="00632338" w:rsidRPr="00EE58D0" w:rsidRDefault="00632338" w:rsidP="00632338">
      <w:pPr>
        <w:pStyle w:val="Code"/>
      </w:pPr>
    </w:p>
    <w:p w:rsidR="00632338" w:rsidRPr="00EE58D0" w:rsidRDefault="00632338" w:rsidP="00632338">
      <w:pPr>
        <w:pStyle w:val="Code"/>
      </w:pPr>
      <w:r w:rsidRPr="00EE58D0">
        <w:t>end</w:t>
      </w:r>
    </w:p>
    <w:p w:rsidR="00632338" w:rsidRPr="00EE58D0" w:rsidRDefault="00632338" w:rsidP="00632338">
      <w:pPr>
        <w:pStyle w:val="Code"/>
      </w:pPr>
    </w:p>
    <w:p w:rsidR="00632338" w:rsidRPr="00EE58D0" w:rsidRDefault="00632338" w:rsidP="00632338">
      <w:pPr>
        <w:pStyle w:val="Body"/>
      </w:pPr>
      <w:r w:rsidRPr="00EE58D0">
        <w:t>Running the unit test produces the following output:</w:t>
      </w:r>
    </w:p>
    <w:p w:rsidR="00632338" w:rsidRPr="00EE58D0" w:rsidRDefault="00632338" w:rsidP="00632338">
      <w:pPr>
        <w:pStyle w:val="Code"/>
      </w:pPr>
      <w:r w:rsidRPr="00EE58D0">
        <w:t>Loaded suite test_hello_world</w:t>
      </w:r>
    </w:p>
    <w:p w:rsidR="00632338" w:rsidRPr="00EE58D0" w:rsidRDefault="00632338" w:rsidP="00632338">
      <w:pPr>
        <w:pStyle w:val="Code"/>
      </w:pPr>
      <w:r w:rsidRPr="00EE58D0">
        <w:t>Started</w:t>
      </w:r>
    </w:p>
    <w:p w:rsidR="00632338" w:rsidRPr="00EE58D0" w:rsidRDefault="00632338" w:rsidP="00632338">
      <w:pPr>
        <w:pStyle w:val="Code"/>
      </w:pPr>
      <w:r w:rsidRPr="00EE58D0">
        <w:t>.</w:t>
      </w:r>
    </w:p>
    <w:p w:rsidR="00632338" w:rsidRPr="00EE58D0" w:rsidRDefault="00632338" w:rsidP="00632338">
      <w:pPr>
        <w:pStyle w:val="Code"/>
      </w:pPr>
      <w:r w:rsidRPr="00EE58D0">
        <w:t>Finished in 0.001 seconds.</w:t>
      </w:r>
    </w:p>
    <w:p w:rsidR="00632338" w:rsidRPr="00EE58D0" w:rsidRDefault="00632338" w:rsidP="00632338">
      <w:pPr>
        <w:pStyle w:val="Code"/>
      </w:pPr>
    </w:p>
    <w:p w:rsidR="00632338" w:rsidRDefault="00632338" w:rsidP="00632338">
      <w:pPr>
        <w:pStyle w:val="Body"/>
        <w:rPr>
          <w:ins w:id="785" w:author="Lianna Wlasiuk" w:date="2009-08-31T18:54:00Z"/>
        </w:rPr>
      </w:pPr>
      <w:r w:rsidRPr="00EE58D0">
        <w:t>This section should give you a rudimentary idea of what unit testing is about in Ruby. I can't stress enough how important it is to have proper unit tests. It's a real bonus that unit testing has been made so easy in Ruby. Unit testing is also a really good way to build up a library of what you know by adding a contrived unit test to that library every time you learn something new.</w:t>
      </w:r>
    </w:p>
    <w:p w:rsidR="00632338" w:rsidRPr="00EE58D0" w:rsidRDefault="00632338" w:rsidP="00632338">
      <w:pPr>
        <w:pStyle w:val="Body"/>
      </w:pPr>
      <w:r w:rsidRPr="00EE58D0">
        <w:t>The next section will deal with the tight coupling to types in the classic .NET languages and why you don't need that in Ruby.</w:t>
      </w:r>
    </w:p>
    <w:p w:rsidR="00632338" w:rsidRPr="00EE58D0" w:rsidRDefault="00632338" w:rsidP="00632338">
      <w:pPr>
        <w:pStyle w:val="Head2"/>
      </w:pPr>
      <w:bookmarkStart w:id="786" w:name="_Toc184380896"/>
      <w:bookmarkStart w:id="787" w:name="_Toc194834392"/>
      <w:bookmarkStart w:id="788" w:name="_Toc242065741"/>
      <w:r w:rsidRPr="00EE58D0">
        <w:t>1.4.2 Living dangerously: look ma, no interfaces</w:t>
      </w:r>
      <w:bookmarkEnd w:id="766"/>
      <w:bookmarkEnd w:id="786"/>
      <w:bookmarkEnd w:id="787"/>
      <w:bookmarkEnd w:id="788"/>
    </w:p>
    <w:p w:rsidR="00632338" w:rsidRPr="00EE58D0" w:rsidRDefault="00632338" w:rsidP="00632338">
      <w:pPr>
        <w:pStyle w:val="Body1"/>
      </w:pPr>
      <w:r w:rsidRPr="00EE58D0">
        <w:t xml:space="preserve">This section deals with interfaces and the widely adopted interface based design that exists in the C# and Java world amongst others. </w:t>
      </w:r>
      <w:ins w:id="789" w:author="Ivan Porto Carrero" w:date="2009-10-09T14:24:00Z">
        <w:r w:rsidR="00C138AD">
          <w:t>A dynamic language like Ruby doesn’t have interfaces or the level of formalisation you see in the static languages</w:t>
        </w:r>
      </w:ins>
      <w:ins w:id="790" w:author="Ivan Porto Carrero" w:date="2009-10-09T14:25:00Z">
        <w:r w:rsidR="00C138AD">
          <w:t>, or at least they have a different point of view on that</w:t>
        </w:r>
      </w:ins>
      <w:ins w:id="791" w:author="Ivan Porto Carrero" w:date="2009-10-09T14:24:00Z">
        <w:r w:rsidR="00C138AD">
          <w:t xml:space="preserve">. </w:t>
        </w:r>
      </w:ins>
      <w:r w:rsidRPr="00EE58D0">
        <w:t>We'll first discuss what interfaces are and how they are used so that you better grasp which problem they are trying to solve and then we'll debate why they are not necessary in Ruby.</w:t>
      </w:r>
    </w:p>
    <w:p w:rsidR="00632338" w:rsidRPr="00EE58D0" w:rsidRDefault="00632338" w:rsidP="00632338">
      <w:pPr>
        <w:pStyle w:val="Head3"/>
      </w:pPr>
      <w:bookmarkStart w:id="792" w:name="_Toc184264769"/>
      <w:bookmarkStart w:id="793" w:name="_Toc184380897"/>
      <w:bookmarkStart w:id="794" w:name="_Toc194834393"/>
      <w:bookmarkStart w:id="795" w:name="_Toc242065742"/>
      <w:r w:rsidRPr="00EE58D0">
        <w:t>What is an interface exactly?</w:t>
      </w:r>
      <w:bookmarkEnd w:id="792"/>
      <w:bookmarkEnd w:id="793"/>
      <w:bookmarkEnd w:id="794"/>
      <w:bookmarkEnd w:id="795"/>
    </w:p>
    <w:p w:rsidR="00632338" w:rsidRPr="00EE58D0" w:rsidRDefault="00632338" w:rsidP="00632338">
      <w:pPr>
        <w:pStyle w:val="Body1"/>
      </w:pPr>
      <w:r w:rsidRPr="00EE58D0">
        <w:t>The C# language only supports single inheritance, which means that any class can only have one parent class. But this limits you in grouping functionality together so C# supports the notion of interfaces, to get around the lack of multiple inheritance. An interface is a reference type without its implementation; it defines the public behavior of a section of a class or a complete class.</w:t>
      </w:r>
    </w:p>
    <w:p w:rsidR="00632338" w:rsidRPr="00EE58D0" w:rsidRDefault="00632338" w:rsidP="00632338">
      <w:pPr>
        <w:pStyle w:val="Body"/>
      </w:pPr>
      <w:r w:rsidRPr="00EE58D0">
        <w:t xml:space="preserve">One very common analogy to make that illustrates the whole concept is with driving a car. Imagine that if instead of learning how to drive a car, you would have to learn to drive each different type of car you would ever get into. It would be a lot more difficult to change from that trusty old Civic to that shiny new BMW because you would have to learn how to drive it all over. It's a lot easier to just learn how to use the interface of the car: steering wheel, brake, turn signals and gas pedal. That way we don't have to care how the car implements that interface because the interface describes the basic car contract. </w:t>
      </w:r>
    </w:p>
    <w:p w:rsidR="00632338" w:rsidRPr="00EE58D0" w:rsidRDefault="00632338" w:rsidP="00632338">
      <w:pPr>
        <w:pStyle w:val="Head3"/>
      </w:pPr>
      <w:bookmarkStart w:id="796" w:name="_Toc184380898"/>
      <w:bookmarkStart w:id="797" w:name="_Toc194834394"/>
      <w:bookmarkStart w:id="798" w:name="_Toc242065743"/>
      <w:r w:rsidRPr="00EE58D0">
        <w:t>Which problems do they solve?</w:t>
      </w:r>
      <w:bookmarkEnd w:id="796"/>
      <w:bookmarkEnd w:id="797"/>
      <w:bookmarkEnd w:id="798"/>
    </w:p>
    <w:p w:rsidR="00632338" w:rsidRPr="00EE58D0" w:rsidRDefault="00632338" w:rsidP="00632338">
      <w:pPr>
        <w:pStyle w:val="Body1"/>
      </w:pPr>
      <w:r w:rsidRPr="00EE58D0">
        <w:t>There are a couple of problems that are being solved by using an interface. These are the four main ones in my opinion.</w:t>
      </w:r>
    </w:p>
    <w:p w:rsidR="00632338" w:rsidRPr="00EE58D0" w:rsidRDefault="00632338" w:rsidP="00632338">
      <w:pPr>
        <w:pStyle w:val="Body"/>
      </w:pPr>
      <w:r w:rsidRPr="00EE58D0">
        <w:t xml:space="preserve">The first one is that classes may only directly inherit from one base class, but they can implement several interfaces. For an object that needs to exhibit several different facets, this is important. For example an object might represent itself as a printable object through some </w:t>
      </w:r>
      <w:r w:rsidRPr="00EE58D0">
        <w:rPr>
          <w:rStyle w:val="CodeinText"/>
        </w:rPr>
        <w:t>IPrintable</w:t>
      </w:r>
      <w:r w:rsidRPr="00EE58D0">
        <w:t xml:space="preserve"> interface and as a persisted object through some </w:t>
      </w:r>
      <w:r w:rsidRPr="00EE58D0">
        <w:rPr>
          <w:rStyle w:val="CodeinText"/>
        </w:rPr>
        <w:t>IPersistable</w:t>
      </w:r>
      <w:r w:rsidRPr="00EE58D0">
        <w:t xml:space="preserve"> interface. Other objects might be </w:t>
      </w:r>
      <w:r w:rsidRPr="00EE58D0">
        <w:rPr>
          <w:rStyle w:val="CodeinText"/>
        </w:rPr>
        <w:t>IPrintable</w:t>
      </w:r>
      <w:r w:rsidRPr="00EE58D0">
        <w:t xml:space="preserve"> but not </w:t>
      </w:r>
      <w:r w:rsidRPr="00EE58D0">
        <w:rPr>
          <w:rStyle w:val="CodeinText"/>
        </w:rPr>
        <w:t>IPersistable</w:t>
      </w:r>
      <w:r w:rsidRPr="00EE58D0">
        <w:t xml:space="preserve"> or vice versa. Thus interfaces are a substitute for multiple inheritance.</w:t>
      </w:r>
    </w:p>
    <w:p w:rsidR="00632338" w:rsidRPr="00EE58D0" w:rsidRDefault="00632338" w:rsidP="00632338">
      <w:pPr>
        <w:pStyle w:val="Body"/>
      </w:pPr>
      <w:r w:rsidRPr="00EE58D0">
        <w:t xml:space="preserve">The second reason is that there can be many implementations of an interface. In the .NET framework collections generally implement the </w:t>
      </w:r>
      <w:r w:rsidRPr="00EE58D0">
        <w:rPr>
          <w:rStyle w:val="CodeinText"/>
        </w:rPr>
        <w:t>IEnumerable</w:t>
      </w:r>
      <w:r w:rsidRPr="00EE58D0">
        <w:t xml:space="preserve"> interface which has one method </w:t>
      </w:r>
      <w:r w:rsidRPr="00EE58D0">
        <w:rPr>
          <w:rStyle w:val="CodeinText"/>
        </w:rPr>
        <w:t>GetEnumerator</w:t>
      </w:r>
      <w:r w:rsidRPr="00EE58D0">
        <w:t xml:space="preserve">, which returns an object that implements the </w:t>
      </w:r>
      <w:r w:rsidRPr="00EE58D0">
        <w:rPr>
          <w:rStyle w:val="CodeinText"/>
        </w:rPr>
        <w:t>IEnumerator</w:t>
      </w:r>
      <w:r w:rsidRPr="00EE58D0">
        <w:t xml:space="preserve"> interface. This object can iterate (enumerate) over objects in the collection. But of course how it does so will depend on how the collection is structured. Nevertheless, a client that simply needs to iterate over a collection only needs to specify (make a contract that) the collections supports </w:t>
      </w:r>
      <w:r w:rsidRPr="00EE58D0">
        <w:rPr>
          <w:rStyle w:val="CodeinText"/>
        </w:rPr>
        <w:t>IEnumerable</w:t>
      </w:r>
      <w:r w:rsidRPr="00EE58D0">
        <w:t xml:space="preserve"> (and indirectly </w:t>
      </w:r>
      <w:r w:rsidRPr="00EE58D0">
        <w:rPr>
          <w:rStyle w:val="CodeinText"/>
        </w:rPr>
        <w:t>IEnumerator</w:t>
      </w:r>
      <w:r w:rsidRPr="00EE58D0">
        <w:t xml:space="preserve"> through its </w:t>
      </w:r>
      <w:r w:rsidRPr="00EE58D0">
        <w:rPr>
          <w:rStyle w:val="CodeinText"/>
        </w:rPr>
        <w:t>GetEnumerator</w:t>
      </w:r>
      <w:r w:rsidRPr="00EE58D0">
        <w:t xml:space="preserve"> method). It does not need to know anything about how the collection is implemented.</w:t>
      </w:r>
    </w:p>
    <w:p w:rsidR="00632338" w:rsidRPr="00EE58D0" w:rsidRDefault="00632338" w:rsidP="00632338">
      <w:pPr>
        <w:pStyle w:val="Body"/>
      </w:pPr>
      <w:r w:rsidRPr="00EE58D0">
        <w:t xml:space="preserve">As third usage we could say that interfaces can be used as a publish-and-subscribe mechanism. An object can publish a set of events via an interface and allow an object that wants to subscribe to those events to implement that interface and register itself with the publisher object. Again, the publisher object will probably not know anything about the subscriber object beyond that it implements the interface. </w:t>
      </w:r>
    </w:p>
    <w:p w:rsidR="00632338" w:rsidRPr="00EE58D0" w:rsidRDefault="00632338" w:rsidP="00632338">
      <w:pPr>
        <w:pStyle w:val="Body"/>
      </w:pPr>
      <w:r w:rsidRPr="00EE58D0">
        <w:t>And as last reason we’re presenting that the signatures of interfaces (i.e. what declarations they contain) are less likely to change than the signatures of the implementing classes, thus leading to more stable interactions between subsystems across the interface boundary instead of classes directly talking to each other.</w:t>
      </w:r>
    </w:p>
    <w:p w:rsidR="00632338" w:rsidRPr="00EE58D0" w:rsidRDefault="00632338" w:rsidP="00632338">
      <w:pPr>
        <w:pStyle w:val="Body"/>
      </w:pPr>
      <w:r w:rsidRPr="00EE58D0">
        <w:t>So in summary the problems solved by interfaces are:</w:t>
      </w:r>
    </w:p>
    <w:p w:rsidR="00632338" w:rsidRPr="00EE58D0" w:rsidRDefault="00632338" w:rsidP="00632338">
      <w:pPr>
        <w:pStyle w:val="ListNumbered"/>
      </w:pPr>
      <w:r w:rsidRPr="00EE58D0">
        <w:t>Interfaces allow a work-around for the absence of multiple inheritance in the .NET framework.</w:t>
      </w:r>
    </w:p>
    <w:p w:rsidR="00632338" w:rsidRPr="00EE58D0" w:rsidRDefault="00632338" w:rsidP="00632338">
      <w:pPr>
        <w:pStyle w:val="ListNumbered"/>
      </w:pPr>
      <w:r w:rsidRPr="00EE58D0">
        <w:t>There may be several implementations of an interface. If a class was used, the several implementations would all have to inherit from this base class, this may be inappropriate (component based).</w:t>
      </w:r>
    </w:p>
    <w:p w:rsidR="00632338" w:rsidRPr="00EE58D0" w:rsidRDefault="00632338" w:rsidP="00632338">
      <w:pPr>
        <w:pStyle w:val="ListNumbered"/>
      </w:pPr>
      <w:r w:rsidRPr="00EE58D0">
        <w:t>Interfaces allow the specification of a contract when the implementation of that contract is not known, e.g. the publisher specifying the requirements of the subscriber (contract first design).</w:t>
      </w:r>
    </w:p>
    <w:p w:rsidR="00632338" w:rsidRPr="00EE58D0" w:rsidRDefault="00632338" w:rsidP="00632338">
      <w:pPr>
        <w:pStyle w:val="ListNumbered"/>
      </w:pPr>
      <w:r w:rsidRPr="00EE58D0">
        <w:t>Interfaces are likely to be more stable than their implementing classes and thus tend to isolate the effects of change (loosely coupled).</w:t>
      </w:r>
    </w:p>
    <w:p w:rsidR="00632338" w:rsidRPr="00EE58D0" w:rsidRDefault="00632338" w:rsidP="00632338">
      <w:pPr>
        <w:pStyle w:val="Body"/>
      </w:pPr>
      <w:r w:rsidRPr="00EE58D0">
        <w:t>All of the reasons mentioned in the above text are considered to be good design practices when designing applications. Let’s look at an example of what’s described above in C#.</w:t>
      </w:r>
    </w:p>
    <w:p w:rsidR="00632338" w:rsidRPr="00EE58D0" w:rsidRDefault="00632338" w:rsidP="00632338">
      <w:pPr>
        <w:pStyle w:val="Head3"/>
      </w:pPr>
      <w:bookmarkStart w:id="799" w:name="_Toc184380899"/>
      <w:bookmarkStart w:id="800" w:name="_Toc194834395"/>
      <w:bookmarkStart w:id="801" w:name="_Toc242065744"/>
      <w:r w:rsidRPr="00EE58D0">
        <w:t>An example in C#</w:t>
      </w:r>
      <w:bookmarkEnd w:id="799"/>
      <w:bookmarkEnd w:id="800"/>
      <w:bookmarkEnd w:id="801"/>
    </w:p>
    <w:p w:rsidR="00632338" w:rsidRPr="00EE58D0" w:rsidRDefault="00632338" w:rsidP="00632338">
      <w:pPr>
        <w:pStyle w:val="Body1"/>
      </w:pPr>
      <w:r w:rsidRPr="00EE58D0">
        <w:t xml:space="preserve">Suppose we have a class </w:t>
      </w:r>
      <w:r w:rsidRPr="00EE58D0">
        <w:rPr>
          <w:rStyle w:val="CodeinText"/>
        </w:rPr>
        <w:t>HelloWorld</w:t>
      </w:r>
      <w:r w:rsidRPr="00EE58D0">
        <w:t xml:space="preserve"> that has a method </w:t>
      </w:r>
      <w:r w:rsidRPr="00EE58D0">
        <w:rPr>
          <w:rStyle w:val="CodeinText"/>
        </w:rPr>
        <w:t>Print()</w:t>
      </w:r>
      <w:r w:rsidRPr="00EE58D0">
        <w:t xml:space="preserve"> and we also have a class </w:t>
      </w:r>
      <w:r w:rsidRPr="00EE58D0">
        <w:rPr>
          <w:rStyle w:val="CodeinText"/>
        </w:rPr>
        <w:t>Book</w:t>
      </w:r>
      <w:r w:rsidRPr="00EE58D0">
        <w:t xml:space="preserve"> that implements that method </w:t>
      </w:r>
      <w:r w:rsidRPr="00EE58D0">
        <w:rPr>
          <w:rStyle w:val="CodeinText"/>
        </w:rPr>
        <w:t>Print()</w:t>
      </w:r>
      <w:r w:rsidRPr="00EE58D0">
        <w:t xml:space="preserve">. Now suppose we want a method </w:t>
      </w:r>
      <w:r w:rsidRPr="00EE58D0">
        <w:rPr>
          <w:rStyle w:val="CodeinText"/>
        </w:rPr>
        <w:t>Output</w:t>
      </w:r>
      <w:r w:rsidRPr="00EE58D0">
        <w:t xml:space="preserve"> in another class that calls the method </w:t>
      </w:r>
      <w:r w:rsidRPr="00EE58D0">
        <w:rPr>
          <w:rStyle w:val="CodeinText"/>
        </w:rPr>
        <w:t>Print()</w:t>
      </w:r>
      <w:r w:rsidRPr="00EE58D0">
        <w:t xml:space="preserve"> on both those classes. In that case we could implement an interface on both classes that could be called </w:t>
      </w:r>
      <w:r w:rsidRPr="00EE58D0">
        <w:rPr>
          <w:rStyle w:val="CodeinText"/>
        </w:rPr>
        <w:t>IPrintable</w:t>
      </w:r>
      <w:r w:rsidRPr="00EE58D0">
        <w:t>. That interface would define the Print() method contract. Below you will find the code listings for HelloWorld (listing 1.</w:t>
      </w:r>
      <w:ins w:id="802" w:author="Ivan Porto Carrero" w:date="2009-09-16T17:38:00Z">
        <w:r w:rsidRPr="00EE58D0">
          <w:t>1</w:t>
        </w:r>
        <w:r>
          <w:t>1</w:t>
        </w:r>
      </w:ins>
      <w:r w:rsidRPr="00EE58D0">
        <w:t>), Book (listing 1.</w:t>
      </w:r>
      <w:ins w:id="803" w:author="Ivan Porto Carrero" w:date="2009-09-16T17:38:00Z">
        <w:r w:rsidRPr="00EE58D0">
          <w:t>1</w:t>
        </w:r>
        <w:r>
          <w:t>2</w:t>
        </w:r>
      </w:ins>
      <w:r w:rsidRPr="00EE58D0">
        <w:t>), IPrintable (listing 1.</w:t>
      </w:r>
      <w:ins w:id="804" w:author="Ivan Porto Carrero" w:date="2009-09-16T17:38:00Z">
        <w:r w:rsidRPr="00EE58D0">
          <w:t>1</w:t>
        </w:r>
        <w:r>
          <w:t>0</w:t>
        </w:r>
      </w:ins>
      <w:r w:rsidRPr="00EE58D0">
        <w:t>) and the Output method (listing 1.</w:t>
      </w:r>
      <w:ins w:id="805" w:author="Ivan Porto Carrero" w:date="2009-09-16T17:38:00Z">
        <w:r w:rsidRPr="00EE58D0">
          <w:t>1</w:t>
        </w:r>
        <w:r>
          <w:t>3</w:t>
        </w:r>
      </w:ins>
      <w:r w:rsidRPr="00EE58D0">
        <w:t>). The code doesn't do much useful it's just to illustrate how interfaces are being used.</w:t>
      </w:r>
    </w:p>
    <w:p w:rsidR="00632338" w:rsidRPr="00EE58D0" w:rsidRDefault="00632338" w:rsidP="00632338">
      <w:pPr>
        <w:pStyle w:val="CodeListingCaption"/>
      </w:pPr>
      <w:r w:rsidRPr="00EE58D0">
        <w:t>Listing 1.</w:t>
      </w:r>
      <w:ins w:id="806" w:author="Ivan Porto Carrero" w:date="2009-09-16T17:39:00Z">
        <w:r w:rsidRPr="00EE58D0">
          <w:t>1</w:t>
        </w:r>
        <w:r>
          <w:t>0</w:t>
        </w:r>
      </w:ins>
      <w:r w:rsidRPr="00EE58D0">
        <w:t>: The interface IPrintable</w:t>
      </w:r>
    </w:p>
    <w:p w:rsidR="00632338" w:rsidRPr="00EE58D0" w:rsidRDefault="00632338" w:rsidP="00632338">
      <w:pPr>
        <w:pStyle w:val="Code"/>
      </w:pPr>
      <w:bookmarkStart w:id="807" w:name="_Toc184264770"/>
      <w:r w:rsidRPr="00EE58D0">
        <w:t>namespace CSharp</w:t>
      </w:r>
    </w:p>
    <w:p w:rsidR="00632338" w:rsidRPr="00EE58D0" w:rsidRDefault="00632338" w:rsidP="00632338">
      <w:pPr>
        <w:pStyle w:val="Code"/>
      </w:pPr>
      <w:r w:rsidRPr="00EE58D0">
        <w:t>{</w:t>
      </w:r>
    </w:p>
    <w:p w:rsidR="00632338" w:rsidRPr="00EE58D0" w:rsidRDefault="00632338" w:rsidP="00632338">
      <w:pPr>
        <w:pStyle w:val="Code"/>
      </w:pPr>
      <w:r w:rsidRPr="00EE58D0">
        <w:t xml:space="preserve">    public interface IPrintable</w:t>
      </w:r>
    </w:p>
    <w:p w:rsidR="00632338" w:rsidRPr="00EE58D0" w:rsidRDefault="00632338" w:rsidP="00632338">
      <w:pPr>
        <w:pStyle w:val="Code"/>
      </w:pPr>
      <w:r w:rsidRPr="00EE58D0">
        <w:t xml:space="preserve">    {</w:t>
      </w:r>
    </w:p>
    <w:p w:rsidR="00632338" w:rsidRPr="00EE58D0" w:rsidRDefault="00632338" w:rsidP="00632338">
      <w:pPr>
        <w:pStyle w:val="Code"/>
      </w:pPr>
      <w:r w:rsidRPr="00EE58D0">
        <w:t xml:space="preserve">        string Message{ get;}</w:t>
      </w:r>
    </w:p>
    <w:p w:rsidR="00632338" w:rsidRPr="00EE58D0" w:rsidRDefault="00632338" w:rsidP="00632338">
      <w:pPr>
        <w:pStyle w:val="Code"/>
      </w:pPr>
      <w:r w:rsidRPr="00EE58D0">
        <w:t xml:space="preserve">        string Print();</w:t>
      </w:r>
    </w:p>
    <w:p w:rsidR="00632338" w:rsidRPr="00EE58D0" w:rsidRDefault="00632338" w:rsidP="00632338">
      <w:pPr>
        <w:pStyle w:val="Code"/>
      </w:pPr>
      <w:r w:rsidRPr="00EE58D0">
        <w:t xml:space="preserve">    }</w:t>
      </w:r>
    </w:p>
    <w:p w:rsidR="00632338" w:rsidRPr="00EE58D0" w:rsidRDefault="00632338" w:rsidP="00632338">
      <w:pPr>
        <w:pStyle w:val="Code"/>
      </w:pPr>
      <w:r w:rsidRPr="00EE58D0">
        <w:t>}</w:t>
      </w:r>
    </w:p>
    <w:p w:rsidR="00632338" w:rsidRPr="00EE58D0" w:rsidRDefault="00632338" w:rsidP="00632338">
      <w:pPr>
        <w:pStyle w:val="Code"/>
      </w:pPr>
    </w:p>
    <w:p w:rsidR="00632338" w:rsidRPr="00EE58D0" w:rsidRDefault="00632338" w:rsidP="00632338">
      <w:pPr>
        <w:pStyle w:val="Body"/>
      </w:pPr>
      <w:r w:rsidRPr="00EE58D0">
        <w:t xml:space="preserve">The interface above defines a public read only property </w:t>
      </w:r>
      <w:r w:rsidRPr="00EE58D0">
        <w:rPr>
          <w:rStyle w:val="CodeinText"/>
        </w:rPr>
        <w:t>Message</w:t>
      </w:r>
      <w:r w:rsidRPr="00EE58D0">
        <w:t xml:space="preserve"> and a method </w:t>
      </w:r>
      <w:r w:rsidRPr="00EE58D0">
        <w:rPr>
          <w:rStyle w:val="CodeinText"/>
        </w:rPr>
        <w:t>Print</w:t>
      </w:r>
      <w:r w:rsidRPr="00EE58D0">
        <w:t xml:space="preserve"> that returns a string. The interface only is a contract for how we expect a class to look. Let’s implement that class. Below you’ll find 2 classes that implement the </w:t>
      </w:r>
      <w:r w:rsidRPr="00EE58D0">
        <w:rPr>
          <w:rStyle w:val="CodeinText"/>
        </w:rPr>
        <w:t>IPrintable</w:t>
      </w:r>
      <w:r w:rsidRPr="00EE58D0">
        <w:t xml:space="preserve"> interface.</w:t>
      </w:r>
    </w:p>
    <w:p w:rsidR="00632338" w:rsidRPr="00EE58D0" w:rsidRDefault="00632338" w:rsidP="00632338">
      <w:pPr>
        <w:pStyle w:val="CodeListingCaption"/>
      </w:pPr>
      <w:r w:rsidRPr="00EE58D0">
        <w:t>Listing 1.</w:t>
      </w:r>
      <w:ins w:id="808" w:author="Ivan Porto Carrero" w:date="2009-09-16T17:39:00Z">
        <w:r w:rsidRPr="00EE58D0">
          <w:t>1</w:t>
        </w:r>
        <w:r>
          <w:t>1</w:t>
        </w:r>
      </w:ins>
      <w:r w:rsidRPr="00EE58D0">
        <w:t>: The HelloWorld class</w:t>
      </w:r>
    </w:p>
    <w:p w:rsidR="00632338" w:rsidRPr="00EE58D0" w:rsidRDefault="00632338" w:rsidP="00632338">
      <w:pPr>
        <w:pStyle w:val="Code"/>
      </w:pPr>
      <w:r w:rsidRPr="00EE58D0">
        <w:t>namespace CSharp</w:t>
      </w:r>
    </w:p>
    <w:p w:rsidR="00632338" w:rsidRPr="00EE58D0" w:rsidRDefault="00632338" w:rsidP="00632338">
      <w:pPr>
        <w:pStyle w:val="Code"/>
      </w:pPr>
      <w:r w:rsidRPr="00EE58D0">
        <w:t>{</w:t>
      </w:r>
    </w:p>
    <w:p w:rsidR="00632338" w:rsidRPr="00EE58D0" w:rsidRDefault="00632338" w:rsidP="00632338">
      <w:pPr>
        <w:pStyle w:val="Code"/>
      </w:pPr>
      <w:r w:rsidRPr="00EE58D0">
        <w:t xml:space="preserve">    public class HelloWorld : IPrintable</w:t>
      </w:r>
    </w:p>
    <w:p w:rsidR="00632338" w:rsidRPr="00EE58D0" w:rsidRDefault="00632338" w:rsidP="00632338">
      <w:pPr>
        <w:pStyle w:val="Code"/>
      </w:pPr>
      <w:r w:rsidRPr="00EE58D0">
        <w:t xml:space="preserve">    {</w:t>
      </w:r>
    </w:p>
    <w:p w:rsidR="00632338" w:rsidRPr="00EE58D0" w:rsidRDefault="00632338" w:rsidP="00632338">
      <w:pPr>
        <w:pStyle w:val="Code"/>
      </w:pPr>
      <w:r w:rsidRPr="00EE58D0">
        <w:t xml:space="preserve">        private readonly string message;</w:t>
      </w:r>
    </w:p>
    <w:p w:rsidR="00632338" w:rsidRPr="00EE58D0" w:rsidRDefault="00632338" w:rsidP="00632338">
      <w:pPr>
        <w:pStyle w:val="Code"/>
      </w:pPr>
    </w:p>
    <w:p w:rsidR="00632338" w:rsidRPr="00EE58D0" w:rsidRDefault="00632338" w:rsidP="00632338">
      <w:pPr>
        <w:pStyle w:val="Code"/>
      </w:pPr>
      <w:r w:rsidRPr="00EE58D0">
        <w:t xml:space="preserve">        public HelloWorld()</w:t>
      </w:r>
    </w:p>
    <w:p w:rsidR="00632338" w:rsidRPr="00EE58D0" w:rsidRDefault="00632338" w:rsidP="00632338">
      <w:pPr>
        <w:pStyle w:val="Code"/>
      </w:pPr>
      <w:r w:rsidRPr="00EE58D0">
        <w:t xml:space="preserve">        {</w:t>
      </w:r>
    </w:p>
    <w:p w:rsidR="00632338" w:rsidRPr="00EE58D0" w:rsidRDefault="00632338" w:rsidP="00632338">
      <w:pPr>
        <w:pStyle w:val="Code"/>
      </w:pPr>
      <w:r w:rsidRPr="00EE58D0">
        <w:t xml:space="preserve">            message = "Hello, World!!!";</w:t>
      </w:r>
    </w:p>
    <w:p w:rsidR="00632338" w:rsidRPr="00EE58D0" w:rsidRDefault="00632338" w:rsidP="00632338">
      <w:pPr>
        <w:pStyle w:val="Code"/>
      </w:pPr>
      <w:r w:rsidRPr="00EE58D0">
        <w:t xml:space="preserve">        }</w:t>
      </w:r>
    </w:p>
    <w:p w:rsidR="00632338" w:rsidRPr="00EE58D0" w:rsidRDefault="00632338" w:rsidP="00632338">
      <w:pPr>
        <w:pStyle w:val="Code"/>
      </w:pPr>
    </w:p>
    <w:p w:rsidR="00632338" w:rsidRPr="00EE58D0" w:rsidRDefault="00632338" w:rsidP="00632338">
      <w:pPr>
        <w:pStyle w:val="Code"/>
      </w:pPr>
      <w:r w:rsidRPr="00EE58D0">
        <w:t xml:space="preserve">        public string Message</w:t>
      </w:r>
    </w:p>
    <w:p w:rsidR="00632338" w:rsidRPr="00EE58D0" w:rsidRDefault="00632338" w:rsidP="00632338">
      <w:pPr>
        <w:pStyle w:val="Code"/>
      </w:pPr>
      <w:r w:rsidRPr="00EE58D0">
        <w:t xml:space="preserve">        {</w:t>
      </w:r>
    </w:p>
    <w:p w:rsidR="00632338" w:rsidRPr="00EE58D0" w:rsidRDefault="00632338" w:rsidP="00632338">
      <w:pPr>
        <w:pStyle w:val="Code"/>
      </w:pPr>
      <w:r w:rsidRPr="00EE58D0">
        <w:t xml:space="preserve">            get { return message; }</w:t>
      </w:r>
    </w:p>
    <w:p w:rsidR="00632338" w:rsidRPr="00EE58D0" w:rsidRDefault="00632338" w:rsidP="00632338">
      <w:pPr>
        <w:pStyle w:val="Code"/>
      </w:pPr>
      <w:r w:rsidRPr="00EE58D0">
        <w:t xml:space="preserve">        }</w:t>
      </w:r>
    </w:p>
    <w:p w:rsidR="00632338" w:rsidRPr="00EE58D0" w:rsidRDefault="00632338" w:rsidP="00632338">
      <w:pPr>
        <w:pStyle w:val="Code"/>
      </w:pPr>
    </w:p>
    <w:p w:rsidR="00632338" w:rsidRPr="00EE58D0" w:rsidRDefault="00632338" w:rsidP="00632338">
      <w:pPr>
        <w:pStyle w:val="Code"/>
      </w:pPr>
      <w:r w:rsidRPr="00EE58D0">
        <w:t xml:space="preserve">        public string Print()</w:t>
      </w:r>
    </w:p>
    <w:p w:rsidR="00632338" w:rsidRPr="00EE58D0" w:rsidRDefault="00632338" w:rsidP="00632338">
      <w:pPr>
        <w:pStyle w:val="Code"/>
      </w:pPr>
      <w:r w:rsidRPr="00EE58D0">
        <w:t xml:space="preserve">        {</w:t>
      </w:r>
    </w:p>
    <w:p w:rsidR="00632338" w:rsidRPr="00EE58D0" w:rsidRDefault="00632338" w:rsidP="00632338">
      <w:pPr>
        <w:pStyle w:val="Code"/>
      </w:pPr>
      <w:r w:rsidRPr="00EE58D0">
        <w:t xml:space="preserve">            return message;</w:t>
      </w:r>
    </w:p>
    <w:p w:rsidR="00632338" w:rsidRPr="00EE58D0" w:rsidRDefault="00632338" w:rsidP="00632338">
      <w:pPr>
        <w:pStyle w:val="Code"/>
      </w:pPr>
      <w:r w:rsidRPr="00EE58D0">
        <w:t xml:space="preserve">        }</w:t>
      </w:r>
    </w:p>
    <w:p w:rsidR="00632338" w:rsidRPr="00EE58D0" w:rsidRDefault="00632338" w:rsidP="00632338">
      <w:pPr>
        <w:pStyle w:val="Code"/>
      </w:pPr>
      <w:r w:rsidRPr="00EE58D0">
        <w:t xml:space="preserve">    }</w:t>
      </w:r>
    </w:p>
    <w:p w:rsidR="00632338" w:rsidRPr="00EE58D0" w:rsidRDefault="00632338" w:rsidP="00632338">
      <w:pPr>
        <w:pStyle w:val="Code"/>
      </w:pPr>
      <w:r w:rsidRPr="00EE58D0">
        <w:t>}</w:t>
      </w:r>
    </w:p>
    <w:p w:rsidR="00632338" w:rsidRPr="00EE58D0" w:rsidRDefault="00632338" w:rsidP="00632338"/>
    <w:p w:rsidR="00632338" w:rsidRPr="00EE58D0" w:rsidRDefault="00632338" w:rsidP="00632338">
      <w:pPr>
        <w:pStyle w:val="Body"/>
      </w:pPr>
      <w:r w:rsidRPr="00EE58D0">
        <w:t xml:space="preserve">The </w:t>
      </w:r>
      <w:r w:rsidRPr="00EE58D0">
        <w:rPr>
          <w:rStyle w:val="CodeinText"/>
        </w:rPr>
        <w:t>HelloWorld</w:t>
      </w:r>
      <w:r w:rsidRPr="00EE58D0">
        <w:t xml:space="preserve"> class is the most straight forward implementation of the </w:t>
      </w:r>
      <w:r w:rsidRPr="00EE58D0">
        <w:rPr>
          <w:rStyle w:val="CodeinText"/>
        </w:rPr>
        <w:t>IPrintable</w:t>
      </w:r>
      <w:r w:rsidRPr="00EE58D0">
        <w:t xml:space="preserve"> interface and will always return “</w:t>
      </w:r>
      <w:r w:rsidRPr="00EE58D0">
        <w:rPr>
          <w:rStyle w:val="Italics"/>
        </w:rPr>
        <w:t>Hello, world!!!</w:t>
      </w:r>
      <w:r w:rsidRPr="00EE58D0">
        <w:t xml:space="preserve">” Next there is the book class which provides another implementation of </w:t>
      </w:r>
      <w:r w:rsidRPr="00EE58D0">
        <w:rPr>
          <w:rStyle w:val="CodeinText"/>
        </w:rPr>
        <w:t>IPrintable</w:t>
      </w:r>
      <w:r w:rsidRPr="00EE58D0">
        <w:t>, this class allows for some manipulation of the message that will be printed. Both classes are different but they implement the same contract/interface.</w:t>
      </w:r>
    </w:p>
    <w:p w:rsidR="00632338" w:rsidRPr="00EE58D0" w:rsidRDefault="00632338" w:rsidP="00632338">
      <w:pPr>
        <w:pStyle w:val="CodeListingCaption"/>
      </w:pPr>
      <w:r w:rsidRPr="00EE58D0">
        <w:t>Listing 1.</w:t>
      </w:r>
      <w:ins w:id="809" w:author="Ivan Porto Carrero" w:date="2009-09-16T17:39:00Z">
        <w:r w:rsidRPr="00EE58D0">
          <w:t>1</w:t>
        </w:r>
        <w:r>
          <w:t>2</w:t>
        </w:r>
      </w:ins>
      <w:r w:rsidRPr="00EE58D0">
        <w:t>: The Book class</w:t>
      </w:r>
    </w:p>
    <w:p w:rsidR="00632338" w:rsidRPr="00EE58D0" w:rsidRDefault="00632338" w:rsidP="00632338">
      <w:pPr>
        <w:pStyle w:val="Code"/>
      </w:pPr>
      <w:r w:rsidRPr="00EE58D0">
        <w:t>namespace CSharp</w:t>
      </w:r>
    </w:p>
    <w:p w:rsidR="00632338" w:rsidRPr="00EE58D0" w:rsidRDefault="00632338" w:rsidP="00632338">
      <w:pPr>
        <w:pStyle w:val="Code"/>
      </w:pPr>
      <w:r w:rsidRPr="00EE58D0">
        <w:t>{</w:t>
      </w:r>
    </w:p>
    <w:p w:rsidR="00632338" w:rsidRPr="00EE58D0" w:rsidRDefault="00632338" w:rsidP="00632338">
      <w:pPr>
        <w:pStyle w:val="Code"/>
      </w:pPr>
      <w:r w:rsidRPr="00EE58D0">
        <w:t xml:space="preserve">    public class Book : IPrintable</w:t>
      </w:r>
    </w:p>
    <w:p w:rsidR="00632338" w:rsidRPr="00EE58D0" w:rsidRDefault="00632338" w:rsidP="00632338">
      <w:pPr>
        <w:pStyle w:val="Code"/>
      </w:pPr>
      <w:r w:rsidRPr="00EE58D0">
        <w:t xml:space="preserve">    {</w:t>
      </w:r>
    </w:p>
    <w:p w:rsidR="00632338" w:rsidRPr="00EE58D0" w:rsidRDefault="00632338" w:rsidP="00632338">
      <w:pPr>
        <w:pStyle w:val="Code"/>
      </w:pPr>
      <w:r w:rsidRPr="00EE58D0">
        <w:t xml:space="preserve">        private readonly string message;</w:t>
      </w:r>
    </w:p>
    <w:p w:rsidR="00632338" w:rsidRPr="00EE58D0" w:rsidRDefault="00632338" w:rsidP="00632338">
      <w:pPr>
        <w:pStyle w:val="Code"/>
      </w:pPr>
    </w:p>
    <w:p w:rsidR="00632338" w:rsidRPr="00EE58D0" w:rsidRDefault="00632338" w:rsidP="00632338">
      <w:pPr>
        <w:pStyle w:val="Code"/>
      </w:pPr>
      <w:r w:rsidRPr="00EE58D0">
        <w:t xml:space="preserve">         // The user of this class can define the message that will be printed</w:t>
      </w:r>
    </w:p>
    <w:p w:rsidR="00632338" w:rsidRPr="00EE58D0" w:rsidRDefault="00632338" w:rsidP="00632338">
      <w:pPr>
        <w:pStyle w:val="Code"/>
      </w:pPr>
      <w:r w:rsidRPr="00EE58D0">
        <w:t xml:space="preserve">        public Book(string message)</w:t>
      </w:r>
    </w:p>
    <w:p w:rsidR="00632338" w:rsidRPr="00EE58D0" w:rsidRDefault="00632338" w:rsidP="00632338">
      <w:pPr>
        <w:pStyle w:val="Code"/>
      </w:pPr>
      <w:r w:rsidRPr="00EE58D0">
        <w:t xml:space="preserve">        {</w:t>
      </w:r>
    </w:p>
    <w:p w:rsidR="00632338" w:rsidRPr="00EE58D0" w:rsidRDefault="00632338" w:rsidP="00632338">
      <w:pPr>
        <w:pStyle w:val="Code"/>
      </w:pPr>
      <w:r w:rsidRPr="00EE58D0">
        <w:t xml:space="preserve">            this.message = message;</w:t>
      </w:r>
    </w:p>
    <w:p w:rsidR="00632338" w:rsidRPr="00EE58D0" w:rsidRDefault="00632338" w:rsidP="00632338">
      <w:pPr>
        <w:pStyle w:val="Code"/>
      </w:pPr>
      <w:r w:rsidRPr="00EE58D0">
        <w:t xml:space="preserve">        }</w:t>
      </w:r>
    </w:p>
    <w:p w:rsidR="00632338" w:rsidRPr="00EE58D0" w:rsidRDefault="00632338" w:rsidP="00632338">
      <w:pPr>
        <w:pStyle w:val="Code"/>
      </w:pPr>
    </w:p>
    <w:p w:rsidR="00632338" w:rsidRPr="00EE58D0" w:rsidRDefault="00632338" w:rsidP="00632338">
      <w:pPr>
        <w:pStyle w:val="Code"/>
      </w:pPr>
      <w:r w:rsidRPr="00EE58D0">
        <w:t xml:space="preserve">        public string Message</w:t>
      </w:r>
    </w:p>
    <w:p w:rsidR="00632338" w:rsidRPr="00EE58D0" w:rsidRDefault="00632338" w:rsidP="00632338">
      <w:pPr>
        <w:pStyle w:val="Code"/>
      </w:pPr>
      <w:r w:rsidRPr="00EE58D0">
        <w:t xml:space="preserve">        {</w:t>
      </w:r>
    </w:p>
    <w:p w:rsidR="00632338" w:rsidRPr="00EE58D0" w:rsidRDefault="00632338" w:rsidP="00632338">
      <w:pPr>
        <w:pStyle w:val="Code"/>
      </w:pPr>
      <w:r w:rsidRPr="00EE58D0">
        <w:t xml:space="preserve">            get { return message; }</w:t>
      </w:r>
    </w:p>
    <w:p w:rsidR="00632338" w:rsidRPr="00EE58D0" w:rsidRDefault="00632338" w:rsidP="00632338">
      <w:pPr>
        <w:pStyle w:val="Code"/>
      </w:pPr>
      <w:r w:rsidRPr="00EE58D0">
        <w:t xml:space="preserve">        }</w:t>
      </w:r>
    </w:p>
    <w:p w:rsidR="00632338" w:rsidRPr="00EE58D0" w:rsidRDefault="00632338" w:rsidP="00632338">
      <w:pPr>
        <w:pStyle w:val="Code"/>
      </w:pPr>
      <w:r w:rsidRPr="00EE58D0">
        <w:t xml:space="preserve">        </w:t>
      </w:r>
    </w:p>
    <w:p w:rsidR="00632338" w:rsidRPr="00EE58D0" w:rsidRDefault="00632338" w:rsidP="00632338">
      <w:pPr>
        <w:pStyle w:val="Code"/>
      </w:pPr>
      <w:r w:rsidRPr="00EE58D0">
        <w:t xml:space="preserve">          // This implementation prefixes the message with Book:</w:t>
      </w:r>
    </w:p>
    <w:p w:rsidR="00632338" w:rsidRPr="00EE58D0" w:rsidRDefault="00632338" w:rsidP="00632338">
      <w:pPr>
        <w:pStyle w:val="Code"/>
      </w:pPr>
      <w:r w:rsidRPr="00EE58D0">
        <w:t xml:space="preserve">        public string Print()</w:t>
      </w:r>
    </w:p>
    <w:p w:rsidR="00632338" w:rsidRPr="00EE58D0" w:rsidRDefault="00632338" w:rsidP="00632338">
      <w:pPr>
        <w:pStyle w:val="Code"/>
      </w:pPr>
      <w:r w:rsidRPr="00EE58D0">
        <w:t xml:space="preserve">        {</w:t>
      </w:r>
    </w:p>
    <w:p w:rsidR="00632338" w:rsidRPr="00EE58D0" w:rsidRDefault="00632338" w:rsidP="00632338">
      <w:pPr>
        <w:pStyle w:val="Code"/>
      </w:pPr>
      <w:r w:rsidRPr="00EE58D0">
        <w:t xml:space="preserve">            return string.Format(“Book: {0}”, message);</w:t>
      </w:r>
    </w:p>
    <w:p w:rsidR="00632338" w:rsidRPr="00EE58D0" w:rsidRDefault="00632338" w:rsidP="00632338">
      <w:pPr>
        <w:pStyle w:val="Code"/>
      </w:pPr>
      <w:r w:rsidRPr="00EE58D0">
        <w:t xml:space="preserve">        }</w:t>
      </w:r>
    </w:p>
    <w:p w:rsidR="00632338" w:rsidRPr="00EE58D0" w:rsidRDefault="00632338" w:rsidP="00632338">
      <w:pPr>
        <w:pStyle w:val="Code"/>
      </w:pPr>
      <w:r w:rsidRPr="00EE58D0">
        <w:t xml:space="preserve">    }</w:t>
      </w:r>
    </w:p>
    <w:p w:rsidR="00632338" w:rsidRPr="00EE58D0" w:rsidRDefault="00632338" w:rsidP="00632338">
      <w:pPr>
        <w:pStyle w:val="Code"/>
      </w:pPr>
      <w:r w:rsidRPr="00EE58D0">
        <w:t>}</w:t>
      </w:r>
    </w:p>
    <w:p w:rsidR="00632338" w:rsidRPr="00EE58D0" w:rsidRDefault="00632338" w:rsidP="00632338">
      <w:pPr>
        <w:pStyle w:val="Code"/>
      </w:pPr>
    </w:p>
    <w:p w:rsidR="00632338" w:rsidRPr="00EE58D0" w:rsidRDefault="00632338" w:rsidP="00632338">
      <w:pPr>
        <w:pStyle w:val="Body"/>
      </w:pPr>
      <w:r w:rsidRPr="00EE58D0">
        <w:t>All that’s left for us to do at this point is make sure we can actually see some output of the code we just wrote. For this we need to implement the Main method in a console application.</w:t>
      </w:r>
    </w:p>
    <w:p w:rsidR="00632338" w:rsidRPr="00EE58D0" w:rsidRDefault="00632338" w:rsidP="00632338">
      <w:pPr>
        <w:pStyle w:val="CodeListingCaption"/>
      </w:pPr>
      <w:r w:rsidRPr="00EE58D0">
        <w:t>Listing 1.</w:t>
      </w:r>
      <w:ins w:id="810" w:author="Ivan Porto Carrero" w:date="2009-09-16T17:39:00Z">
        <w:r w:rsidRPr="00EE58D0">
          <w:t>1</w:t>
        </w:r>
        <w:r>
          <w:t>3</w:t>
        </w:r>
      </w:ins>
      <w:r w:rsidRPr="00EE58D0">
        <w:t>: Program.cs with the method Output</w:t>
      </w:r>
    </w:p>
    <w:p w:rsidR="00632338" w:rsidRPr="00EE58D0" w:rsidRDefault="00632338" w:rsidP="00632338">
      <w:pPr>
        <w:pStyle w:val="Code"/>
      </w:pPr>
      <w:r w:rsidRPr="00EE58D0">
        <w:t>static void Main(string[] args)</w:t>
      </w:r>
    </w:p>
    <w:p w:rsidR="00632338" w:rsidRPr="00EE58D0" w:rsidRDefault="00632338" w:rsidP="00632338">
      <w:pPr>
        <w:pStyle w:val="Code"/>
      </w:pPr>
      <w:r w:rsidRPr="00EE58D0">
        <w:t>{</w:t>
      </w:r>
    </w:p>
    <w:p w:rsidR="00632338" w:rsidRPr="00EE58D0" w:rsidRDefault="00632338" w:rsidP="00632338">
      <w:pPr>
        <w:pStyle w:val="Code"/>
      </w:pPr>
      <w:r w:rsidRPr="00EE58D0">
        <w:t xml:space="preserve">    List&lt;object&gt; printables = new List&lt;object&gt;{ new HelloWorld(), new Book("IronRuby In Action") };</w:t>
      </w:r>
    </w:p>
    <w:p w:rsidR="00632338" w:rsidRPr="00EE58D0" w:rsidRDefault="00632338" w:rsidP="00632338">
      <w:pPr>
        <w:pStyle w:val="Code"/>
      </w:pPr>
    </w:p>
    <w:p w:rsidR="00632338" w:rsidRPr="00EE58D0" w:rsidRDefault="00632338" w:rsidP="00632338">
      <w:pPr>
        <w:pStyle w:val="Code"/>
      </w:pPr>
      <w:r w:rsidRPr="00EE58D0">
        <w:t xml:space="preserve">    printables.ForEach(printable =&gt; Output(printable as IPrintable));</w:t>
      </w:r>
    </w:p>
    <w:p w:rsidR="00632338" w:rsidRPr="00EE58D0" w:rsidRDefault="00632338" w:rsidP="00632338">
      <w:pPr>
        <w:pStyle w:val="Code"/>
      </w:pPr>
    </w:p>
    <w:p w:rsidR="00632338" w:rsidRPr="00EE58D0" w:rsidRDefault="00632338" w:rsidP="00632338">
      <w:pPr>
        <w:pStyle w:val="Code"/>
      </w:pPr>
      <w:r w:rsidRPr="00EE58D0">
        <w:t xml:space="preserve">    object hw = printables[0];</w:t>
      </w:r>
    </w:p>
    <w:p w:rsidR="00632338" w:rsidRPr="00EE58D0" w:rsidRDefault="00632338" w:rsidP="00632338">
      <w:pPr>
        <w:pStyle w:val="Code"/>
      </w:pPr>
      <w:r w:rsidRPr="00EE58D0">
        <w:t xml:space="preserve">    Console.WriteLine("hw does {0}implement IPrintable", (hw is IPrintable) ? string.Empty : "not ");</w:t>
      </w:r>
    </w:p>
    <w:p w:rsidR="00632338" w:rsidRPr="00EE58D0" w:rsidRDefault="00632338" w:rsidP="00632338">
      <w:pPr>
        <w:pStyle w:val="Code"/>
      </w:pPr>
    </w:p>
    <w:p w:rsidR="00632338" w:rsidRPr="00EE58D0" w:rsidRDefault="00632338" w:rsidP="00632338">
      <w:pPr>
        <w:pStyle w:val="Code"/>
      </w:pPr>
      <w:r w:rsidRPr="00EE58D0">
        <w:t>}</w:t>
      </w:r>
    </w:p>
    <w:p w:rsidR="00632338" w:rsidRPr="00EE58D0" w:rsidRDefault="00632338" w:rsidP="00632338">
      <w:pPr>
        <w:pStyle w:val="Code"/>
      </w:pPr>
    </w:p>
    <w:p w:rsidR="00632338" w:rsidRPr="00EE58D0" w:rsidRDefault="00632338" w:rsidP="00632338">
      <w:pPr>
        <w:pStyle w:val="Code"/>
      </w:pPr>
      <w:r w:rsidRPr="00EE58D0">
        <w:t>static void Output(IPrintable toOutput)</w:t>
      </w:r>
    </w:p>
    <w:p w:rsidR="00632338" w:rsidRPr="00EE58D0" w:rsidRDefault="00632338" w:rsidP="00632338">
      <w:pPr>
        <w:pStyle w:val="Code"/>
      </w:pPr>
      <w:r w:rsidRPr="00EE58D0">
        <w:t>{</w:t>
      </w:r>
    </w:p>
    <w:p w:rsidR="00632338" w:rsidRPr="00EE58D0" w:rsidRDefault="00632338" w:rsidP="00632338">
      <w:pPr>
        <w:pStyle w:val="Code"/>
      </w:pPr>
      <w:r w:rsidRPr="00EE58D0">
        <w:t xml:space="preserve">    Console.WriteLine(toOutput.Print());</w:t>
      </w:r>
    </w:p>
    <w:p w:rsidR="00632338" w:rsidRPr="00EE58D0" w:rsidRDefault="00632338" w:rsidP="00632338">
      <w:pPr>
        <w:pStyle w:val="Code"/>
      </w:pPr>
      <w:r w:rsidRPr="00EE58D0">
        <w:t>}</w:t>
      </w:r>
    </w:p>
    <w:p w:rsidR="00632338" w:rsidRPr="00EE58D0" w:rsidRDefault="00632338" w:rsidP="00632338">
      <w:pPr>
        <w:pStyle w:val="Code"/>
      </w:pPr>
    </w:p>
    <w:p w:rsidR="00632338" w:rsidRPr="00EE58D0" w:rsidRDefault="00632338" w:rsidP="00632338">
      <w:pPr>
        <w:pStyle w:val="Code"/>
      </w:pPr>
      <w:r w:rsidRPr="00EE58D0">
        <w:t>/* Generates the following output</w:t>
      </w:r>
    </w:p>
    <w:p w:rsidR="00632338" w:rsidRPr="00EE58D0" w:rsidRDefault="00632338" w:rsidP="00632338">
      <w:pPr>
        <w:pStyle w:val="Code"/>
      </w:pPr>
      <w:r w:rsidRPr="00EE58D0">
        <w:t>PS C:\CSharp\bin\Debug&gt; .\CSharp.exe</w:t>
      </w:r>
    </w:p>
    <w:p w:rsidR="00632338" w:rsidRPr="00EE58D0" w:rsidRDefault="00632338" w:rsidP="00632338">
      <w:pPr>
        <w:pStyle w:val="Code"/>
      </w:pPr>
      <w:r w:rsidRPr="00EE58D0">
        <w:t>Hello, World!!!</w:t>
      </w:r>
    </w:p>
    <w:p w:rsidR="00632338" w:rsidRPr="00EE58D0" w:rsidRDefault="00632338" w:rsidP="00632338">
      <w:pPr>
        <w:pStyle w:val="Code"/>
      </w:pPr>
      <w:r w:rsidRPr="00EE58D0">
        <w:t>Book: IronRuby In Action</w:t>
      </w:r>
    </w:p>
    <w:p w:rsidR="00632338" w:rsidRPr="00EE58D0" w:rsidRDefault="00632338" w:rsidP="00632338">
      <w:pPr>
        <w:pStyle w:val="Code"/>
      </w:pPr>
      <w:r w:rsidRPr="00EE58D0">
        <w:t xml:space="preserve">hw does implement IPrintable </w:t>
      </w:r>
    </w:p>
    <w:p w:rsidR="00632338" w:rsidRPr="00EE58D0" w:rsidRDefault="00632338" w:rsidP="00632338">
      <w:pPr>
        <w:pStyle w:val="Code"/>
      </w:pPr>
      <w:r w:rsidRPr="00EE58D0">
        <w:t>*/</w:t>
      </w:r>
    </w:p>
    <w:p w:rsidR="00632338" w:rsidRPr="00EE58D0" w:rsidRDefault="00632338" w:rsidP="00632338">
      <w:pPr>
        <w:pStyle w:val="Code"/>
      </w:pPr>
    </w:p>
    <w:p w:rsidR="00632338" w:rsidRPr="00EE58D0" w:rsidRDefault="00632338" w:rsidP="00632338">
      <w:pPr>
        <w:pStyle w:val="Body"/>
      </w:pPr>
      <w:r w:rsidRPr="00EE58D0">
        <w:t xml:space="preserve">The code listing above is almost the equivalent of the Ruby </w:t>
      </w:r>
      <w:r w:rsidRPr="00EE58D0">
        <w:rPr>
          <w:rStyle w:val="CodeinText"/>
        </w:rPr>
        <w:t>HelloWorld</w:t>
      </w:r>
      <w:r w:rsidRPr="00EE58D0">
        <w:t xml:space="preserve"> class we created in our previous section about unit testing. In the next </w:t>
      </w:r>
      <w:ins w:id="811" w:author="Lianna Wlasiuk" w:date="2009-08-31T18:55:00Z">
        <w:r>
          <w:t>section,</w:t>
        </w:r>
      </w:ins>
      <w:r w:rsidRPr="00EE58D0">
        <w:t xml:space="preserve"> we'll extend our Ruby program to have a similar main method and a similar output method in our discussion on why interfaces are not needed in a duck typed language.</w:t>
      </w:r>
    </w:p>
    <w:p w:rsidR="00632338" w:rsidRPr="00EE58D0" w:rsidRDefault="00632338" w:rsidP="00632338">
      <w:pPr>
        <w:pStyle w:val="Head3"/>
      </w:pPr>
      <w:bookmarkStart w:id="812" w:name="_Toc184380900"/>
      <w:bookmarkStart w:id="813" w:name="_Toc194834396"/>
      <w:bookmarkStart w:id="814" w:name="_Toc242065745"/>
      <w:r w:rsidRPr="00EE58D0">
        <w:t xml:space="preserve">And why don't I need </w:t>
      </w:r>
      <w:r>
        <w:t>interfaces now</w:t>
      </w:r>
      <w:r w:rsidRPr="00EE58D0">
        <w:t>?</w:t>
      </w:r>
      <w:bookmarkEnd w:id="807"/>
      <w:bookmarkEnd w:id="812"/>
      <w:bookmarkEnd w:id="813"/>
      <w:bookmarkEnd w:id="814"/>
    </w:p>
    <w:p w:rsidR="00632338" w:rsidRPr="00EE58D0" w:rsidRDefault="00632338" w:rsidP="00632338">
      <w:pPr>
        <w:pStyle w:val="Body1"/>
      </w:pPr>
      <w:r w:rsidRPr="00EE58D0">
        <w:t>In the previous paragraphs we've seen how the classic .NET languages are tightly coupled to types. A class and a type are virtually the same and a class can only have one parent. For that reason and a couple of other reasons they have the notion of interfaces. In the Ruby language we are embracing duck typing. If you have a background of programming C#, VB.NET, Java</w:t>
      </w:r>
      <w:r>
        <w:t xml:space="preserve"> y</w:t>
      </w:r>
      <w:r w:rsidRPr="00EE58D0">
        <w:t xml:space="preserve">ou may feel the temptation to start using Ruby as a statically typed language. </w:t>
      </w:r>
      <w:r>
        <w:t>We</w:t>
      </w:r>
      <w:r w:rsidRPr="00EE58D0">
        <w:t xml:space="preserve">'ll explain this by presenting the code for HelloWorld from the previous paragraph with the interface in Ruby. </w:t>
      </w:r>
      <w:r>
        <w:t>We</w:t>
      </w:r>
      <w:r w:rsidRPr="00EE58D0">
        <w:t>'ll also show you what the correct ways are of using duck typing.</w:t>
      </w:r>
    </w:p>
    <w:p w:rsidR="00632338" w:rsidRPr="00EE58D0" w:rsidRDefault="00632338" w:rsidP="00632338">
      <w:pPr>
        <w:pStyle w:val="Body"/>
      </w:pPr>
      <w:r w:rsidRPr="00EE58D0">
        <w:t>An important insight in the discussion that will follow is to remember that duck typing doesn't really care about the type of an object; it cares more about the behavior that that object has. Consider the classes</w:t>
      </w:r>
      <w:r>
        <w:t xml:space="preserve"> in listing 1.</w:t>
      </w:r>
      <w:ins w:id="815" w:author="Ivan Porto Carrero" w:date="2009-09-16T17:39:00Z">
        <w:r>
          <w:t>14</w:t>
        </w:r>
      </w:ins>
      <w:r>
        <w:t>.</w:t>
      </w:r>
    </w:p>
    <w:p w:rsidR="00632338" w:rsidRPr="00EE58D0" w:rsidRDefault="00632338" w:rsidP="00632338">
      <w:pPr>
        <w:pStyle w:val="CodeListingCaption"/>
      </w:pPr>
      <w:r w:rsidRPr="00EE58D0">
        <w:t>Listing 1.</w:t>
      </w:r>
      <w:ins w:id="816" w:author="Ivan Porto Carrero" w:date="2009-09-16T17:39:00Z">
        <w:r w:rsidRPr="00EE58D0">
          <w:t>1</w:t>
        </w:r>
        <w:r>
          <w:t>4</w:t>
        </w:r>
      </w:ins>
      <w:r w:rsidRPr="00EE58D0">
        <w:t>: The module Printable, to avoid duplication</w:t>
      </w:r>
    </w:p>
    <w:p w:rsidR="00632338" w:rsidRPr="00EE58D0" w:rsidRDefault="00632338" w:rsidP="00632338">
      <w:pPr>
        <w:pStyle w:val="Code"/>
      </w:pPr>
      <w:r w:rsidRPr="00EE58D0">
        <w:t>module Printable</w:t>
      </w:r>
    </w:p>
    <w:p w:rsidR="00632338" w:rsidRPr="00EE58D0" w:rsidRDefault="00632338" w:rsidP="00632338">
      <w:pPr>
        <w:pStyle w:val="Code"/>
      </w:pPr>
      <w:r w:rsidRPr="00EE58D0">
        <w:tab/>
        <w:t>attr_reader :message</w:t>
      </w:r>
    </w:p>
    <w:p w:rsidR="00632338" w:rsidRPr="00EE58D0" w:rsidRDefault="00632338" w:rsidP="00632338">
      <w:pPr>
        <w:pStyle w:val="Code"/>
      </w:pPr>
    </w:p>
    <w:p w:rsidR="00632338" w:rsidRPr="00EE58D0" w:rsidRDefault="00632338" w:rsidP="00632338">
      <w:pPr>
        <w:pStyle w:val="Code"/>
      </w:pPr>
      <w:r w:rsidRPr="00EE58D0">
        <w:t>def print</w:t>
      </w:r>
    </w:p>
    <w:p w:rsidR="00632338" w:rsidRPr="00EE58D0" w:rsidRDefault="00632338" w:rsidP="00632338">
      <w:pPr>
        <w:pStyle w:val="Code"/>
      </w:pPr>
      <w:r w:rsidRPr="00EE58D0">
        <w:tab/>
      </w:r>
      <w:r w:rsidRPr="00EE58D0">
        <w:tab/>
        <w:t>@message</w:t>
      </w:r>
    </w:p>
    <w:p w:rsidR="00632338" w:rsidRPr="00EE58D0" w:rsidRDefault="00632338" w:rsidP="00632338">
      <w:pPr>
        <w:pStyle w:val="Code"/>
      </w:pPr>
      <w:r w:rsidRPr="00EE58D0">
        <w:tab/>
        <w:t>end</w:t>
      </w:r>
    </w:p>
    <w:p w:rsidR="00632338" w:rsidRPr="00EE58D0" w:rsidRDefault="00632338" w:rsidP="00632338">
      <w:pPr>
        <w:pStyle w:val="Code"/>
      </w:pPr>
      <w:r w:rsidRPr="00EE58D0">
        <w:t>end</w:t>
      </w:r>
    </w:p>
    <w:p w:rsidR="00632338" w:rsidRPr="00EE58D0" w:rsidRDefault="00632338" w:rsidP="00632338"/>
    <w:p w:rsidR="00632338" w:rsidRPr="00EE58D0" w:rsidRDefault="00632338" w:rsidP="00632338">
      <w:pPr>
        <w:pStyle w:val="Body"/>
      </w:pPr>
      <w:r>
        <w:t>W</w:t>
      </w:r>
      <w:r w:rsidRPr="00EE58D0">
        <w:t>e have a module that we can include in other classes and modules so that we don’t have code duplication. Analogue to our C# example we’re going to create 2 classes that use the module we just specified.</w:t>
      </w:r>
    </w:p>
    <w:p w:rsidR="00632338" w:rsidRPr="00EE58D0" w:rsidRDefault="00632338" w:rsidP="00632338"/>
    <w:p w:rsidR="00632338" w:rsidRPr="00EE58D0" w:rsidRDefault="00632338" w:rsidP="00632338">
      <w:pPr>
        <w:pStyle w:val="CodeListingCaption"/>
      </w:pPr>
      <w:r w:rsidRPr="00EE58D0">
        <w:t>Listing 1.</w:t>
      </w:r>
      <w:ins w:id="817" w:author="Ivan Porto Carrero" w:date="2009-09-16T17:39:00Z">
        <w:r w:rsidRPr="00EE58D0">
          <w:t>1</w:t>
        </w:r>
        <w:r>
          <w:t>5</w:t>
        </w:r>
      </w:ins>
      <w:r w:rsidRPr="00EE58D0">
        <w:t>: The HelloWorld class</w:t>
      </w:r>
    </w:p>
    <w:p w:rsidR="00632338" w:rsidRPr="00EE58D0" w:rsidRDefault="00632338" w:rsidP="00632338">
      <w:pPr>
        <w:pStyle w:val="Code"/>
      </w:pPr>
      <w:r w:rsidRPr="00EE58D0">
        <w:t>class HelloWorld</w:t>
      </w:r>
      <w:r w:rsidRPr="00EE58D0">
        <w:tab/>
      </w:r>
    </w:p>
    <w:p w:rsidR="00632338" w:rsidRPr="00EE58D0" w:rsidRDefault="00632338" w:rsidP="00632338">
      <w:pPr>
        <w:pStyle w:val="Code"/>
      </w:pPr>
      <w:r w:rsidRPr="00EE58D0">
        <w:tab/>
        <w:t>include Printable</w:t>
      </w:r>
      <w:r w:rsidRPr="00EE58D0">
        <w:tab/>
      </w:r>
    </w:p>
    <w:p w:rsidR="00632338" w:rsidRPr="00EE58D0" w:rsidRDefault="00632338" w:rsidP="00632338">
      <w:pPr>
        <w:pStyle w:val="Code"/>
      </w:pPr>
    </w:p>
    <w:p w:rsidR="00632338" w:rsidRPr="00EE58D0" w:rsidRDefault="00632338" w:rsidP="00632338">
      <w:pPr>
        <w:pStyle w:val="Code"/>
      </w:pPr>
      <w:r w:rsidRPr="00EE58D0">
        <w:tab/>
        <w:t>def initialize</w:t>
      </w:r>
    </w:p>
    <w:p w:rsidR="00632338" w:rsidRPr="00EE58D0" w:rsidRDefault="00632338" w:rsidP="00632338">
      <w:pPr>
        <w:pStyle w:val="Code"/>
      </w:pPr>
      <w:r w:rsidRPr="00EE58D0">
        <w:tab/>
      </w:r>
      <w:r w:rsidRPr="00EE58D0">
        <w:tab/>
        <w:t>@message = "Hello, World!!!"</w:t>
      </w:r>
    </w:p>
    <w:p w:rsidR="00632338" w:rsidRPr="00EE58D0" w:rsidRDefault="00632338" w:rsidP="00632338">
      <w:pPr>
        <w:pStyle w:val="Code"/>
      </w:pPr>
      <w:r w:rsidRPr="00EE58D0">
        <w:tab/>
        <w:t>end</w:t>
      </w:r>
      <w:r w:rsidRPr="00EE58D0">
        <w:tab/>
      </w:r>
    </w:p>
    <w:p w:rsidR="00632338" w:rsidRPr="00EE58D0" w:rsidRDefault="00632338" w:rsidP="00632338">
      <w:pPr>
        <w:pStyle w:val="Code"/>
      </w:pPr>
      <w:r w:rsidRPr="00EE58D0">
        <w:t>end</w:t>
      </w:r>
    </w:p>
    <w:p w:rsidR="00632338" w:rsidRPr="00EE58D0" w:rsidRDefault="00632338" w:rsidP="00632338">
      <w:pPr>
        <w:pStyle w:val="Body"/>
      </w:pPr>
      <w:r>
        <w:t xml:space="preserve">In </w:t>
      </w:r>
      <w:r w:rsidRPr="00EE58D0">
        <w:t>listing 1.</w:t>
      </w:r>
      <w:ins w:id="818" w:author="Ivan Porto Carrero" w:date="2009-09-16T17:39:00Z">
        <w:r w:rsidRPr="00EE58D0">
          <w:t>1</w:t>
        </w:r>
        <w:r>
          <w:t>5</w:t>
        </w:r>
        <w:r w:rsidRPr="00EE58D0">
          <w:t xml:space="preserve"> </w:t>
        </w:r>
      </w:ins>
      <w:r w:rsidRPr="00EE58D0">
        <w:t xml:space="preserve">we have the same implementation as with our C# </w:t>
      </w:r>
      <w:r w:rsidRPr="00EE58D0">
        <w:rPr>
          <w:rStyle w:val="CodeinText"/>
        </w:rPr>
        <w:t>HelloWorld</w:t>
      </w:r>
      <w:r w:rsidRPr="00EE58D0">
        <w:t xml:space="preserve"> class, it should always output </w:t>
      </w:r>
      <w:r w:rsidRPr="00EE58D0">
        <w:rPr>
          <w:rStyle w:val="Italics"/>
        </w:rPr>
        <w:t>Hello, World!!!</w:t>
      </w:r>
      <w:r w:rsidRPr="00EE58D0">
        <w:t xml:space="preserve"> Below (listing 1.</w:t>
      </w:r>
      <w:ins w:id="819" w:author="Ivan Porto Carrero" w:date="2009-09-16T17:39:00Z">
        <w:r>
          <w:t>16</w:t>
        </w:r>
      </w:ins>
      <w:r w:rsidRPr="00EE58D0">
        <w:t xml:space="preserve">) we’re looking at overriding one of the module’s methods and getting the same result as the </w:t>
      </w:r>
      <w:r w:rsidRPr="00EE58D0">
        <w:rPr>
          <w:rStyle w:val="CodeinText"/>
        </w:rPr>
        <w:t>Book</w:t>
      </w:r>
      <w:r w:rsidRPr="00EE58D0">
        <w:t xml:space="preserve"> class from our previous example.</w:t>
      </w:r>
    </w:p>
    <w:p w:rsidR="00632338" w:rsidRPr="00EE58D0" w:rsidRDefault="00632338" w:rsidP="00632338">
      <w:pPr>
        <w:pStyle w:val="CodeListingCaption"/>
      </w:pPr>
      <w:r w:rsidRPr="00EE58D0">
        <w:t>Listing 1.</w:t>
      </w:r>
      <w:ins w:id="820" w:author="Ivan Porto Carrero" w:date="2009-09-16T17:39:00Z">
        <w:r>
          <w:t>16</w:t>
        </w:r>
      </w:ins>
      <w:r w:rsidRPr="00EE58D0">
        <w:t>: The Book class</w:t>
      </w:r>
    </w:p>
    <w:p w:rsidR="00632338" w:rsidRPr="00EE58D0" w:rsidRDefault="00632338" w:rsidP="00632338">
      <w:pPr>
        <w:pStyle w:val="Code"/>
      </w:pPr>
      <w:r w:rsidRPr="00EE58D0">
        <w:t>class Book</w:t>
      </w:r>
    </w:p>
    <w:p w:rsidR="00632338" w:rsidRPr="00EE58D0" w:rsidRDefault="00632338" w:rsidP="00632338">
      <w:pPr>
        <w:pStyle w:val="Code"/>
      </w:pPr>
      <w:r w:rsidRPr="00EE58D0">
        <w:tab/>
        <w:t>include Printable</w:t>
      </w:r>
    </w:p>
    <w:p w:rsidR="00632338" w:rsidRPr="00EE58D0" w:rsidRDefault="00632338" w:rsidP="00632338">
      <w:pPr>
        <w:pStyle w:val="Code"/>
      </w:pPr>
      <w:r w:rsidRPr="00EE58D0">
        <w:tab/>
      </w:r>
    </w:p>
    <w:p w:rsidR="00632338" w:rsidRPr="00EE58D0" w:rsidRDefault="00632338" w:rsidP="00632338">
      <w:pPr>
        <w:pStyle w:val="Code"/>
      </w:pPr>
      <w:r w:rsidRPr="00EE58D0">
        <w:tab/>
        <w:t>def initialize(message)</w:t>
      </w:r>
    </w:p>
    <w:p w:rsidR="00632338" w:rsidRPr="00EE58D0" w:rsidRDefault="00632338" w:rsidP="00632338">
      <w:pPr>
        <w:pStyle w:val="Code"/>
      </w:pPr>
      <w:r w:rsidRPr="00EE58D0">
        <w:tab/>
      </w:r>
      <w:r w:rsidRPr="00EE58D0">
        <w:tab/>
        <w:t>@message = message</w:t>
      </w:r>
    </w:p>
    <w:p w:rsidR="00632338" w:rsidRPr="00EE58D0" w:rsidRDefault="00632338" w:rsidP="00632338">
      <w:pPr>
        <w:pStyle w:val="Code"/>
      </w:pPr>
      <w:r w:rsidRPr="00EE58D0">
        <w:tab/>
        <w:t>end</w:t>
      </w:r>
    </w:p>
    <w:p w:rsidR="00632338" w:rsidRPr="00EE58D0" w:rsidRDefault="00632338" w:rsidP="00632338">
      <w:pPr>
        <w:pStyle w:val="Code"/>
      </w:pPr>
    </w:p>
    <w:p w:rsidR="00632338" w:rsidRPr="00EE58D0" w:rsidRDefault="00632338" w:rsidP="00632338">
      <w:pPr>
        <w:pStyle w:val="Code"/>
      </w:pPr>
      <w:r w:rsidRPr="00EE58D0">
        <w:tab/>
        <w:t>def print</w:t>
      </w:r>
    </w:p>
    <w:p w:rsidR="00632338" w:rsidRPr="00EE58D0" w:rsidRDefault="00632338" w:rsidP="00632338">
      <w:pPr>
        <w:pStyle w:val="Code"/>
      </w:pPr>
      <w:r w:rsidRPr="00EE58D0">
        <w:tab/>
      </w:r>
      <w:r w:rsidRPr="00EE58D0">
        <w:tab/>
        <w:t>“Book: #{@message}”</w:t>
      </w:r>
    </w:p>
    <w:p w:rsidR="00632338" w:rsidRPr="00EE58D0" w:rsidRDefault="00632338" w:rsidP="00632338">
      <w:pPr>
        <w:pStyle w:val="Code"/>
      </w:pPr>
      <w:r w:rsidRPr="00EE58D0">
        <w:tab/>
        <w:t>end</w:t>
      </w:r>
    </w:p>
    <w:p w:rsidR="00632338" w:rsidRPr="00EE58D0" w:rsidRDefault="00632338" w:rsidP="00632338">
      <w:pPr>
        <w:pStyle w:val="Code"/>
      </w:pPr>
      <w:r w:rsidRPr="00EE58D0">
        <w:t>end</w:t>
      </w:r>
    </w:p>
    <w:p w:rsidR="00632338" w:rsidRPr="00EE58D0" w:rsidRDefault="00632338" w:rsidP="00632338">
      <w:pPr>
        <w:pStyle w:val="Code"/>
      </w:pPr>
    </w:p>
    <w:p w:rsidR="00632338" w:rsidRPr="00EE58D0" w:rsidRDefault="00632338" w:rsidP="00632338">
      <w:pPr>
        <w:pStyle w:val="Body"/>
      </w:pPr>
      <w:r w:rsidRPr="00EE58D0">
        <w:t>Now that we have all the building blocks in place, let’s take a look at actually using those blocks (listing 1.</w:t>
      </w:r>
      <w:ins w:id="821" w:author="Ivan Porto Carrero" w:date="2009-09-16T17:40:00Z">
        <w:r>
          <w:t>17</w:t>
        </w:r>
      </w:ins>
      <w:r w:rsidRPr="00EE58D0">
        <w:t>) to provide some output</w:t>
      </w:r>
    </w:p>
    <w:p w:rsidR="00632338" w:rsidRPr="00EE58D0" w:rsidRDefault="00632338" w:rsidP="00632338"/>
    <w:p w:rsidR="00632338" w:rsidRPr="00EE58D0" w:rsidRDefault="00632338" w:rsidP="00632338">
      <w:pPr>
        <w:pStyle w:val="CodeListingCaption"/>
      </w:pPr>
      <w:r w:rsidRPr="00EE58D0">
        <w:t>Listing 1.</w:t>
      </w:r>
      <w:ins w:id="822" w:author="Ivan Porto Carrero" w:date="2009-09-16T17:40:00Z">
        <w:r>
          <w:t>17</w:t>
        </w:r>
      </w:ins>
      <w:r w:rsidRPr="00EE58D0">
        <w:t>: Actually using the classes</w:t>
      </w:r>
    </w:p>
    <w:p w:rsidR="00632338" w:rsidRPr="00EE58D0" w:rsidRDefault="00632338" w:rsidP="00632338">
      <w:pPr>
        <w:pStyle w:val="Code"/>
      </w:pPr>
      <w:r w:rsidRPr="00EE58D0">
        <w:t>require ‘hello_world’</w:t>
      </w:r>
    </w:p>
    <w:p w:rsidR="00632338" w:rsidRPr="00EE58D0" w:rsidRDefault="00632338" w:rsidP="00632338">
      <w:pPr>
        <w:pStyle w:val="Code"/>
      </w:pPr>
      <w:r w:rsidRPr="00EE58D0">
        <w:t>require ‘book’</w:t>
      </w:r>
    </w:p>
    <w:p w:rsidR="00632338" w:rsidRPr="00EE58D0" w:rsidRDefault="00632338" w:rsidP="00632338">
      <w:pPr>
        <w:pStyle w:val="Code"/>
      </w:pPr>
    </w:p>
    <w:p w:rsidR="00632338" w:rsidRPr="00EE58D0" w:rsidRDefault="00632338" w:rsidP="00632338">
      <w:pPr>
        <w:pStyle w:val="Code"/>
      </w:pPr>
      <w:r w:rsidRPr="00EE58D0">
        <w:t>printables = [HelloWorld.new, Book.new("IronRuby In Action")]</w:t>
      </w:r>
    </w:p>
    <w:p w:rsidR="00632338" w:rsidRPr="00EE58D0" w:rsidRDefault="00632338" w:rsidP="00632338">
      <w:pPr>
        <w:pStyle w:val="Code"/>
      </w:pPr>
    </w:p>
    <w:p w:rsidR="00632338" w:rsidRPr="00EE58D0" w:rsidRDefault="00632338" w:rsidP="00632338">
      <w:pPr>
        <w:pStyle w:val="Code"/>
      </w:pPr>
      <w:r w:rsidRPr="00EE58D0">
        <w:t>printables.each do |printable|</w:t>
      </w:r>
    </w:p>
    <w:p w:rsidR="00632338" w:rsidRPr="00EE58D0" w:rsidRDefault="00632338" w:rsidP="00632338">
      <w:pPr>
        <w:pStyle w:val="Code"/>
      </w:pPr>
      <w:r w:rsidRPr="00EE58D0">
        <w:tab/>
        <w:t>puts printable.print</w:t>
      </w:r>
    </w:p>
    <w:p w:rsidR="00632338" w:rsidRPr="00EE58D0" w:rsidRDefault="00632338" w:rsidP="00632338">
      <w:pPr>
        <w:pStyle w:val="Code"/>
      </w:pPr>
      <w:r w:rsidRPr="00EE58D0">
        <w:t>end</w:t>
      </w:r>
    </w:p>
    <w:p w:rsidR="00632338" w:rsidRPr="00EE58D0" w:rsidRDefault="00632338" w:rsidP="00632338"/>
    <w:p w:rsidR="00632338" w:rsidRPr="00EE58D0" w:rsidRDefault="00632338" w:rsidP="00632338">
      <w:pPr>
        <w:pStyle w:val="Code"/>
      </w:pPr>
      <w:r w:rsidRPr="00EE58D0">
        <w:t>hw = printables[0]</w:t>
      </w:r>
    </w:p>
    <w:p w:rsidR="00632338" w:rsidRPr="00EE58D0" w:rsidRDefault="00632338" w:rsidP="00632338">
      <w:pPr>
        <w:pStyle w:val="Code"/>
      </w:pPr>
      <w:r w:rsidRPr="00EE58D0">
        <w:t>puts "hw does #{'not ' unless hw.is_a? Printable}implement Printable"</w:t>
      </w:r>
    </w:p>
    <w:p w:rsidR="00632338" w:rsidRPr="00EE58D0" w:rsidRDefault="00632338" w:rsidP="00632338">
      <w:pPr>
        <w:pStyle w:val="Code"/>
      </w:pPr>
    </w:p>
    <w:p w:rsidR="00632338" w:rsidRPr="00EE58D0" w:rsidRDefault="00632338" w:rsidP="00632338">
      <w:pPr>
        <w:pStyle w:val="Body"/>
      </w:pPr>
      <w:r w:rsidRPr="00EE58D0">
        <w:t>People that come from a statically typed background may have the tendency to write the iteration over the array in a more statically typed fashion (listing 1.</w:t>
      </w:r>
      <w:ins w:id="823" w:author="Ivan Porto Carrero" w:date="2009-09-16T17:40:00Z">
        <w:r>
          <w:t>18</w:t>
        </w:r>
      </w:ins>
      <w:r w:rsidRPr="00EE58D0">
        <w:t>).</w:t>
      </w:r>
    </w:p>
    <w:p w:rsidR="00632338" w:rsidRPr="00EE58D0" w:rsidRDefault="00632338" w:rsidP="00632338">
      <w:pPr>
        <w:pStyle w:val="Code"/>
      </w:pPr>
    </w:p>
    <w:p w:rsidR="00632338" w:rsidRPr="00EE58D0" w:rsidRDefault="00632338" w:rsidP="00632338">
      <w:pPr>
        <w:pStyle w:val="CodeListingCaption"/>
      </w:pPr>
      <w:r w:rsidRPr="00EE58D0">
        <w:t>Listing 1.</w:t>
      </w:r>
      <w:ins w:id="824" w:author="Ivan Porto Carrero" w:date="2009-09-16T17:40:00Z">
        <w:r>
          <w:t>18</w:t>
        </w:r>
      </w:ins>
      <w:r w:rsidRPr="00EE58D0">
        <w:t>: Making Ruby act statically type, rigidly bound to types</w:t>
      </w:r>
    </w:p>
    <w:p w:rsidR="00632338" w:rsidRPr="00EE58D0" w:rsidRDefault="00632338" w:rsidP="00632338">
      <w:pPr>
        <w:pStyle w:val="Code"/>
      </w:pPr>
      <w:r w:rsidRPr="00EE58D0">
        <w:t>printables.each do |printable|</w:t>
      </w:r>
      <w:r w:rsidRPr="00EE58D0">
        <w:tab/>
      </w:r>
    </w:p>
    <w:p w:rsidR="00632338" w:rsidRPr="00EE58D0" w:rsidRDefault="00632338" w:rsidP="00632338">
      <w:pPr>
        <w:pStyle w:val="Code"/>
      </w:pPr>
      <w:r w:rsidRPr="00EE58D0">
        <w:tab/>
        <w:t>#the wrong way to do it is to use Ruby as a statically typed language</w:t>
      </w:r>
    </w:p>
    <w:p w:rsidR="00632338" w:rsidRPr="00EE58D0" w:rsidRDefault="00632338" w:rsidP="00632338">
      <w:pPr>
        <w:pStyle w:val="Code"/>
      </w:pPr>
      <w:r w:rsidRPr="00EE58D0">
        <w:tab/>
        <w:t>fail TypeError.new("#{printable.class} doesn't implement Printable") unless printable.is_a? Printable</w:t>
      </w:r>
    </w:p>
    <w:p w:rsidR="00632338" w:rsidRPr="00EE58D0" w:rsidRDefault="00632338" w:rsidP="00632338">
      <w:pPr>
        <w:pStyle w:val="Code"/>
      </w:pPr>
      <w:r w:rsidRPr="00EE58D0">
        <w:tab/>
        <w:t xml:space="preserve">puts printable.print </w:t>
      </w:r>
    </w:p>
    <w:p w:rsidR="00632338" w:rsidRPr="00EE58D0" w:rsidRDefault="00632338" w:rsidP="00632338">
      <w:pPr>
        <w:pStyle w:val="Code"/>
      </w:pPr>
      <w:r w:rsidRPr="00EE58D0">
        <w:t>end</w:t>
      </w:r>
    </w:p>
    <w:p w:rsidR="00632338" w:rsidRPr="00EE58D0" w:rsidRDefault="00632338" w:rsidP="00632338">
      <w:pPr>
        <w:pStyle w:val="Code"/>
      </w:pPr>
    </w:p>
    <w:p w:rsidR="00632338" w:rsidRPr="00EE58D0" w:rsidRDefault="00632338" w:rsidP="00632338">
      <w:pPr>
        <w:pStyle w:val="Body"/>
      </w:pPr>
      <w:ins w:id="825" w:author="Lianna Wlasiuk" w:date="2009-08-31T18:56:00Z">
        <w:r>
          <w:t>Once you</w:t>
        </w:r>
      </w:ins>
      <w:r w:rsidRPr="00EE58D0">
        <w:t xml:space="preserve"> embrace duck typing</w:t>
      </w:r>
      <w:ins w:id="826" w:author="Lianna Wlasiuk" w:date="2009-08-31T18:56:00Z">
        <w:r>
          <w:t>,</w:t>
        </w:r>
      </w:ins>
      <w:r w:rsidRPr="00EE58D0">
        <w:t xml:space="preserve"> you </w:t>
      </w:r>
      <w:ins w:id="827" w:author="Lianna Wlasiuk" w:date="2009-08-31T18:57:00Z">
        <w:r>
          <w:t>can</w:t>
        </w:r>
        <w:r w:rsidRPr="00EE58D0">
          <w:t xml:space="preserve"> </w:t>
        </w:r>
      </w:ins>
      <w:r w:rsidRPr="00EE58D0">
        <w:t>write a simpler iteration over the array (listing 1.</w:t>
      </w:r>
      <w:ins w:id="828" w:author="Ivan Porto Carrero" w:date="2009-09-16T17:40:00Z">
        <w:r>
          <w:t>19</w:t>
        </w:r>
      </w:ins>
      <w:r w:rsidRPr="00EE58D0">
        <w:t xml:space="preserve">). Why can you do that with confidence? Because when you call the method </w:t>
      </w:r>
      <w:r w:rsidRPr="00EE58D0">
        <w:rPr>
          <w:rStyle w:val="CodeinText"/>
        </w:rPr>
        <w:t>print</w:t>
      </w:r>
      <w:r w:rsidRPr="00EE58D0">
        <w:t xml:space="preserve"> on the </w:t>
      </w:r>
      <w:r w:rsidRPr="00EE58D0">
        <w:rPr>
          <w:rStyle w:val="CodeinText"/>
        </w:rPr>
        <w:t>printable</w:t>
      </w:r>
      <w:r w:rsidRPr="00EE58D0">
        <w:t xml:space="preserve"> instance and the method doesn't exist</w:t>
      </w:r>
      <w:ins w:id="829" w:author="Lianna Wlasiuk" w:date="2009-08-31T18:57:00Z">
        <w:r>
          <w:t>,</w:t>
        </w:r>
      </w:ins>
      <w:r w:rsidRPr="00EE58D0">
        <w:t xml:space="preserve"> the program will throw an error anyway, just like what you are doing when you're checking the type. And without that type check</w:t>
      </w:r>
      <w:ins w:id="830" w:author="Lianna Wlasiuk" w:date="2009-08-31T18:57:00Z">
        <w:r>
          <w:t>,</w:t>
        </w:r>
      </w:ins>
      <w:r w:rsidRPr="00EE58D0">
        <w:t xml:space="preserve"> your method becomes a lot more flexible because now you </w:t>
      </w:r>
      <w:ins w:id="831" w:author="Lianna Wlasiuk" w:date="2009-08-31T18:57:00Z">
        <w:r w:rsidRPr="00EE58D0">
          <w:t>c</w:t>
        </w:r>
        <w:r>
          <w:t>an</w:t>
        </w:r>
        <w:r w:rsidRPr="00EE58D0">
          <w:t xml:space="preserve"> </w:t>
        </w:r>
      </w:ins>
      <w:r w:rsidRPr="00EE58D0">
        <w:t xml:space="preserve">add another type to the mix that doesn't implement the module </w:t>
      </w:r>
      <w:r w:rsidRPr="00EE58D0">
        <w:rPr>
          <w:rStyle w:val="CodeinText"/>
        </w:rPr>
        <w:t>Printable</w:t>
      </w:r>
      <w:ins w:id="832" w:author="Lianna Wlasiuk" w:date="2009-08-31T18:58:00Z">
        <w:r>
          <w:rPr>
            <w:rStyle w:val="CodeinText"/>
          </w:rPr>
          <w:t>,</w:t>
        </w:r>
      </w:ins>
      <w:r w:rsidRPr="00EE58D0">
        <w:t xml:space="preserve"> but does respond to the method print</w:t>
      </w:r>
    </w:p>
    <w:p w:rsidR="00632338" w:rsidRPr="00EE58D0" w:rsidRDefault="00632338" w:rsidP="00632338">
      <w:pPr>
        <w:pStyle w:val="Body"/>
      </w:pPr>
    </w:p>
    <w:p w:rsidR="00632338" w:rsidRPr="00EE58D0" w:rsidRDefault="00632338" w:rsidP="00632338">
      <w:pPr>
        <w:pStyle w:val="CodeListingCaption"/>
      </w:pPr>
      <w:r w:rsidRPr="00EE58D0">
        <w:t>Listing 1.</w:t>
      </w:r>
      <w:ins w:id="833" w:author="Ivan Porto Carrero" w:date="2009-09-16T17:40:00Z">
        <w:r>
          <w:t>19</w:t>
        </w:r>
      </w:ins>
      <w:r w:rsidRPr="00EE58D0">
        <w:t>: Embracing duck typing</w:t>
      </w:r>
    </w:p>
    <w:p w:rsidR="00632338" w:rsidRPr="00EE58D0" w:rsidRDefault="00632338" w:rsidP="00632338">
      <w:pPr>
        <w:pStyle w:val="Code"/>
      </w:pPr>
      <w:r w:rsidRPr="00EE58D0">
        <w:t>printables.each do |printable|</w:t>
      </w:r>
    </w:p>
    <w:p w:rsidR="00632338" w:rsidRPr="00EE58D0" w:rsidRDefault="00632338" w:rsidP="00632338">
      <w:pPr>
        <w:pStyle w:val="Code"/>
      </w:pPr>
      <w:r w:rsidRPr="00EE58D0">
        <w:tab/>
        <w:t xml:space="preserve"># when you don't really care about what's going to happen next. </w:t>
      </w:r>
    </w:p>
    <w:p w:rsidR="00632338" w:rsidRPr="00EE58D0" w:rsidRDefault="00632338" w:rsidP="00632338">
      <w:pPr>
        <w:pStyle w:val="Code"/>
      </w:pPr>
      <w:r w:rsidRPr="00EE58D0">
        <w:tab/>
        <w:t># If there is a print method it will execute otherwise it will fail</w:t>
      </w:r>
    </w:p>
    <w:p w:rsidR="00632338" w:rsidRPr="00EE58D0" w:rsidRDefault="00632338" w:rsidP="00632338">
      <w:pPr>
        <w:pStyle w:val="Code"/>
      </w:pPr>
      <w:r w:rsidRPr="00EE58D0">
        <w:tab/>
        <w:t>puts printable.print</w:t>
      </w:r>
    </w:p>
    <w:p w:rsidR="00632338" w:rsidRPr="00EE58D0" w:rsidRDefault="00632338" w:rsidP="00632338">
      <w:pPr>
        <w:pStyle w:val="Code"/>
      </w:pPr>
      <w:r w:rsidRPr="00EE58D0">
        <w:t>end</w:t>
      </w:r>
    </w:p>
    <w:p w:rsidR="00632338" w:rsidRPr="00EE58D0" w:rsidRDefault="00632338" w:rsidP="00632338">
      <w:pPr>
        <w:pStyle w:val="CodeAnnotation"/>
      </w:pPr>
    </w:p>
    <w:p w:rsidR="00632338" w:rsidRPr="00EE58D0" w:rsidRDefault="00632338" w:rsidP="00632338">
      <w:pPr>
        <w:pStyle w:val="Body"/>
      </w:pPr>
      <w:r w:rsidRPr="00EE58D0">
        <w:t>Sometimes there are these occasions where you do care which behavior is implemented and you want to respond to those things accordingly. This can be done (listing 1.</w:t>
      </w:r>
      <w:ins w:id="834" w:author="Ivan Porto Carrero" w:date="2009-09-16T17:40:00Z">
        <w:r>
          <w:t>20</w:t>
        </w:r>
      </w:ins>
      <w:r w:rsidRPr="00EE58D0">
        <w:t>) but in this case it's important to note that we are checking some behavior on the object not the type or it's modules.</w:t>
      </w:r>
    </w:p>
    <w:p w:rsidR="00632338" w:rsidRPr="00EE58D0" w:rsidRDefault="00632338" w:rsidP="00632338">
      <w:pPr>
        <w:pStyle w:val="CodeListingCaption"/>
      </w:pPr>
      <w:r w:rsidRPr="00EE58D0">
        <w:t>Listing 1.</w:t>
      </w:r>
      <w:ins w:id="835" w:author="Ivan Porto Carrero" w:date="2009-09-16T17:40:00Z">
        <w:r w:rsidRPr="00EE58D0">
          <w:t>2</w:t>
        </w:r>
        <w:r>
          <w:t>0</w:t>
        </w:r>
      </w:ins>
      <w:r w:rsidRPr="00EE58D0">
        <w:t>: Checking the behavior of an object</w:t>
      </w:r>
    </w:p>
    <w:p w:rsidR="00632338" w:rsidRPr="00EE58D0" w:rsidRDefault="00632338" w:rsidP="00632338">
      <w:pPr>
        <w:pStyle w:val="Code"/>
      </w:pPr>
      <w:r w:rsidRPr="00EE58D0">
        <w:t>printables.each do |printable|</w:t>
      </w:r>
    </w:p>
    <w:p w:rsidR="00632338" w:rsidRPr="00EE58D0" w:rsidRDefault="00632338" w:rsidP="00632338">
      <w:pPr>
        <w:pStyle w:val="Code"/>
      </w:pPr>
      <w:r w:rsidRPr="00EE58D0">
        <w:tab/>
        <w:t>#if you absolutely need to be sure it will behave correctly</w:t>
      </w:r>
    </w:p>
    <w:p w:rsidR="00632338" w:rsidRPr="00EE58D0" w:rsidRDefault="00632338" w:rsidP="00632338">
      <w:pPr>
        <w:pStyle w:val="Code"/>
      </w:pPr>
      <w:r w:rsidRPr="00EE58D0">
        <w:tab/>
        <w:t>unless printable.respond_to?(:print)</w:t>
      </w:r>
      <w:r w:rsidRPr="00EE58D0">
        <w:tab/>
      </w:r>
    </w:p>
    <w:p w:rsidR="00632338" w:rsidRPr="00EE58D0" w:rsidRDefault="00632338" w:rsidP="00632338">
      <w:pPr>
        <w:pStyle w:val="Code"/>
      </w:pPr>
      <w:r w:rsidRPr="00EE58D0">
        <w:tab/>
      </w:r>
      <w:r w:rsidRPr="00EE58D0">
        <w:tab/>
        <w:t>fail NoMethodError.new("We expect the method print to be on the object &lt;&lt;printable&gt;&gt;")</w:t>
      </w:r>
      <w:r w:rsidRPr="00EE58D0">
        <w:br/>
      </w:r>
      <w:r w:rsidRPr="00EE58D0">
        <w:tab/>
      </w:r>
    </w:p>
    <w:p w:rsidR="00632338" w:rsidRPr="00EE58D0" w:rsidRDefault="00632338" w:rsidP="00632338">
      <w:pPr>
        <w:pStyle w:val="Code"/>
      </w:pPr>
      <w:r w:rsidRPr="00EE58D0">
        <w:tab/>
        <w:t>puts printable.print</w:t>
      </w:r>
    </w:p>
    <w:p w:rsidR="00632338" w:rsidRPr="00EE58D0" w:rsidRDefault="00632338" w:rsidP="00632338">
      <w:pPr>
        <w:pStyle w:val="Code"/>
      </w:pPr>
      <w:r w:rsidRPr="00EE58D0">
        <w:t>end</w:t>
      </w:r>
    </w:p>
    <w:p w:rsidR="00632338" w:rsidRPr="00EE58D0" w:rsidRDefault="00632338" w:rsidP="00632338">
      <w:pPr>
        <w:pStyle w:val="Code"/>
      </w:pPr>
    </w:p>
    <w:p w:rsidR="00632338" w:rsidRPr="00EE58D0" w:rsidRDefault="00632338" w:rsidP="00632338">
      <w:pPr>
        <w:pStyle w:val="Body"/>
      </w:pPr>
      <w:r w:rsidRPr="00EE58D0">
        <w:t xml:space="preserve">But before you start walking </w:t>
      </w:r>
      <w:ins w:id="836" w:author="Ivan Porto Carrero" w:date="2009-09-16T15:11:00Z">
        <w:r>
          <w:t xml:space="preserve">down </w:t>
        </w:r>
      </w:ins>
      <w:r w:rsidRPr="00EE58D0">
        <w:t>this path (listing 1.</w:t>
      </w:r>
      <w:ins w:id="837" w:author="Ivan Porto Carrero" w:date="2009-09-16T17:40:00Z">
        <w:r w:rsidRPr="00EE58D0">
          <w:t>2</w:t>
        </w:r>
        <w:r>
          <w:t>0</w:t>
        </w:r>
      </w:ins>
      <w:r w:rsidRPr="00EE58D0">
        <w:t>) you probably should have a real good think about whether it's absolutely necessary to have that check there.  Ruby programming is all about simplicity</w:t>
      </w:r>
      <w:ins w:id="838" w:author="Lianna Wlasiuk" w:date="2009-08-31T18:58:00Z">
        <w:r>
          <w:t>.</w:t>
        </w:r>
      </w:ins>
      <w:r w:rsidRPr="00EE58D0">
        <w:t xml:space="preserve"> </w:t>
      </w:r>
      <w:ins w:id="839" w:author="Lianna Wlasiuk" w:date="2009-08-31T18:58:00Z">
        <w:r>
          <w:t>T</w:t>
        </w:r>
      </w:ins>
      <w:r w:rsidRPr="00EE58D0">
        <w:t>he more code you write</w:t>
      </w:r>
      <w:ins w:id="840" w:author="Lianna Wlasiuk" w:date="2009-08-31T18:58:00Z">
        <w:r>
          <w:t>,</w:t>
        </w:r>
      </w:ins>
      <w:r w:rsidRPr="00EE58D0">
        <w:t xml:space="preserve"> the less maintainable your code becomes and the more complex it becomes. So make sure that every line is there </w:t>
      </w:r>
      <w:ins w:id="841" w:author="Lianna Wlasiuk" w:date="2009-08-31T18:59:00Z">
        <w:r>
          <w:t>for</w:t>
        </w:r>
        <w:r w:rsidRPr="00EE58D0">
          <w:t xml:space="preserve"> </w:t>
        </w:r>
      </w:ins>
      <w:r w:rsidRPr="00EE58D0">
        <w:t>a specific purpose.</w:t>
      </w:r>
    </w:p>
    <w:p w:rsidR="00632338" w:rsidRPr="00EE58D0" w:rsidRDefault="00632338" w:rsidP="00632338">
      <w:pPr>
        <w:pStyle w:val="Head1"/>
      </w:pPr>
      <w:bookmarkStart w:id="842" w:name="_Toc184264774"/>
      <w:bookmarkStart w:id="843" w:name="_Toc184380901"/>
      <w:bookmarkStart w:id="844" w:name="_Toc194834397"/>
      <w:bookmarkStart w:id="845" w:name="_Toc242065746"/>
      <w:r w:rsidRPr="00EE58D0">
        <w:t xml:space="preserve">1.5 </w:t>
      </w:r>
      <w:bookmarkEnd w:id="842"/>
      <w:bookmarkEnd w:id="843"/>
      <w:bookmarkEnd w:id="844"/>
      <w:ins w:id="846" w:author="Ivan Porto Carrero" w:date="2009-09-16T17:45:00Z">
        <w:r>
          <w:t>Some final thoughts</w:t>
        </w:r>
      </w:ins>
      <w:bookmarkEnd w:id="845"/>
    </w:p>
    <w:p w:rsidR="00632338" w:rsidRPr="00EE58D0" w:rsidRDefault="00632338" w:rsidP="00632338">
      <w:pPr>
        <w:pStyle w:val="Body1"/>
      </w:pPr>
      <w:r w:rsidRPr="00EE58D0">
        <w:t>We'd like to take this opportunity to explain why Ruby's typing system is a good thing and why you can live without static typing. This is in no way criticism on C# but we need to compare the two systems to show you the contrasts between them.</w:t>
      </w:r>
    </w:p>
    <w:p w:rsidR="00632338" w:rsidRPr="00EE58D0" w:rsidRDefault="00632338" w:rsidP="00632338">
      <w:pPr>
        <w:pStyle w:val="Body"/>
      </w:pPr>
      <w:r>
        <w:t>T</w:t>
      </w:r>
      <w:r w:rsidRPr="00EE58D0">
        <w:t>he static type system</w:t>
      </w:r>
      <w:r>
        <w:t xml:space="preserve"> is</w:t>
      </w:r>
      <w:r w:rsidRPr="00EE58D0">
        <w:t xml:space="preserve"> in the mainstream .NET languages don't really help in terms of program security. If C#'s type system were reliable</w:t>
      </w:r>
      <w:r>
        <w:t>,</w:t>
      </w:r>
      <w:r w:rsidRPr="00EE58D0">
        <w:t xml:space="preserve"> it wouldn't implement an InvalidCastException. But that exception is necessary because there still is some runtime uncertainty in C#.  Static typing can be good for optimizing code, and it certainly helps IDEs to deliver stuff like intellisense or autocompletion. It may also help to write refactoring tools for the IDE. However I am yet to be convinced that it guarantees more reliable code.</w:t>
      </w:r>
    </w:p>
    <w:p w:rsidR="00632338" w:rsidRPr="00EE58D0" w:rsidRDefault="00632338" w:rsidP="00632338">
      <w:pPr>
        <w:pStyle w:val="Body"/>
      </w:pPr>
      <w:r w:rsidRPr="00EE58D0">
        <w:t>If you use ASP.NET you use untyped code all the time. Every time you put something in session and you get it out again it gives you an object back that you then cast it to the type you expect it to be. And yet you probably almost never saw an InvalidCastException. That's because you structured your code in such a way that it didn't permit that. That is the same in IronRuby. It's very likely that when you use a variable for some purpose, that you will use it a couple of lines later for the same purpose.</w:t>
      </w:r>
    </w:p>
    <w:p w:rsidR="00632338" w:rsidRPr="00EE58D0" w:rsidRDefault="00632338" w:rsidP="00632338">
      <w:pPr>
        <w:pStyle w:val="Body"/>
      </w:pPr>
      <w:r w:rsidRPr="00EE58D0">
        <w:t xml:space="preserve">As if that wasn't enough, most rubyists tend to program with a TDD or BDD approach to programming which results in lots of short methods and they will have tests for them before they create the method. The short methods mean that the variable only has a very narrow scope. The chance that anything goes wrong with the type is pretty slim. And the testing catches any obvious errors when they happen. Typos usually don't get </w:t>
      </w:r>
      <w:r>
        <w:t xml:space="preserve">you </w:t>
      </w:r>
      <w:r w:rsidRPr="00EE58D0">
        <w:t>very far.</w:t>
      </w:r>
    </w:p>
    <w:p w:rsidR="00632338" w:rsidRDefault="00632338" w:rsidP="00632338">
      <w:pPr>
        <w:pStyle w:val="Body"/>
        <w:rPr>
          <w:ins w:id="847" w:author="Ivan Porto Carrero" w:date="2009-09-16T17:46:00Z"/>
        </w:rPr>
      </w:pPr>
      <w:r>
        <w:t>T</w:t>
      </w:r>
      <w:r w:rsidRPr="00EE58D0">
        <w:t>ype-safe isn't that safe after all</w:t>
      </w:r>
      <w:r>
        <w:t>.</w:t>
      </w:r>
      <w:r w:rsidRPr="00EE58D0">
        <w:t xml:space="preserve"> </w:t>
      </w:r>
      <w:r>
        <w:t>T</w:t>
      </w:r>
      <w:r w:rsidRPr="00EE58D0">
        <w:t>hat coding in a language like IronRuby is not only safe but it also makes you more productive. You'll probably find that the lack of static typing in IronRuby is an advantage rather than a risk. Once you "get it" you can use it in all its glory and gain huge productivity boosts.</w:t>
      </w:r>
      <w:r>
        <w:t xml:space="preserve">  </w:t>
      </w:r>
    </w:p>
    <w:p w:rsidR="00632338" w:rsidRDefault="00632338" w:rsidP="00632338">
      <w:pPr>
        <w:pStyle w:val="Head1"/>
        <w:numPr>
          <w:ins w:id="848" w:author="Ivan Porto Carrero" w:date="2009-09-16T17:46:00Z"/>
        </w:numPr>
        <w:rPr>
          <w:ins w:id="849" w:author="Ivan Porto Carrero" w:date="2009-09-16T17:46:00Z"/>
        </w:rPr>
      </w:pPr>
      <w:bookmarkStart w:id="850" w:name="_Toc242065747"/>
      <w:ins w:id="851" w:author="Ivan Porto Carrero" w:date="2009-09-16T17:46:00Z">
        <w:r>
          <w:t>1.6 Summary</w:t>
        </w:r>
        <w:bookmarkEnd w:id="850"/>
      </w:ins>
    </w:p>
    <w:p w:rsidR="00632338" w:rsidRDefault="00632338" w:rsidP="00632338">
      <w:pPr>
        <w:pStyle w:val="Body1"/>
        <w:numPr>
          <w:ins w:id="852" w:author="Ivan Porto Carrero" w:date="2009-09-16T17:46:00Z"/>
        </w:numPr>
        <w:rPr>
          <w:ins w:id="853" w:author="Ivan Porto Carrero" w:date="2009-09-16T17:53:00Z"/>
        </w:rPr>
      </w:pPr>
      <w:ins w:id="854" w:author="Ivan Porto Carrero" w:date="2009-09-16T17:47:00Z">
        <w:r>
          <w:t xml:space="preserve">In this chapter we had a discussion on why you would want to use a dynamic language. </w:t>
        </w:r>
      </w:ins>
      <w:ins w:id="855" w:author="Ivan Porto Carrero" w:date="2009-09-16T17:52:00Z">
        <w:r>
          <w:t>First</w:t>
        </w:r>
      </w:ins>
      <w:ins w:id="856" w:author="Ivan Porto Carrero" w:date="2009-09-16T17:53:00Z">
        <w:r>
          <w:t xml:space="preserve"> we looked at clearing up some common misconceptions between the different typing systems, where the key take-away was that languages can be both statically compiled and weak typed or like ruby dynamic but strong typed.</w:t>
        </w:r>
      </w:ins>
    </w:p>
    <w:p w:rsidR="00632338" w:rsidRDefault="00632338" w:rsidP="00632338">
      <w:pPr>
        <w:pStyle w:val="Body"/>
        <w:numPr>
          <w:ins w:id="857" w:author="Ivan Porto Carrero" w:date="2009-09-16T17:46:00Z"/>
        </w:numPr>
        <w:rPr>
          <w:ins w:id="858" w:author="Ivan Porto Carrero" w:date="2009-09-16T18:01:00Z"/>
        </w:rPr>
      </w:pPr>
      <w:ins w:id="859" w:author="Ivan Porto Carrero" w:date="2009-09-16T17:54:00Z">
        <w:r>
          <w:t>Next you got ironruby running on your machine so that you can execute the code samples that come with this book</w:t>
        </w:r>
      </w:ins>
      <w:ins w:id="860" w:author="Ivan Porto Carrero" w:date="2009-09-16T17:55:00Z">
        <w:r w:rsidR="00791F42">
          <w:t xml:space="preserve">, </w:t>
        </w:r>
        <w:r>
          <w:t>we learned about REPL and we contrasted the CLR way of dynamically executing code and the Ruby way of doing that through the eval function.</w:t>
        </w:r>
      </w:ins>
      <w:ins w:id="861" w:author="Ivan Porto Carrero" w:date="2009-09-16T18:02:00Z">
        <w:r>
          <w:t xml:space="preserve"> </w:t>
        </w:r>
      </w:ins>
      <w:ins w:id="862" w:author="Ivan Porto Carrero" w:date="2009-09-16T18:01:00Z">
        <w:r>
          <w:t>After which we spent some time reinforcing the idea that unit testing is very important and even more so in dynamically typed languages.</w:t>
        </w:r>
      </w:ins>
    </w:p>
    <w:p w:rsidR="00632338" w:rsidRDefault="00632338" w:rsidP="00632338">
      <w:pPr>
        <w:pStyle w:val="Body"/>
        <w:numPr>
          <w:ins w:id="863" w:author="Ivan Porto Carrero" w:date="2009-09-16T18:03:00Z"/>
        </w:numPr>
        <w:rPr>
          <w:ins w:id="864" w:author="Ivan Porto Carrero" w:date="2009-09-16T18:03:00Z"/>
        </w:rPr>
      </w:pPr>
      <w:ins w:id="865" w:author="Ivan Porto Carrero" w:date="2009-09-16T18:02:00Z">
        <w:r>
          <w:t>And the final part of this chapter explained about duck typing and highlighted some different programming styles you can use with Ruby.</w:t>
        </w:r>
      </w:ins>
      <w:ins w:id="866" w:author="Ivan Porto Carrero" w:date="2009-09-16T18:03:00Z">
        <w:r w:rsidRPr="00BB0FEB">
          <w:t xml:space="preserve"> </w:t>
        </w:r>
        <w:r>
          <w:t xml:space="preserve"> </w:t>
        </w:r>
      </w:ins>
      <w:ins w:id="867" w:author="Ivan Porto Carrero" w:date="2009-10-09T13:54:00Z">
        <w:r w:rsidR="00DB477C">
          <w:t>The key point there is</w:t>
        </w:r>
      </w:ins>
      <w:ins w:id="868" w:author="Ivan Porto Carrero" w:date="2009-09-16T18:03:00Z">
        <w:r>
          <w:t xml:space="preserve"> that</w:t>
        </w:r>
        <w:r w:rsidRPr="00EE58D0">
          <w:t xml:space="preserve"> coding in a language like IronRuby is not only safe but it</w:t>
        </w:r>
        <w:r w:rsidR="00DB477C">
          <w:t xml:space="preserve"> also makes you more productive</w:t>
        </w:r>
        <w:r w:rsidRPr="00EE58D0">
          <w:t>.</w:t>
        </w:r>
        <w:r>
          <w:t xml:space="preserve"> </w:t>
        </w:r>
      </w:ins>
      <w:ins w:id="869" w:author="Ivan Porto Carrero" w:date="2009-10-09T13:55:00Z">
        <w:r w:rsidR="00DB477C">
          <w:t xml:space="preserve"> And t</w:t>
        </w:r>
      </w:ins>
      <w:ins w:id="870" w:author="Ivan Porto Carrero" w:date="2009-09-16T18:03:00Z">
        <w:r>
          <w:t>his brings us to the next chapter in which we’ll look closer at the Ruby language.</w:t>
        </w:r>
      </w:ins>
    </w:p>
    <w:p w:rsidR="00632338" w:rsidRPr="00645DA8" w:rsidRDefault="00632338" w:rsidP="00632338">
      <w:pPr>
        <w:pStyle w:val="Body"/>
        <w:numPr>
          <w:ins w:id="871" w:author="Ivan Porto Carrero" w:date="2009-09-16T18:02:00Z"/>
        </w:numPr>
      </w:pPr>
    </w:p>
    <w:sectPr w:rsidR="00632338" w:rsidRPr="00645DA8" w:rsidSect="00632338">
      <w:headerReference w:type="even" r:id="rId9"/>
      <w:headerReference w:type="default" r:id="rId10"/>
      <w:footerReference w:type="even" r:id="rId11"/>
      <w:footerReference w:type="default" r:id="rId12"/>
      <w:footerReference w:type="first" r:id="rId13"/>
      <w:footnotePr>
        <w:numRestart w:val="eachSect"/>
      </w:footnotePr>
      <w:pgSz w:w="12240" w:h="15840" w:code="1"/>
      <w:pgMar w:top="1440" w:right="1440" w:bottom="1080" w:left="1440" w:gutter="0"/>
      <w:pgNumType w:start="1" w:chapSep="period"/>
      <w:cols w:space="0"/>
      <w:noEndnote/>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FCB" w:rsidRDefault="001E4FCB">
      <w:r>
        <w:separator/>
      </w:r>
    </w:p>
    <w:p w:rsidR="001E4FCB" w:rsidRDefault="001E4FCB"/>
  </w:endnote>
  <w:endnote w:type="continuationSeparator" w:id="0">
    <w:p w:rsidR="001E4FCB" w:rsidRDefault="001E4FCB">
      <w:r>
        <w:continuationSeparator/>
      </w:r>
    </w:p>
    <w:p w:rsidR="001E4FCB" w:rsidRDefault="001E4FCB"/>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FCB" w:rsidRDefault="001E4FCB" w:rsidP="00632338"/>
  <w:p w:rsidR="001E4FCB" w:rsidRDefault="001E4FCB" w:rsidP="00632338">
    <w:r>
      <w:t>Author’s Template</w:t>
    </w:r>
    <w:ins w:id="879" w:author="Lianna Wlasiuk" w:date="2009-08-30T18:06:00Z">
      <w:r>
        <w:tab/>
      </w:r>
      <w:r>
        <w:tab/>
      </w:r>
    </w:ins>
    <w:r>
      <w:tab/>
      <w:t>Manning Publications Co.</w:t>
    </w:r>
    <w:ins w:id="880" w:author="Lianna Wlasiuk" w:date="2009-08-30T18:06:00Z">
      <w:r>
        <w:tab/>
      </w:r>
      <w:r>
        <w:tab/>
      </w:r>
      <w:r>
        <w:tab/>
      </w:r>
    </w:ins>
    <w:r>
      <w:tab/>
    </w:r>
    <w:r>
      <w:tab/>
    </w:r>
    <w:fldSimple w:instr=" PAGE ">
      <w:r w:rsidR="00506F16">
        <w:rPr>
          <w:noProof/>
        </w:rPr>
        <w:t>20</w:t>
      </w:r>
    </w:fldSimple>
  </w:p>
  <w:p w:rsidR="001E4FCB" w:rsidRDefault="001E4FCB"/>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FCB" w:rsidRDefault="001E4FCB" w:rsidP="00632338"/>
  <w:p w:rsidR="001E4FCB" w:rsidRDefault="001E4FCB" w:rsidP="00632338">
    <w:r>
      <w:t xml:space="preserve">Author’s Template </w:t>
    </w:r>
    <w:r>
      <w:tab/>
    </w:r>
    <w:r>
      <w:tab/>
    </w:r>
    <w:r>
      <w:tab/>
    </w:r>
    <w:ins w:id="881" w:author="Lianna Wlasiuk" w:date="2009-09-30T09:37:00Z">
      <w:r>
        <w:tab/>
      </w:r>
    </w:ins>
    <w:r>
      <w:t>Manning Publications Co.</w:t>
    </w:r>
    <w:r>
      <w:tab/>
    </w:r>
    <w:r>
      <w:tab/>
    </w:r>
    <w:r>
      <w:tab/>
    </w:r>
    <w:r>
      <w:tab/>
    </w:r>
    <w:fldSimple w:instr=" PAGE ">
      <w:r w:rsidR="00506F16">
        <w:rPr>
          <w:noProof/>
        </w:rPr>
        <w:t>19</w:t>
      </w:r>
    </w:fldSimple>
  </w:p>
  <w:p w:rsidR="001E4FCB" w:rsidRDefault="001E4FCB"/>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FCB" w:rsidRDefault="001E4FCB" w:rsidP="00632338">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FCB" w:rsidRDefault="001E4FCB">
      <w:r>
        <w:separator/>
      </w:r>
    </w:p>
    <w:p w:rsidR="001E4FCB" w:rsidRDefault="001E4FCB"/>
  </w:footnote>
  <w:footnote w:type="continuationSeparator" w:id="0">
    <w:p w:rsidR="001E4FCB" w:rsidRDefault="001E4FCB">
      <w:r>
        <w:continuationSeparator/>
      </w:r>
    </w:p>
    <w:p w:rsidR="001E4FCB" w:rsidRDefault="001E4FCB"/>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FCB" w:rsidRDefault="00FF3B19" w:rsidP="00632338">
    <w:fldSimple w:instr="PAGE  ">
      <w:r w:rsidR="00506F16">
        <w:rPr>
          <w:noProof/>
        </w:rPr>
        <w:t>20</w:t>
      </w:r>
    </w:fldSimple>
    <w:ins w:id="872" w:author="Lianna Wlasiuk" w:date="2009-08-30T18:26:00Z">
      <w:r w:rsidR="001E4FCB">
        <w:rPr>
          <w:b/>
          <w:i/>
        </w:rPr>
        <w:tab/>
      </w:r>
    </w:ins>
    <w:ins w:id="873" w:author="Lianna Wlasiuk" w:date="2009-09-30T09:37:00Z">
      <w:r w:rsidR="001E4FCB">
        <w:rPr>
          <w:b/>
          <w:i/>
        </w:rPr>
        <w:tab/>
      </w:r>
    </w:ins>
    <w:r w:rsidR="001E4FCB" w:rsidRPr="006558F5">
      <w:rPr>
        <w:b/>
        <w:i/>
      </w:rPr>
      <w:t>I. Porto Carrero &amp; M. Letterle/ IronRuby In Action</w:t>
    </w:r>
    <w:ins w:id="874" w:author="Lianna Wlasiuk" w:date="2009-09-30T09:37:00Z">
      <w:r w:rsidR="001E4FCB">
        <w:rPr>
          <w:b/>
          <w:i/>
        </w:rPr>
        <w:tab/>
      </w:r>
    </w:ins>
    <w:r w:rsidR="001E4FCB">
      <w:rPr>
        <w:b/>
        <w:i/>
      </w:rPr>
      <w:tab/>
    </w:r>
    <w:r w:rsidR="001E4FCB">
      <w:tab/>
    </w:r>
    <w:r w:rsidR="001E4FCB" w:rsidRPr="006558F5">
      <w:rPr>
        <w:b/>
        <w:i/>
      </w:rPr>
      <w:t xml:space="preserve">Last saved: </w:t>
    </w:r>
    <w:r w:rsidRPr="006558F5">
      <w:rPr>
        <w:b/>
        <w:i/>
      </w:rPr>
      <w:fldChar w:fldCharType="begin"/>
    </w:r>
    <w:r w:rsidR="001E4FCB" w:rsidRPr="006558F5">
      <w:rPr>
        <w:b/>
        <w:i/>
      </w:rPr>
      <w:instrText xml:space="preserve"> TIME \@ "dd/MM/yy" </w:instrText>
    </w:r>
    <w:r w:rsidRPr="006558F5">
      <w:rPr>
        <w:b/>
        <w:i/>
      </w:rPr>
      <w:fldChar w:fldCharType="separate"/>
    </w:r>
    <w:ins w:id="875" w:author="Ivan Porto Carrero" w:date="2009-10-12T12:11:00Z">
      <w:r w:rsidR="00506F16">
        <w:rPr>
          <w:b/>
          <w:i/>
          <w:noProof/>
        </w:rPr>
        <w:t>12</w:t>
      </w:r>
      <w:r w:rsidR="00506F16" w:rsidRPr="006558F5">
        <w:rPr>
          <w:b/>
          <w:i/>
          <w:noProof/>
        </w:rPr>
        <w:t>/</w:t>
      </w:r>
      <w:r w:rsidR="00506F16">
        <w:rPr>
          <w:b/>
          <w:i/>
          <w:noProof/>
        </w:rPr>
        <w:t>10</w:t>
      </w:r>
      <w:r w:rsidR="00506F16" w:rsidRPr="006558F5">
        <w:rPr>
          <w:b/>
          <w:i/>
          <w:noProof/>
        </w:rPr>
        <w:t>/</w:t>
      </w:r>
      <w:r w:rsidR="00506F16">
        <w:rPr>
          <w:b/>
          <w:i/>
          <w:noProof/>
        </w:rPr>
        <w:t>09</w:t>
      </w:r>
    </w:ins>
    <w:r w:rsidRPr="006558F5">
      <w:rPr>
        <w:b/>
        <w:i/>
      </w:rPr>
      <w:fldChar w:fldCharType="end"/>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FCB" w:rsidRPr="00CA59E5" w:rsidRDefault="001E4FCB" w:rsidP="00632338">
    <w:r w:rsidRPr="00CA59E5">
      <w:t xml:space="preserve">Last saved: </w:t>
    </w:r>
    <w:fldSimple w:instr=" TIME \@ &quot;dd/MM/yy&quot; ">
      <w:ins w:id="876" w:author="Ivan Porto Carrero" w:date="2009-10-12T12:11:00Z">
        <w:r w:rsidR="00506F16">
          <w:rPr>
            <w:noProof/>
          </w:rPr>
          <w:t>12/10/09</w:t>
        </w:r>
      </w:ins>
    </w:fldSimple>
    <w:r>
      <w:tab/>
    </w:r>
    <w:ins w:id="877" w:author="Lianna Wlasiuk" w:date="2009-09-30T09:37:00Z">
      <w:r>
        <w:tab/>
      </w:r>
    </w:ins>
    <w:r w:rsidRPr="00CA59E5">
      <w:rPr>
        <w:rStyle w:val="BoldItalics"/>
      </w:rPr>
      <w:t>I. Porto Carrero &amp; M. Letterle/ IronRuby In Action</w:t>
    </w:r>
    <w:ins w:id="878" w:author="Lianna Wlasiuk" w:date="2009-09-30T09:36:00Z">
      <w:r>
        <w:rPr>
          <w:rStyle w:val="BoldItalics"/>
        </w:rPr>
        <w:tab/>
      </w:r>
    </w:ins>
    <w:r>
      <w:rPr>
        <w:b/>
        <w:i/>
      </w:rPr>
      <w:tab/>
    </w:r>
    <w:r>
      <w:rPr>
        <w:b/>
        <w:i/>
      </w:rPr>
      <w:tab/>
    </w:r>
    <w:fldSimple w:instr="PAGE  ">
      <w:r w:rsidR="00506F16">
        <w:rPr>
          <w:noProof/>
        </w:rPr>
        <w:t>19</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0">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3572823"/>
    <w:multiLevelType w:val="hybridMultilevel"/>
    <w:tmpl w:val="19206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019759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19">
    <w:nsid w:val="445D71B3"/>
    <w:multiLevelType w:val="multilevel"/>
    <w:tmpl w:val="FB00C8BE"/>
    <w:lvl w:ilvl="0">
      <w:start w:val="1"/>
      <w:numFmt w:val="decimal"/>
      <w:lvlText w:val="%1."/>
      <w:lvlJc w:val="left"/>
      <w:pPr>
        <w:tabs>
          <w:tab w:val="num" w:pos="720"/>
        </w:tabs>
        <w:ind w:left="720" w:hanging="360"/>
      </w:pPr>
      <w:rPr>
        <w:rFonts w:hint="default"/>
      </w:rPr>
    </w:lvl>
    <w:lvl w:ilvl="1">
      <w:start w:val="1"/>
      <w:numFmt w:val="decimal"/>
      <w:suff w:val="space"/>
      <w:lvlText w:val="%1.%2"/>
      <w:lvlJc w:val="left"/>
      <w:pPr>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2">
      <w:start w:val="1"/>
      <w:numFmt w:val="decimal"/>
      <w:lvlRestart w:val="0"/>
      <w:suff w:val="space"/>
      <w:lvlText w:val="%3.1.1"/>
      <w:lvlJc w:val="left"/>
      <w:pPr>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5F46FEE"/>
    <w:multiLevelType w:val="multilevel"/>
    <w:tmpl w:val="8274004C"/>
    <w:lvl w:ilvl="0">
      <w:start w:val="1"/>
      <w:numFmt w:val="decimal"/>
      <w:lvlText w:val="%1"/>
      <w:lvlJc w:val="left"/>
      <w:pPr>
        <w:tabs>
          <w:tab w:val="num" w:pos="360"/>
        </w:tabs>
        <w:ind w:left="360" w:hanging="360"/>
      </w:pPr>
      <w:rPr>
        <w:rFonts w:ascii="AGaramond" w:hAnsi="AGaramond"/>
        <w:sz w:val="2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467D7235"/>
    <w:multiLevelType w:val="hybridMultilevel"/>
    <w:tmpl w:val="6A223C76"/>
    <w:lvl w:ilvl="0" w:tplc="7B2CE3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30E1440"/>
    <w:multiLevelType w:val="multilevel"/>
    <w:tmpl w:val="FCA00A48"/>
    <w:lvl w:ilvl="0">
      <w:start w:val="1"/>
      <w:numFmt w:val="decimal"/>
      <w:lvlText w:val="%1.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Restart w:val="1"/>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AEA7F3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46376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575176C"/>
    <w:multiLevelType w:val="singleLevel"/>
    <w:tmpl w:val="3D5A027E"/>
    <w:lvl w:ilvl="0">
      <w:start w:val="1"/>
      <w:numFmt w:val="bullet"/>
      <w:lvlText w:val=""/>
      <w:lvlJc w:val="left"/>
      <w:pPr>
        <w:tabs>
          <w:tab w:val="num" w:pos="360"/>
        </w:tabs>
        <w:ind w:left="360" w:hanging="360"/>
      </w:pPr>
      <w:rPr>
        <w:rFonts w:ascii="Wingdings" w:hAnsi="Wingdings" w:hint="default"/>
      </w:rPr>
    </w:lvl>
  </w:abstractNum>
  <w:abstractNum w:abstractNumId="27">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70A2CB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BE31F6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7616037E"/>
    <w:multiLevelType w:val="multilevel"/>
    <w:tmpl w:val="48EABA3E"/>
    <w:lvl w:ilvl="0">
      <w:start w:val="1"/>
      <w:numFmt w:val="decimal"/>
      <w:lvlText w:val="%1.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ECE77D0"/>
    <w:multiLevelType w:val="hybridMultilevel"/>
    <w:tmpl w:val="9EBE6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0"/>
  </w:num>
  <w:num w:numId="3">
    <w:abstractNumId w:val="19"/>
  </w:num>
  <w:num w:numId="4">
    <w:abstractNumId w:val="19"/>
  </w:num>
  <w:num w:numId="5">
    <w:abstractNumId w:val="26"/>
  </w:num>
  <w:num w:numId="6">
    <w:abstractNumId w:val="20"/>
  </w:num>
  <w:num w:numId="7">
    <w:abstractNumId w:val="28"/>
  </w:num>
  <w:num w:numId="8">
    <w:abstractNumId w:val="16"/>
  </w:num>
  <w:num w:numId="9">
    <w:abstractNumId w:val="25"/>
  </w:num>
  <w:num w:numId="10">
    <w:abstractNumId w:val="29"/>
  </w:num>
  <w:num w:numId="11">
    <w:abstractNumId w:val="21"/>
  </w:num>
  <w:num w:numId="12">
    <w:abstractNumId w:val="24"/>
  </w:num>
  <w:num w:numId="13">
    <w:abstractNumId w:val="15"/>
  </w:num>
  <w:num w:numId="14">
    <w:abstractNumId w:val="22"/>
  </w:num>
  <w:num w:numId="15">
    <w:abstractNumId w:val="22"/>
  </w:num>
  <w:num w:numId="16">
    <w:abstractNumId w:val="30"/>
  </w:num>
  <w:num w:numId="17">
    <w:abstractNumId w:val="22"/>
  </w:num>
  <w:num w:numId="18">
    <w:abstractNumId w:val="30"/>
  </w:num>
  <w:num w:numId="19">
    <w:abstractNumId w:val="22"/>
  </w:num>
  <w:num w:numId="20">
    <w:abstractNumId w:val="30"/>
  </w:num>
  <w:num w:numId="21">
    <w:abstractNumId w:val="22"/>
  </w:num>
  <w:num w:numId="22">
    <w:abstractNumId w:val="17"/>
  </w:num>
  <w:num w:numId="23">
    <w:abstractNumId w:val="14"/>
  </w:num>
  <w:num w:numId="24">
    <w:abstractNumId w:val="11"/>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0"/>
  </w:num>
  <w:num w:numId="35">
    <w:abstractNumId w:val="23"/>
  </w:num>
  <w:num w:numId="36">
    <w:abstractNumId w:val="13"/>
  </w:num>
  <w:num w:numId="37">
    <w:abstractNumId w:val="27"/>
  </w:num>
  <w:num w:numId="38">
    <w:abstractNumId w:val="31"/>
  </w:num>
  <w:num w:numId="39">
    <w:abstractNumId w:val="12"/>
  </w:num>
  <w:num w:numId="40">
    <w:abstractNumId w:val="3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attachedTemplate r:id="rId1"/>
  <w:linkStyles/>
  <w:stylePaneFormatFilter w:val="3701"/>
  <w:trackRevisions/>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A22E35"/>
    <w:rsid w:val="00055E6D"/>
    <w:rsid w:val="000A4E98"/>
    <w:rsid w:val="000D1B6C"/>
    <w:rsid w:val="001853C0"/>
    <w:rsid w:val="001E4FCB"/>
    <w:rsid w:val="001F7963"/>
    <w:rsid w:val="00211CF4"/>
    <w:rsid w:val="0042753E"/>
    <w:rsid w:val="004827B9"/>
    <w:rsid w:val="004A2479"/>
    <w:rsid w:val="004B2124"/>
    <w:rsid w:val="004E17E8"/>
    <w:rsid w:val="004F56D2"/>
    <w:rsid w:val="00506F16"/>
    <w:rsid w:val="00565AD3"/>
    <w:rsid w:val="005721C8"/>
    <w:rsid w:val="005E7B09"/>
    <w:rsid w:val="00632338"/>
    <w:rsid w:val="00663C3E"/>
    <w:rsid w:val="007330DC"/>
    <w:rsid w:val="00791F42"/>
    <w:rsid w:val="00840532"/>
    <w:rsid w:val="00857214"/>
    <w:rsid w:val="008875C6"/>
    <w:rsid w:val="008B7413"/>
    <w:rsid w:val="008D1047"/>
    <w:rsid w:val="00A22E35"/>
    <w:rsid w:val="00A365BC"/>
    <w:rsid w:val="00A50882"/>
    <w:rsid w:val="00A65A44"/>
    <w:rsid w:val="00C0495B"/>
    <w:rsid w:val="00C138AD"/>
    <w:rsid w:val="00C40AC5"/>
    <w:rsid w:val="00C72E0E"/>
    <w:rsid w:val="00C77330"/>
    <w:rsid w:val="00C84588"/>
    <w:rsid w:val="00CA6E6A"/>
    <w:rsid w:val="00D50539"/>
    <w:rsid w:val="00DB477C"/>
    <w:rsid w:val="00DE4D36"/>
    <w:rsid w:val="00E90C76"/>
    <w:rsid w:val="00F91676"/>
    <w:rsid w:val="00FF3B19"/>
  </w:rsids>
  <m:mathPr>
    <m:mathFont m:val="MS Gothic"/>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C77330"/>
    <w:rPr>
      <w:rFonts w:ascii="Verdana" w:hAnsi="Verdana"/>
      <w:color w:val="000000"/>
      <w:sz w:val="16"/>
      <w:szCs w:val="16"/>
    </w:rPr>
  </w:style>
  <w:style w:type="paragraph" w:styleId="Heading1">
    <w:name w:val="heading 1"/>
    <w:basedOn w:val="Normal"/>
    <w:next w:val="Normal"/>
    <w:locked/>
    <w:rsid w:val="00C77330"/>
    <w:pPr>
      <w:keepNext/>
      <w:spacing w:before="240" w:after="60"/>
      <w:outlineLvl w:val="0"/>
    </w:pPr>
    <w:rPr>
      <w:rFonts w:ascii="Arial" w:hAnsi="Arial"/>
      <w:b/>
      <w:kern w:val="28"/>
      <w:sz w:val="28"/>
    </w:rPr>
  </w:style>
  <w:style w:type="paragraph" w:styleId="Heading2">
    <w:name w:val="heading 2"/>
    <w:basedOn w:val="Normal"/>
    <w:next w:val="Normal"/>
    <w:locked/>
    <w:rsid w:val="00C77330"/>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C77330"/>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C77330"/>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C77330"/>
    <w:pPr>
      <w:tabs>
        <w:tab w:val="num" w:pos="1008"/>
      </w:tabs>
      <w:spacing w:before="240" w:after="60"/>
      <w:ind w:left="1008" w:hanging="1008"/>
      <w:outlineLvl w:val="4"/>
    </w:pPr>
    <w:rPr>
      <w:sz w:val="22"/>
    </w:rPr>
  </w:style>
  <w:style w:type="paragraph" w:styleId="Heading6">
    <w:name w:val="heading 6"/>
    <w:basedOn w:val="Normal"/>
    <w:next w:val="Normal"/>
    <w:locked/>
    <w:rsid w:val="00C77330"/>
    <w:pPr>
      <w:tabs>
        <w:tab w:val="num" w:pos="1152"/>
      </w:tabs>
      <w:spacing w:before="240" w:after="60"/>
      <w:ind w:left="1152" w:hanging="1152"/>
      <w:outlineLvl w:val="5"/>
    </w:pPr>
    <w:rPr>
      <w:i/>
      <w:sz w:val="22"/>
    </w:rPr>
  </w:style>
  <w:style w:type="paragraph" w:styleId="Heading7">
    <w:name w:val="heading 7"/>
    <w:basedOn w:val="Normal"/>
    <w:next w:val="Normal"/>
    <w:locked/>
    <w:rsid w:val="00C77330"/>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C77330"/>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C77330"/>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C77330"/>
    <w:pPr>
      <w:tabs>
        <w:tab w:val="left" w:pos="360"/>
      </w:tabs>
      <w:suppressAutoHyphens/>
      <w:spacing w:line="250" w:lineRule="exact"/>
      <w:ind w:firstLine="274"/>
      <w:jc w:val="both"/>
    </w:pPr>
    <w:rPr>
      <w:rFonts w:ascii="Verdana" w:hAnsi="Verdana"/>
      <w:color w:val="000000"/>
      <w:sz w:val="16"/>
      <w:szCs w:val="16"/>
    </w:rPr>
  </w:style>
  <w:style w:type="paragraph" w:customStyle="1" w:styleId="ListBullet">
    <w:name w:val=".List Bullet"/>
    <w:basedOn w:val="Normal"/>
    <w:qFormat/>
    <w:rsid w:val="00C77330"/>
    <w:pPr>
      <w:widowControl w:val="0"/>
      <w:numPr>
        <w:numId w:val="22"/>
      </w:numPr>
      <w:suppressAutoHyphens/>
      <w:spacing w:before="80" w:after="80" w:line="240" w:lineRule="exact"/>
      <w:jc w:val="both"/>
    </w:pPr>
  </w:style>
  <w:style w:type="paragraph" w:customStyle="1" w:styleId="TableBody">
    <w:name w:val=".Table Body"/>
    <w:qFormat/>
    <w:rsid w:val="00C77330"/>
    <w:pPr>
      <w:spacing w:before="120" w:line="240" w:lineRule="exact"/>
    </w:pPr>
    <w:rPr>
      <w:rFonts w:ascii="Arial" w:hAnsi="Arial"/>
      <w:bCs/>
      <w:color w:val="000000"/>
      <w:sz w:val="16"/>
      <w:szCs w:val="16"/>
    </w:rPr>
  </w:style>
  <w:style w:type="paragraph" w:customStyle="1" w:styleId="TableHead">
    <w:name w:val=".Table Head"/>
    <w:basedOn w:val="TableBody"/>
    <w:next w:val="TableBody"/>
    <w:qFormat/>
    <w:rsid w:val="00C77330"/>
    <w:pPr>
      <w:pBdr>
        <w:bottom w:val="single" w:sz="2" w:space="1" w:color="auto"/>
      </w:pBdr>
    </w:pPr>
    <w:rPr>
      <w:b/>
      <w:bCs w:val="0"/>
      <w:color w:val="960000"/>
    </w:rPr>
  </w:style>
  <w:style w:type="paragraph" w:customStyle="1" w:styleId="COChapterNumber">
    <w:name w:val="CO Chapter Number"/>
    <w:next w:val="COChapterTitle"/>
    <w:rsid w:val="00C77330"/>
    <w:pPr>
      <w:widowControl w:val="0"/>
      <w:spacing w:line="480" w:lineRule="atLeast"/>
      <w:ind w:firstLine="1200"/>
      <w:jc w:val="right"/>
    </w:pPr>
    <w:rPr>
      <w:rFonts w:ascii="Arial" w:hAnsi="Arial"/>
      <w:b/>
      <w:i/>
      <w:color w:val="960000"/>
      <w:spacing w:val="20"/>
      <w:sz w:val="96"/>
      <w:szCs w:val="16"/>
    </w:rPr>
  </w:style>
  <w:style w:type="paragraph" w:customStyle="1" w:styleId="COChapterTitle">
    <w:name w:val="CO Chapter Title"/>
    <w:next w:val="Body1"/>
    <w:rsid w:val="00C77330"/>
    <w:pPr>
      <w:widowControl w:val="0"/>
      <w:spacing w:after="2000" w:line="599" w:lineRule="atLeast"/>
      <w:jc w:val="right"/>
    </w:pPr>
    <w:rPr>
      <w:rFonts w:ascii="Arial" w:hAnsi="Arial"/>
      <w:i/>
      <w:color w:val="960000"/>
      <w:sz w:val="48"/>
      <w:szCs w:val="16"/>
    </w:rPr>
  </w:style>
  <w:style w:type="paragraph" w:customStyle="1" w:styleId="FigureCaption">
    <w:name w:val=".Figure Caption"/>
    <w:next w:val="Body"/>
    <w:qFormat/>
    <w:rsid w:val="00C77330"/>
    <w:pPr>
      <w:widowControl w:val="0"/>
      <w:spacing w:before="160" w:after="360" w:line="200" w:lineRule="exact"/>
    </w:pPr>
    <w:rPr>
      <w:rFonts w:ascii="Arial" w:hAnsi="Arial"/>
      <w:color w:val="960000"/>
      <w:sz w:val="16"/>
      <w:szCs w:val="16"/>
    </w:rPr>
  </w:style>
  <w:style w:type="paragraph" w:customStyle="1" w:styleId="Head1">
    <w:name w:val=".Head 1"/>
    <w:next w:val="Body1"/>
    <w:qFormat/>
    <w:rsid w:val="00C77330"/>
    <w:pPr>
      <w:keepNext/>
      <w:widowControl w:val="0"/>
      <w:spacing w:before="160" w:after="40"/>
    </w:pPr>
    <w:rPr>
      <w:rFonts w:ascii="Arial" w:hAnsi="Arial"/>
      <w:b/>
      <w:i/>
      <w:color w:val="960000"/>
      <w:sz w:val="24"/>
      <w:szCs w:val="16"/>
    </w:rPr>
  </w:style>
  <w:style w:type="paragraph" w:customStyle="1" w:styleId="Body1">
    <w:name w:val=".Body 1"/>
    <w:basedOn w:val="Body"/>
    <w:next w:val="Body"/>
    <w:link w:val="Body1Char"/>
    <w:qFormat/>
    <w:rsid w:val="00C77330"/>
    <w:pPr>
      <w:ind w:firstLine="0"/>
    </w:pPr>
  </w:style>
  <w:style w:type="paragraph" w:customStyle="1" w:styleId="Head2">
    <w:name w:val=".Head 2"/>
    <w:basedOn w:val="Head1"/>
    <w:next w:val="Body1"/>
    <w:autoRedefine/>
    <w:qFormat/>
    <w:rsid w:val="00C77330"/>
    <w:rPr>
      <w:sz w:val="20"/>
    </w:rPr>
  </w:style>
  <w:style w:type="paragraph" w:customStyle="1" w:styleId="ListNumbered">
    <w:name w:val=".List Numbered"/>
    <w:qFormat/>
    <w:rsid w:val="00C77330"/>
    <w:pPr>
      <w:numPr>
        <w:numId w:val="23"/>
      </w:numPr>
      <w:spacing w:before="80" w:after="80" w:line="240" w:lineRule="exact"/>
    </w:pPr>
    <w:rPr>
      <w:rFonts w:ascii="Verdana" w:hAnsi="Verdana"/>
      <w:color w:val="000000"/>
      <w:sz w:val="16"/>
      <w:szCs w:val="16"/>
    </w:rPr>
  </w:style>
  <w:style w:type="paragraph" w:customStyle="1" w:styleId="GlossaryTerm">
    <w:name w:val=".Glossary Term"/>
    <w:basedOn w:val="Body1"/>
    <w:next w:val="GlossaryDefinition"/>
    <w:rsid w:val="00C77330"/>
    <w:rPr>
      <w:b/>
    </w:rPr>
  </w:style>
  <w:style w:type="paragraph" w:customStyle="1" w:styleId="GlossaryDefinition">
    <w:name w:val=".Glossary Definition"/>
    <w:basedOn w:val="GlossaryTerm"/>
    <w:next w:val="GlossaryTerm"/>
    <w:rsid w:val="00C77330"/>
    <w:pPr>
      <w:spacing w:after="120"/>
    </w:pPr>
    <w:rPr>
      <w:b w:val="0"/>
    </w:rPr>
  </w:style>
  <w:style w:type="paragraph" w:customStyle="1" w:styleId="TableCaption">
    <w:name w:val=".Table Caption"/>
    <w:next w:val="Normal"/>
    <w:qFormat/>
    <w:rsid w:val="00C77330"/>
    <w:pPr>
      <w:widowControl w:val="0"/>
      <w:spacing w:before="240" w:after="120" w:line="200" w:lineRule="atLeast"/>
      <w:jc w:val="both"/>
    </w:pPr>
    <w:rPr>
      <w:rFonts w:ascii="Arial" w:hAnsi="Arial"/>
      <w:color w:val="960000"/>
      <w:sz w:val="18"/>
      <w:szCs w:val="16"/>
    </w:rPr>
  </w:style>
  <w:style w:type="paragraph" w:customStyle="1" w:styleId="Code">
    <w:name w:val=".Code"/>
    <w:link w:val="CodeChar"/>
    <w:qFormat/>
    <w:rsid w:val="00C77330"/>
    <w:pPr>
      <w:widowControl w:val="0"/>
      <w:ind w:left="270"/>
    </w:pPr>
    <w:rPr>
      <w:rFonts w:ascii="Courier New" w:hAnsi="Courier New"/>
      <w:snapToGrid w:val="0"/>
      <w:color w:val="000000"/>
      <w:sz w:val="16"/>
      <w:szCs w:val="16"/>
    </w:rPr>
  </w:style>
  <w:style w:type="paragraph" w:styleId="DocumentMap">
    <w:name w:val="Document Map"/>
    <w:basedOn w:val="Normal"/>
    <w:semiHidden/>
    <w:locked/>
    <w:rsid w:val="00C77330"/>
    <w:pPr>
      <w:shd w:val="clear" w:color="auto" w:fill="000080"/>
    </w:pPr>
    <w:rPr>
      <w:rFonts w:ascii="Tahoma" w:hAnsi="Tahoma"/>
    </w:rPr>
  </w:style>
  <w:style w:type="paragraph" w:customStyle="1" w:styleId="CodeAnnotation">
    <w:name w:val=".Code Annotation"/>
    <w:qFormat/>
    <w:rsid w:val="00C77330"/>
    <w:pPr>
      <w:spacing w:line="190" w:lineRule="exact"/>
      <w:ind w:left="360"/>
    </w:pPr>
    <w:rPr>
      <w:rFonts w:ascii="Arial" w:hAnsi="Arial"/>
      <w:b/>
      <w:sz w:val="15"/>
      <w:szCs w:val="16"/>
    </w:rPr>
  </w:style>
  <w:style w:type="paragraph" w:customStyle="1" w:styleId="Head3">
    <w:name w:val=".Head 3"/>
    <w:basedOn w:val="Head2"/>
    <w:next w:val="Body1"/>
    <w:qFormat/>
    <w:rsid w:val="00C77330"/>
    <w:pPr>
      <w:spacing w:before="100" w:after="20"/>
    </w:pPr>
    <w:rPr>
      <w:i w:val="0"/>
      <w:smallCaps/>
      <w:sz w:val="16"/>
    </w:rPr>
  </w:style>
  <w:style w:type="paragraph" w:customStyle="1" w:styleId="CalloutHead">
    <w:name w:val=".Callout Head"/>
    <w:basedOn w:val="Callout"/>
    <w:next w:val="Callout"/>
    <w:qFormat/>
    <w:rsid w:val="00C77330"/>
    <w:pPr>
      <w:spacing w:before="240" w:after="60"/>
    </w:pPr>
    <w:rPr>
      <w:rFonts w:ascii="Arial" w:hAnsi="Arial"/>
      <w:b/>
      <w:caps/>
      <w:color w:val="960000"/>
      <w:sz w:val="17"/>
      <w:szCs w:val="22"/>
    </w:rPr>
  </w:style>
  <w:style w:type="paragraph" w:customStyle="1" w:styleId="Callout">
    <w:name w:val=".Callout"/>
    <w:basedOn w:val="Body"/>
    <w:qFormat/>
    <w:rsid w:val="00C77330"/>
    <w:pPr>
      <w:spacing w:before="60" w:after="240" w:line="240" w:lineRule="exact"/>
      <w:ind w:left="360" w:right="360" w:firstLine="0"/>
    </w:pPr>
    <w:rPr>
      <w:sz w:val="15"/>
    </w:rPr>
  </w:style>
  <w:style w:type="paragraph" w:customStyle="1" w:styleId="CodeListingCaption">
    <w:name w:val=".Code Listing Caption"/>
    <w:next w:val="Code"/>
    <w:qFormat/>
    <w:rsid w:val="00C77330"/>
    <w:pPr>
      <w:shd w:val="clear" w:color="7E0000" w:fill="960000"/>
      <w:spacing w:before="200" w:after="120" w:line="220" w:lineRule="exact"/>
    </w:pPr>
    <w:rPr>
      <w:rFonts w:ascii="Arial" w:hAnsi="Arial"/>
      <w:b/>
      <w:sz w:val="18"/>
      <w:szCs w:val="16"/>
    </w:rPr>
  </w:style>
  <w:style w:type="paragraph" w:customStyle="1" w:styleId="SidebarHead">
    <w:name w:val=".Sidebar Head"/>
    <w:basedOn w:val="Callout"/>
    <w:next w:val="Sidebar"/>
    <w:qFormat/>
    <w:rsid w:val="00C77330"/>
    <w:pPr>
      <w:shd w:val="clear" w:color="auto" w:fill="E6E6E6"/>
      <w:spacing w:before="360" w:after="120"/>
    </w:pPr>
    <w:rPr>
      <w:rFonts w:ascii="Arial" w:hAnsi="Arial"/>
      <w:b/>
      <w:color w:val="960000"/>
      <w:sz w:val="19"/>
    </w:rPr>
  </w:style>
  <w:style w:type="paragraph" w:customStyle="1" w:styleId="Sidebar">
    <w:name w:val=".Sidebar"/>
    <w:basedOn w:val="Callout"/>
    <w:qFormat/>
    <w:rsid w:val="00C77330"/>
    <w:pPr>
      <w:shd w:val="clear" w:color="auto" w:fill="E6E6E6"/>
      <w:spacing w:before="120" w:after="120"/>
    </w:pPr>
  </w:style>
  <w:style w:type="character" w:styleId="CommentReference">
    <w:name w:val="annotation reference"/>
    <w:basedOn w:val="DefaultParagraphFont"/>
    <w:semiHidden/>
    <w:locked/>
    <w:rsid w:val="00C77330"/>
    <w:rPr>
      <w:sz w:val="16"/>
      <w:szCs w:val="16"/>
    </w:rPr>
  </w:style>
  <w:style w:type="paragraph" w:styleId="CommentText">
    <w:name w:val="annotation text"/>
    <w:basedOn w:val="Normal"/>
    <w:link w:val="CommentTextChar"/>
    <w:semiHidden/>
    <w:locked/>
    <w:rsid w:val="00C77330"/>
  </w:style>
  <w:style w:type="paragraph" w:styleId="BalloonText">
    <w:name w:val="Balloon Text"/>
    <w:basedOn w:val="Normal"/>
    <w:semiHidden/>
    <w:locked/>
    <w:rsid w:val="00C77330"/>
    <w:rPr>
      <w:rFonts w:ascii="Tahoma" w:hAnsi="Tahoma" w:cs="Tahoma"/>
    </w:rPr>
  </w:style>
  <w:style w:type="character" w:customStyle="1" w:styleId="CodeinTable">
    <w:name w:val=".Code in Table"/>
    <w:basedOn w:val="CodeinText"/>
    <w:qFormat/>
    <w:rsid w:val="00C77330"/>
    <w:rPr>
      <w:sz w:val="17"/>
    </w:rPr>
  </w:style>
  <w:style w:type="character" w:customStyle="1" w:styleId="CodeinText">
    <w:name w:val=".Code in Text"/>
    <w:basedOn w:val="DefaultParagraphFont"/>
    <w:qFormat/>
    <w:rsid w:val="00C77330"/>
    <w:rPr>
      <w:rFonts w:ascii="Courier New" w:hAnsi="Courier New"/>
      <w:color w:val="auto"/>
      <w:sz w:val="18"/>
      <w:szCs w:val="20"/>
      <w:u w:val="none"/>
    </w:rPr>
  </w:style>
  <w:style w:type="paragraph" w:customStyle="1" w:styleId="ListBody">
    <w:name w:val=".List Body"/>
    <w:rsid w:val="00C77330"/>
    <w:pPr>
      <w:spacing w:before="80" w:after="80" w:line="240" w:lineRule="exact"/>
      <w:ind w:left="540"/>
    </w:pPr>
    <w:rPr>
      <w:rFonts w:ascii="Verdana" w:hAnsi="Verdana"/>
      <w:color w:val="000000"/>
      <w:sz w:val="16"/>
      <w:szCs w:val="16"/>
    </w:rPr>
  </w:style>
  <w:style w:type="character" w:customStyle="1" w:styleId="Bold">
    <w:name w:val=".Bold"/>
    <w:qFormat/>
    <w:rsid w:val="00C77330"/>
    <w:rPr>
      <w:b/>
    </w:rPr>
  </w:style>
  <w:style w:type="character" w:customStyle="1" w:styleId="Italics">
    <w:name w:val=".Italics"/>
    <w:qFormat/>
    <w:rsid w:val="00C77330"/>
    <w:rPr>
      <w:i/>
    </w:rPr>
  </w:style>
  <w:style w:type="paragraph" w:customStyle="1" w:styleId="TypesetterNote">
    <w:name w:val=".Typesetter Note"/>
    <w:basedOn w:val="Body1"/>
    <w:next w:val="Body"/>
    <w:rsid w:val="00C77330"/>
    <w:pPr>
      <w:spacing w:before="240" w:after="240"/>
    </w:pPr>
    <w:rPr>
      <w:rFonts w:ascii="Arial" w:hAnsi="Arial" w:cs="Arial"/>
      <w:b/>
      <w:bCs/>
      <w:color w:val="3366FF"/>
      <w:sz w:val="24"/>
    </w:rPr>
  </w:style>
  <w:style w:type="character" w:customStyle="1" w:styleId="Underline">
    <w:name w:val=".Underline"/>
    <w:qFormat/>
    <w:rsid w:val="00C77330"/>
    <w:rPr>
      <w:u w:val="single"/>
    </w:rPr>
  </w:style>
  <w:style w:type="paragraph" w:customStyle="1" w:styleId="Quote">
    <w:name w:val=".Quote"/>
    <w:basedOn w:val="Body"/>
    <w:next w:val="Normal"/>
    <w:rsid w:val="00C77330"/>
    <w:pPr>
      <w:spacing w:before="240"/>
      <w:ind w:left="720" w:right="720" w:firstLine="0"/>
    </w:pPr>
    <w:rPr>
      <w:szCs w:val="21"/>
    </w:rPr>
  </w:style>
  <w:style w:type="paragraph" w:customStyle="1" w:styleId="QuoteSource">
    <w:name w:val=".Quote Source"/>
    <w:basedOn w:val="Quote"/>
    <w:next w:val="Body"/>
    <w:rsid w:val="00C77330"/>
    <w:pPr>
      <w:spacing w:after="240"/>
    </w:pPr>
  </w:style>
  <w:style w:type="paragraph" w:styleId="Header">
    <w:name w:val="header"/>
    <w:basedOn w:val="Normal"/>
    <w:link w:val="HeaderChar"/>
    <w:locked/>
    <w:rsid w:val="00C77330"/>
    <w:pPr>
      <w:tabs>
        <w:tab w:val="center" w:pos="4320"/>
        <w:tab w:val="right" w:pos="8640"/>
      </w:tabs>
    </w:pPr>
  </w:style>
  <w:style w:type="paragraph" w:styleId="TOC1">
    <w:name w:val="toc 1"/>
    <w:basedOn w:val="Normal"/>
    <w:next w:val="Normal"/>
    <w:autoRedefine/>
    <w:rsid w:val="00C77330"/>
  </w:style>
  <w:style w:type="paragraph" w:styleId="Index1">
    <w:name w:val="index 1"/>
    <w:basedOn w:val="Normal"/>
    <w:next w:val="Normal"/>
    <w:autoRedefine/>
    <w:semiHidden/>
    <w:rsid w:val="00C77330"/>
    <w:pPr>
      <w:ind w:left="200" w:hanging="200"/>
    </w:pPr>
  </w:style>
  <w:style w:type="paragraph" w:styleId="TOC2">
    <w:name w:val="toc 2"/>
    <w:basedOn w:val="Normal"/>
    <w:next w:val="Normal"/>
    <w:autoRedefine/>
    <w:rsid w:val="00C77330"/>
    <w:pPr>
      <w:ind w:left="200"/>
    </w:pPr>
  </w:style>
  <w:style w:type="paragraph" w:styleId="TOC3">
    <w:name w:val="toc 3"/>
    <w:basedOn w:val="Normal"/>
    <w:next w:val="Normal"/>
    <w:autoRedefine/>
    <w:rsid w:val="00C77330"/>
    <w:pPr>
      <w:ind w:left="400"/>
    </w:pPr>
  </w:style>
  <w:style w:type="paragraph" w:styleId="TOC4">
    <w:name w:val="toc 4"/>
    <w:basedOn w:val="Normal"/>
    <w:next w:val="Normal"/>
    <w:autoRedefine/>
    <w:semiHidden/>
    <w:locked/>
    <w:rsid w:val="00C77330"/>
    <w:pPr>
      <w:ind w:left="600"/>
    </w:pPr>
  </w:style>
  <w:style w:type="paragraph" w:styleId="TOC5">
    <w:name w:val="toc 5"/>
    <w:basedOn w:val="Normal"/>
    <w:next w:val="Normal"/>
    <w:autoRedefine/>
    <w:semiHidden/>
    <w:locked/>
    <w:rsid w:val="00C77330"/>
    <w:pPr>
      <w:ind w:left="800"/>
    </w:pPr>
  </w:style>
  <w:style w:type="paragraph" w:styleId="TOC6">
    <w:name w:val="toc 6"/>
    <w:basedOn w:val="Normal"/>
    <w:next w:val="Normal"/>
    <w:autoRedefine/>
    <w:semiHidden/>
    <w:locked/>
    <w:rsid w:val="00C77330"/>
    <w:pPr>
      <w:ind w:left="1000"/>
    </w:pPr>
  </w:style>
  <w:style w:type="paragraph" w:styleId="TOC7">
    <w:name w:val="toc 7"/>
    <w:basedOn w:val="Normal"/>
    <w:next w:val="Normal"/>
    <w:autoRedefine/>
    <w:semiHidden/>
    <w:locked/>
    <w:rsid w:val="00C77330"/>
    <w:pPr>
      <w:ind w:left="1200"/>
    </w:pPr>
  </w:style>
  <w:style w:type="paragraph" w:styleId="TOC8">
    <w:name w:val="toc 8"/>
    <w:basedOn w:val="Normal"/>
    <w:next w:val="Normal"/>
    <w:autoRedefine/>
    <w:semiHidden/>
    <w:locked/>
    <w:rsid w:val="00C77330"/>
    <w:pPr>
      <w:ind w:left="1400"/>
    </w:pPr>
  </w:style>
  <w:style w:type="paragraph" w:styleId="TOC9">
    <w:name w:val="toc 9"/>
    <w:basedOn w:val="Normal"/>
    <w:next w:val="Normal"/>
    <w:autoRedefine/>
    <w:semiHidden/>
    <w:locked/>
    <w:rsid w:val="00C77330"/>
    <w:pPr>
      <w:ind w:left="1600"/>
    </w:pPr>
  </w:style>
  <w:style w:type="character" w:customStyle="1" w:styleId="BoldItalics">
    <w:name w:val=".Bold Italics"/>
    <w:basedOn w:val="Bold"/>
    <w:qFormat/>
    <w:rsid w:val="00C77330"/>
    <w:rPr>
      <w:i/>
    </w:rPr>
  </w:style>
  <w:style w:type="paragraph" w:customStyle="1" w:styleId="CodeAnnotationBody">
    <w:name w:val=".Code Annotation Body"/>
    <w:basedOn w:val="Body1"/>
    <w:rsid w:val="00C77330"/>
    <w:pPr>
      <w:spacing w:after="120"/>
    </w:pPr>
  </w:style>
  <w:style w:type="paragraph" w:customStyle="1" w:styleId="Figure">
    <w:name w:val=".Figure"/>
    <w:basedOn w:val="Normal"/>
    <w:next w:val="FigureCaption"/>
    <w:qFormat/>
    <w:rsid w:val="00C77330"/>
    <w:pPr>
      <w:spacing w:before="240" w:after="160"/>
    </w:pPr>
  </w:style>
  <w:style w:type="paragraph" w:styleId="FootnoteText">
    <w:name w:val="footnote text"/>
    <w:basedOn w:val="Normal"/>
    <w:semiHidden/>
    <w:rsid w:val="00C77330"/>
    <w:rPr>
      <w:sz w:val="13"/>
    </w:rPr>
  </w:style>
  <w:style w:type="paragraph" w:customStyle="1" w:styleId="TableFooter">
    <w:name w:val=".Table Footer"/>
    <w:basedOn w:val="Normal"/>
    <w:rsid w:val="00C77330"/>
    <w:pPr>
      <w:widowControl w:val="0"/>
      <w:spacing w:after="120" w:line="200" w:lineRule="atLeast"/>
      <w:contextualSpacing/>
    </w:pPr>
    <w:rPr>
      <w:sz w:val="14"/>
    </w:rPr>
  </w:style>
  <w:style w:type="character" w:styleId="FootnoteReference">
    <w:name w:val="footnote reference"/>
    <w:basedOn w:val="DefaultParagraphFont"/>
    <w:semiHidden/>
    <w:rsid w:val="00C77330"/>
    <w:rPr>
      <w:vertAlign w:val="superscript"/>
    </w:rPr>
  </w:style>
  <w:style w:type="character" w:customStyle="1" w:styleId="HeaderChar">
    <w:name w:val="Header Char"/>
    <w:basedOn w:val="DefaultParagraphFont"/>
    <w:link w:val="Header"/>
    <w:rsid w:val="006501C2"/>
    <w:rPr>
      <w:rFonts w:ascii="Verdana" w:hAnsi="Verdana"/>
      <w:color w:val="000000"/>
      <w:sz w:val="16"/>
      <w:szCs w:val="16"/>
    </w:rPr>
  </w:style>
  <w:style w:type="character" w:styleId="Hyperlink">
    <w:name w:val="Hyperlink"/>
    <w:basedOn w:val="WW-DefaultParagraphFont"/>
    <w:locked/>
    <w:rsid w:val="00C77330"/>
    <w:rPr>
      <w:color w:val="0000FF"/>
      <w:u w:val="single"/>
    </w:rPr>
  </w:style>
  <w:style w:type="character" w:styleId="FollowedHyperlink">
    <w:name w:val="FollowedHyperlink"/>
    <w:basedOn w:val="WW-DefaultParagraphFont"/>
    <w:locked/>
    <w:rsid w:val="00C77330"/>
    <w:rPr>
      <w:color w:val="800080"/>
      <w:u w:val="single"/>
    </w:rPr>
  </w:style>
  <w:style w:type="character" w:styleId="HTMLTypewriter">
    <w:name w:val="HTML Typewriter"/>
    <w:basedOn w:val="DefaultParagraphFont"/>
    <w:locked/>
    <w:rsid w:val="007D34C5"/>
    <w:rPr>
      <w:rFonts w:ascii="Courier New" w:hAnsi="Courier New" w:cs="Courier New"/>
      <w:sz w:val="20"/>
      <w:szCs w:val="20"/>
    </w:rPr>
  </w:style>
  <w:style w:type="paragraph" w:styleId="CommentSubject">
    <w:name w:val="annotation subject"/>
    <w:basedOn w:val="CommentText"/>
    <w:next w:val="CommentText"/>
    <w:link w:val="CommentSubjectChar"/>
    <w:locked/>
    <w:rsid w:val="00C77330"/>
    <w:rPr>
      <w:b/>
      <w:bCs/>
    </w:rPr>
  </w:style>
  <w:style w:type="character" w:customStyle="1" w:styleId="CommentTextChar">
    <w:name w:val="Comment Text Char"/>
    <w:basedOn w:val="DefaultParagraphFont"/>
    <w:link w:val="CommentText"/>
    <w:semiHidden/>
    <w:rsid w:val="00642559"/>
    <w:rPr>
      <w:rFonts w:ascii="Verdana" w:hAnsi="Verdana"/>
      <w:color w:val="000000"/>
      <w:sz w:val="16"/>
      <w:szCs w:val="16"/>
    </w:rPr>
  </w:style>
  <w:style w:type="character" w:customStyle="1" w:styleId="CommentSubjectChar">
    <w:name w:val="Comment Subject Char"/>
    <w:basedOn w:val="CommentTextChar"/>
    <w:link w:val="CommentSubject"/>
    <w:rsid w:val="00642559"/>
    <w:rPr>
      <w:b/>
      <w:bCs/>
    </w:rPr>
  </w:style>
  <w:style w:type="paragraph" w:customStyle="1" w:styleId="LightList-Accent31">
    <w:name w:val="Light List - Accent 31"/>
    <w:hidden/>
    <w:uiPriority w:val="99"/>
    <w:semiHidden/>
    <w:rsid w:val="00036411"/>
    <w:rPr>
      <w:color w:val="000000"/>
    </w:rPr>
  </w:style>
  <w:style w:type="table" w:styleId="TableGrid">
    <w:name w:val="Table Grid"/>
    <w:basedOn w:val="TableNormal"/>
    <w:locked/>
    <w:rsid w:val="00C77330"/>
    <w:pPr>
      <w:widowControl w:val="0"/>
      <w:suppressAutoHyphens/>
    </w:pPr>
    <w:rPr>
      <w:rFonts w:ascii="Verdana" w:hAnsi="Verdana"/>
      <w:sz w:val="16"/>
      <w:szCs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Aqua">
    <w:name w:val=".Code Aqua"/>
    <w:rsid w:val="00C77330"/>
    <w:rPr>
      <w:rFonts w:ascii="Courier New" w:hAnsi="Courier New"/>
      <w:color w:val="9DEDFF"/>
      <w:sz w:val="16"/>
    </w:rPr>
  </w:style>
  <w:style w:type="character" w:customStyle="1" w:styleId="CodeBlueDark">
    <w:name w:val=".Code Blue (Dark)"/>
    <w:rsid w:val="00C77330"/>
    <w:rPr>
      <w:rFonts w:ascii="Courier New" w:hAnsi="Courier New" w:cs="Courier New"/>
      <w:color w:val="0000FF"/>
      <w:sz w:val="16"/>
    </w:rPr>
  </w:style>
  <w:style w:type="character" w:customStyle="1" w:styleId="CodeBlueLight">
    <w:name w:val=".Code Blue (Light)"/>
    <w:rsid w:val="00C77330"/>
    <w:rPr>
      <w:rFonts w:ascii="Courier New" w:hAnsi="Courier New" w:cs="Courier New"/>
      <w:color w:val="0066FF"/>
      <w:sz w:val="16"/>
    </w:rPr>
  </w:style>
  <w:style w:type="character" w:customStyle="1" w:styleId="CodeBoldItalic">
    <w:name w:val=".Code Bold Italic"/>
    <w:rsid w:val="00C77330"/>
    <w:rPr>
      <w:rFonts w:ascii="Courier New" w:hAnsi="Courier New"/>
      <w:b/>
      <w:i/>
      <w:sz w:val="16"/>
    </w:rPr>
  </w:style>
  <w:style w:type="character" w:customStyle="1" w:styleId="CodeBrown">
    <w:name w:val=".Code Brown"/>
    <w:rsid w:val="00C77330"/>
    <w:rPr>
      <w:rFonts w:ascii="Courier New" w:hAnsi="Courier New"/>
      <w:color w:val="E16F15"/>
      <w:sz w:val="16"/>
    </w:rPr>
  </w:style>
  <w:style w:type="character" w:customStyle="1" w:styleId="CodeGreen">
    <w:name w:val=".Code Green"/>
    <w:rsid w:val="00C77330"/>
    <w:rPr>
      <w:rFonts w:ascii="Courier New" w:hAnsi="Courier New"/>
      <w:color w:val="008000"/>
      <w:sz w:val="16"/>
    </w:rPr>
  </w:style>
  <w:style w:type="character" w:customStyle="1" w:styleId="CodeItalic">
    <w:name w:val=".Code Italic"/>
    <w:rsid w:val="00C77330"/>
    <w:rPr>
      <w:rFonts w:ascii="Courier New" w:hAnsi="Courier New"/>
      <w:i/>
      <w:sz w:val="16"/>
    </w:rPr>
  </w:style>
  <w:style w:type="character" w:customStyle="1" w:styleId="CodeRedBright">
    <w:name w:val=".Code Red (Bright)"/>
    <w:rsid w:val="00C77330"/>
    <w:rPr>
      <w:rFonts w:ascii="Courier New" w:hAnsi="Courier New" w:cs="Courier New"/>
      <w:color w:val="FF003A"/>
      <w:sz w:val="16"/>
    </w:rPr>
  </w:style>
  <w:style w:type="character" w:customStyle="1" w:styleId="CodeRedDark">
    <w:name w:val=".Code Red (Dark)"/>
    <w:rsid w:val="00C77330"/>
    <w:rPr>
      <w:rFonts w:ascii="Courier New" w:hAnsi="Courier New" w:cs="Courier New"/>
      <w:color w:val="A31515"/>
      <w:sz w:val="16"/>
    </w:rPr>
  </w:style>
  <w:style w:type="character" w:customStyle="1" w:styleId="CodeStrikethrough">
    <w:name w:val=".Code Strikethrough"/>
    <w:rsid w:val="00C77330"/>
    <w:rPr>
      <w:rFonts w:ascii="Times New Roman" w:hAnsi="Times New Roman"/>
      <w:strike/>
      <w:dstrike w:val="0"/>
      <w:sz w:val="16"/>
    </w:rPr>
  </w:style>
  <w:style w:type="character" w:customStyle="1" w:styleId="CodeUnderline">
    <w:name w:val=".Code Underline"/>
    <w:rsid w:val="00C77330"/>
    <w:rPr>
      <w:rFonts w:ascii="Courier New" w:hAnsi="Courier New"/>
      <w:sz w:val="16"/>
      <w:u w:val="single"/>
    </w:rPr>
  </w:style>
  <w:style w:type="character" w:customStyle="1" w:styleId="EndnoteCharacters">
    <w:name w:val="Endnote Characters"/>
    <w:semiHidden/>
    <w:rsid w:val="00C77330"/>
    <w:rPr>
      <w:vertAlign w:val="superscript"/>
    </w:rPr>
  </w:style>
  <w:style w:type="character" w:customStyle="1" w:styleId="FootnoteCharacters">
    <w:name w:val="Footnote Characters"/>
    <w:semiHidden/>
    <w:rsid w:val="00C77330"/>
    <w:rPr>
      <w:vertAlign w:val="superscript"/>
    </w:rPr>
  </w:style>
  <w:style w:type="paragraph" w:customStyle="1" w:styleId="Index">
    <w:name w:val="Index"/>
    <w:basedOn w:val="Normal"/>
    <w:semiHidden/>
    <w:rsid w:val="00C77330"/>
    <w:pPr>
      <w:suppressLineNumbers/>
    </w:pPr>
    <w:rPr>
      <w:rFonts w:cs="Tahoma"/>
    </w:rPr>
  </w:style>
  <w:style w:type="paragraph" w:styleId="Index2">
    <w:name w:val="index 2"/>
    <w:basedOn w:val="Normal"/>
    <w:next w:val="Normal"/>
    <w:autoRedefine/>
    <w:rsid w:val="00C77330"/>
    <w:pPr>
      <w:ind w:left="480" w:hanging="240"/>
    </w:pPr>
  </w:style>
  <w:style w:type="paragraph" w:styleId="Index3">
    <w:name w:val="index 3"/>
    <w:basedOn w:val="Normal"/>
    <w:next w:val="Normal"/>
    <w:autoRedefine/>
    <w:rsid w:val="00C77330"/>
    <w:pPr>
      <w:ind w:left="720" w:hanging="240"/>
    </w:pPr>
  </w:style>
  <w:style w:type="paragraph" w:customStyle="1" w:styleId="MediumList2-Accent21">
    <w:name w:val="Medium List 2 - Accent 21"/>
    <w:hidden/>
    <w:uiPriority w:val="99"/>
    <w:semiHidden/>
    <w:rsid w:val="008275D1"/>
    <w:rPr>
      <w:color w:val="000000"/>
    </w:rPr>
  </w:style>
  <w:style w:type="paragraph" w:customStyle="1" w:styleId="ColorfulShading-Accent11">
    <w:name w:val="Colorful Shading - Accent 11"/>
    <w:hidden/>
    <w:uiPriority w:val="99"/>
    <w:semiHidden/>
    <w:rsid w:val="00CA59E5"/>
    <w:rPr>
      <w:color w:val="000000"/>
    </w:rPr>
  </w:style>
  <w:style w:type="character" w:customStyle="1" w:styleId="BodyChar">
    <w:name w:val=".Body Char"/>
    <w:basedOn w:val="DefaultParagraphFont"/>
    <w:link w:val="Body"/>
    <w:rsid w:val="00C77330"/>
    <w:rPr>
      <w:rFonts w:ascii="Verdana" w:hAnsi="Verdana"/>
      <w:color w:val="000000"/>
      <w:sz w:val="16"/>
      <w:szCs w:val="16"/>
    </w:rPr>
  </w:style>
  <w:style w:type="character" w:customStyle="1" w:styleId="CodeChar">
    <w:name w:val=".Code Char"/>
    <w:basedOn w:val="DefaultParagraphFont"/>
    <w:link w:val="Code"/>
    <w:rsid w:val="00C77330"/>
    <w:rPr>
      <w:rFonts w:ascii="Courier New" w:hAnsi="Courier New"/>
      <w:snapToGrid w:val="0"/>
      <w:color w:val="000000"/>
      <w:sz w:val="16"/>
      <w:szCs w:val="16"/>
    </w:rPr>
  </w:style>
  <w:style w:type="paragraph" w:styleId="Footer">
    <w:name w:val="footer"/>
    <w:basedOn w:val="Normal"/>
    <w:link w:val="FooterChar"/>
    <w:locked/>
    <w:rsid w:val="00C77330"/>
    <w:pPr>
      <w:tabs>
        <w:tab w:val="center" w:pos="4320"/>
        <w:tab w:val="right" w:pos="8640"/>
      </w:tabs>
    </w:pPr>
  </w:style>
  <w:style w:type="character" w:customStyle="1" w:styleId="FooterChar">
    <w:name w:val="Footer Char"/>
    <w:basedOn w:val="DefaultParagraphFont"/>
    <w:link w:val="Footer"/>
    <w:rsid w:val="00726ACA"/>
    <w:rPr>
      <w:rFonts w:ascii="Verdana" w:hAnsi="Verdana"/>
      <w:color w:val="000000"/>
      <w:sz w:val="16"/>
      <w:szCs w:val="16"/>
    </w:rPr>
  </w:style>
  <w:style w:type="paragraph" w:styleId="Caption">
    <w:name w:val="caption"/>
    <w:basedOn w:val="Normal"/>
    <w:next w:val="Normal"/>
    <w:qFormat/>
    <w:locked/>
    <w:rsid w:val="00C77330"/>
    <w:pPr>
      <w:spacing w:before="120" w:after="120"/>
    </w:pPr>
    <w:rPr>
      <w:b/>
      <w:bCs/>
    </w:rPr>
  </w:style>
  <w:style w:type="character" w:customStyle="1" w:styleId="WW8Num2z0">
    <w:name w:val="WW8Num2z0"/>
    <w:locked/>
    <w:rsid w:val="00C77330"/>
    <w:rPr>
      <w:rFonts w:ascii="Wingdings" w:hAnsi="Wingdings"/>
    </w:rPr>
  </w:style>
  <w:style w:type="character" w:customStyle="1" w:styleId="WW-Absatz-Standardschriftart">
    <w:name w:val="WW-Absatz-Standardschriftart"/>
    <w:locked/>
    <w:rsid w:val="00C77330"/>
  </w:style>
  <w:style w:type="character" w:customStyle="1" w:styleId="WW-WW8Num2z0">
    <w:name w:val="WW-WW8Num2z0"/>
    <w:locked/>
    <w:rsid w:val="00C77330"/>
    <w:rPr>
      <w:rFonts w:ascii="Wingdings" w:hAnsi="Wingdings"/>
    </w:rPr>
  </w:style>
  <w:style w:type="character" w:customStyle="1" w:styleId="WW-Absatz-Standardschriftart1">
    <w:name w:val="WW-Absatz-Standardschriftart1"/>
    <w:locked/>
    <w:rsid w:val="00C77330"/>
  </w:style>
  <w:style w:type="character" w:customStyle="1" w:styleId="WW-WW8Num2z01">
    <w:name w:val="WW-WW8Num2z01"/>
    <w:locked/>
    <w:rsid w:val="00C77330"/>
    <w:rPr>
      <w:rFonts w:ascii="AGaramond" w:hAnsi="AGaramond"/>
    </w:rPr>
  </w:style>
  <w:style w:type="character" w:customStyle="1" w:styleId="WW8Num2z1">
    <w:name w:val="WW8Num2z1"/>
    <w:locked/>
    <w:rsid w:val="00C77330"/>
    <w:rPr>
      <w:rFonts w:ascii="Helvetica" w:hAnsi="Helvetica"/>
      <w:b/>
      <w:i w:val="0"/>
      <w:sz w:val="16"/>
    </w:rPr>
  </w:style>
  <w:style w:type="character" w:customStyle="1" w:styleId="WW8Num6z0">
    <w:name w:val="WW8Num6z0"/>
    <w:locked/>
    <w:rsid w:val="00C77330"/>
    <w:rPr>
      <w:rFonts w:ascii="Symbol" w:hAnsi="Symbol"/>
    </w:rPr>
  </w:style>
  <w:style w:type="character" w:customStyle="1" w:styleId="WW8Num6z1">
    <w:name w:val="WW8Num6z1"/>
    <w:locked/>
    <w:rsid w:val="00C77330"/>
    <w:rPr>
      <w:rFonts w:ascii="Courier New" w:hAnsi="Courier New" w:cs="Courier New"/>
    </w:rPr>
  </w:style>
  <w:style w:type="character" w:customStyle="1" w:styleId="WW8Num6z2">
    <w:name w:val="WW8Num6z2"/>
    <w:locked/>
    <w:rsid w:val="00C77330"/>
    <w:rPr>
      <w:rFonts w:ascii="Wingdings" w:hAnsi="Wingdings"/>
    </w:rPr>
  </w:style>
  <w:style w:type="character" w:customStyle="1" w:styleId="WW8Num7z0">
    <w:name w:val="WW8Num7z0"/>
    <w:locked/>
    <w:rsid w:val="00C77330"/>
    <w:rPr>
      <w:rFonts w:ascii="AGaramond" w:hAnsi="AGaramond"/>
    </w:rPr>
  </w:style>
  <w:style w:type="character" w:customStyle="1" w:styleId="WW8Num8z0">
    <w:name w:val="WW8Num8z0"/>
    <w:locked/>
    <w:rsid w:val="00C77330"/>
    <w:rPr>
      <w:rFonts w:ascii="Symbol" w:hAnsi="Symbol"/>
    </w:rPr>
  </w:style>
  <w:style w:type="character" w:customStyle="1" w:styleId="WW8Num8z1">
    <w:name w:val="WW8Num8z1"/>
    <w:locked/>
    <w:rsid w:val="00C77330"/>
    <w:rPr>
      <w:rFonts w:ascii="Courier New" w:hAnsi="Courier New"/>
    </w:rPr>
  </w:style>
  <w:style w:type="character" w:customStyle="1" w:styleId="WW8Num8z2">
    <w:name w:val="WW8Num8z2"/>
    <w:locked/>
    <w:rsid w:val="00C77330"/>
    <w:rPr>
      <w:rFonts w:ascii="Wingdings" w:hAnsi="Wingdings"/>
    </w:rPr>
  </w:style>
  <w:style w:type="character" w:customStyle="1" w:styleId="WW8Num9z0">
    <w:name w:val="WW8Num9z0"/>
    <w:locked/>
    <w:rsid w:val="00C77330"/>
    <w:rPr>
      <w:rFonts w:ascii="Symbol" w:hAnsi="Symbol"/>
    </w:rPr>
  </w:style>
  <w:style w:type="character" w:customStyle="1" w:styleId="WW8Num9z1">
    <w:name w:val="WW8Num9z1"/>
    <w:locked/>
    <w:rsid w:val="00C77330"/>
    <w:rPr>
      <w:rFonts w:ascii="Courier New" w:hAnsi="Courier New" w:cs="Courier New"/>
    </w:rPr>
  </w:style>
  <w:style w:type="character" w:customStyle="1" w:styleId="WW8Num9z2">
    <w:name w:val="WW8Num9z2"/>
    <w:locked/>
    <w:rsid w:val="00C77330"/>
    <w:rPr>
      <w:rFonts w:ascii="Wingdings" w:hAnsi="Wingdings"/>
    </w:rPr>
  </w:style>
  <w:style w:type="character" w:customStyle="1" w:styleId="WW8Num10z0">
    <w:name w:val="WW8Num10z0"/>
    <w:locked/>
    <w:rsid w:val="00C77330"/>
    <w:rPr>
      <w:rFonts w:ascii="Symbol" w:hAnsi="Symbol"/>
    </w:rPr>
  </w:style>
  <w:style w:type="character" w:customStyle="1" w:styleId="WW8Num10z1">
    <w:name w:val="WW8Num10z1"/>
    <w:locked/>
    <w:rsid w:val="00C77330"/>
    <w:rPr>
      <w:rFonts w:ascii="Courier New" w:hAnsi="Courier New" w:cs="Courier New"/>
    </w:rPr>
  </w:style>
  <w:style w:type="character" w:customStyle="1" w:styleId="WW8Num10z2">
    <w:name w:val="WW8Num10z2"/>
    <w:locked/>
    <w:rsid w:val="00C77330"/>
    <w:rPr>
      <w:rFonts w:ascii="Wingdings" w:hAnsi="Wingdings"/>
    </w:rPr>
  </w:style>
  <w:style w:type="character" w:customStyle="1" w:styleId="WW8Num11z0">
    <w:name w:val="WW8Num11z0"/>
    <w:locked/>
    <w:rsid w:val="00C77330"/>
    <w:rPr>
      <w:rFonts w:ascii="AGaramond" w:hAnsi="AGaramond"/>
      <w:b w:val="0"/>
      <w:i/>
      <w:color w:val="000000"/>
      <w:sz w:val="40"/>
      <w:u w:val="none"/>
    </w:rPr>
  </w:style>
  <w:style w:type="character" w:customStyle="1" w:styleId="WW8Num12z0">
    <w:name w:val="WW8Num12z0"/>
    <w:locked/>
    <w:rsid w:val="00C77330"/>
    <w:rPr>
      <w:rFonts w:ascii="Symbol" w:hAnsi="Symbol"/>
    </w:rPr>
  </w:style>
  <w:style w:type="character" w:customStyle="1" w:styleId="WW8Num12z1">
    <w:name w:val="WW8Num12z1"/>
    <w:locked/>
    <w:rsid w:val="00C77330"/>
    <w:rPr>
      <w:rFonts w:ascii="Courier New" w:hAnsi="Courier New" w:cs="Courier New"/>
    </w:rPr>
  </w:style>
  <w:style w:type="character" w:customStyle="1" w:styleId="WW8Num12z2">
    <w:name w:val="WW8Num12z2"/>
    <w:locked/>
    <w:rsid w:val="00C77330"/>
    <w:rPr>
      <w:rFonts w:ascii="Wingdings" w:hAnsi="Wingdings"/>
    </w:rPr>
  </w:style>
  <w:style w:type="character" w:customStyle="1" w:styleId="WW8Num13z0">
    <w:name w:val="WW8Num13z0"/>
    <w:locked/>
    <w:rsid w:val="00C77330"/>
    <w:rPr>
      <w:rFonts w:ascii="Wingdings" w:hAnsi="Wingdings"/>
    </w:rPr>
  </w:style>
  <w:style w:type="character" w:customStyle="1" w:styleId="WW8Num15z0">
    <w:name w:val="WW8Num15z0"/>
    <w:locked/>
    <w:rsid w:val="00C77330"/>
    <w:rPr>
      <w:rFonts w:ascii="Symbol" w:hAnsi="Symbol"/>
    </w:rPr>
  </w:style>
  <w:style w:type="character" w:customStyle="1" w:styleId="WW8Num17z0">
    <w:name w:val="WW8Num17z0"/>
    <w:locked/>
    <w:rsid w:val="00C77330"/>
    <w:rPr>
      <w:rFonts w:ascii="Symbol" w:hAnsi="Symbol"/>
    </w:rPr>
  </w:style>
  <w:style w:type="character" w:customStyle="1" w:styleId="WW8Num17z1">
    <w:name w:val="WW8Num17z1"/>
    <w:locked/>
    <w:rsid w:val="00C77330"/>
    <w:rPr>
      <w:rFonts w:ascii="Courier New" w:hAnsi="Courier New"/>
    </w:rPr>
  </w:style>
  <w:style w:type="character" w:customStyle="1" w:styleId="WW8Num17z2">
    <w:name w:val="WW8Num17z2"/>
    <w:locked/>
    <w:rsid w:val="00C77330"/>
    <w:rPr>
      <w:rFonts w:ascii="Wingdings" w:hAnsi="Wingdings"/>
    </w:rPr>
  </w:style>
  <w:style w:type="character" w:customStyle="1" w:styleId="WW8Num18z0">
    <w:name w:val="WW8Num18z0"/>
    <w:locked/>
    <w:rsid w:val="00C77330"/>
    <w:rPr>
      <w:rFonts w:ascii="AGaramond" w:hAnsi="AGaramond"/>
      <w:b w:val="0"/>
      <w:i w:val="0"/>
      <w:color w:val="000000"/>
      <w:sz w:val="21"/>
      <w:u w:val="none"/>
    </w:rPr>
  </w:style>
  <w:style w:type="character" w:customStyle="1" w:styleId="WW8Num19z0">
    <w:name w:val="WW8Num19z0"/>
    <w:locked/>
    <w:rsid w:val="00C77330"/>
    <w:rPr>
      <w:b/>
    </w:rPr>
  </w:style>
  <w:style w:type="character" w:customStyle="1" w:styleId="WW8Num20z0">
    <w:name w:val="WW8Num20z0"/>
    <w:locked/>
    <w:rsid w:val="00C77330"/>
    <w:rPr>
      <w:rFonts w:ascii="AGaramond" w:hAnsi="AGaramond"/>
    </w:rPr>
  </w:style>
  <w:style w:type="character" w:customStyle="1" w:styleId="WW8Num22z0">
    <w:name w:val="WW8Num22z0"/>
    <w:locked/>
    <w:rsid w:val="00C77330"/>
    <w:rPr>
      <w:rFonts w:ascii="Symbol" w:hAnsi="Symbol"/>
    </w:rPr>
  </w:style>
  <w:style w:type="character" w:customStyle="1" w:styleId="WW8Num22z1">
    <w:name w:val="WW8Num22z1"/>
    <w:locked/>
    <w:rsid w:val="00C77330"/>
    <w:rPr>
      <w:rFonts w:ascii="Courier New" w:hAnsi="Courier New" w:cs="Courier New"/>
    </w:rPr>
  </w:style>
  <w:style w:type="character" w:customStyle="1" w:styleId="WW8Num22z2">
    <w:name w:val="WW8Num22z2"/>
    <w:locked/>
    <w:rsid w:val="00C77330"/>
    <w:rPr>
      <w:rFonts w:ascii="Wingdings" w:hAnsi="Wingdings"/>
    </w:rPr>
  </w:style>
  <w:style w:type="character" w:customStyle="1" w:styleId="WW8Num23z0">
    <w:name w:val="WW8Num23z0"/>
    <w:locked/>
    <w:rsid w:val="00C77330"/>
    <w:rPr>
      <w:rFonts w:ascii="Wingdings" w:hAnsi="Wingdings"/>
    </w:rPr>
  </w:style>
  <w:style w:type="character" w:customStyle="1" w:styleId="WW8Num26z0">
    <w:name w:val="WW8Num26z0"/>
    <w:locked/>
    <w:rsid w:val="00C77330"/>
    <w:rPr>
      <w:rFonts w:ascii="Symbol" w:hAnsi="Symbol"/>
    </w:rPr>
  </w:style>
  <w:style w:type="character" w:customStyle="1" w:styleId="WW8Num26z1">
    <w:name w:val="WW8Num26z1"/>
    <w:locked/>
    <w:rsid w:val="00C77330"/>
    <w:rPr>
      <w:rFonts w:ascii="Courier New" w:hAnsi="Courier New" w:cs="Courier New"/>
    </w:rPr>
  </w:style>
  <w:style w:type="character" w:customStyle="1" w:styleId="WW8Num26z2">
    <w:name w:val="WW8Num26z2"/>
    <w:locked/>
    <w:rsid w:val="00C77330"/>
    <w:rPr>
      <w:rFonts w:ascii="Wingdings" w:hAnsi="Wingdings"/>
    </w:rPr>
  </w:style>
  <w:style w:type="character" w:customStyle="1" w:styleId="WW8Num27z0">
    <w:name w:val="WW8Num27z0"/>
    <w:locked/>
    <w:rsid w:val="00C77330"/>
    <w:rPr>
      <w:rFonts w:ascii="AGaramond" w:hAnsi="AGaramond"/>
    </w:rPr>
  </w:style>
  <w:style w:type="character" w:customStyle="1" w:styleId="WW8Num28z0">
    <w:name w:val="WW8Num28z0"/>
    <w:locked/>
    <w:rsid w:val="00C77330"/>
    <w:rPr>
      <w:rFonts w:ascii="AGaramond" w:hAnsi="AGaramond"/>
    </w:rPr>
  </w:style>
  <w:style w:type="character" w:customStyle="1" w:styleId="WW8Num30z0">
    <w:name w:val="WW8Num30z0"/>
    <w:locked/>
    <w:rsid w:val="00C77330"/>
    <w:rPr>
      <w:rFonts w:ascii="Symbol" w:hAnsi="Symbol"/>
    </w:rPr>
  </w:style>
  <w:style w:type="character" w:customStyle="1" w:styleId="WW8Num30z1">
    <w:name w:val="WW8Num30z1"/>
    <w:locked/>
    <w:rsid w:val="00C77330"/>
    <w:rPr>
      <w:rFonts w:ascii="Courier New" w:hAnsi="Courier New"/>
    </w:rPr>
  </w:style>
  <w:style w:type="character" w:customStyle="1" w:styleId="WW8Num30z2">
    <w:name w:val="WW8Num30z2"/>
    <w:locked/>
    <w:rsid w:val="00C77330"/>
    <w:rPr>
      <w:rFonts w:ascii="Wingdings" w:hAnsi="Wingdings"/>
    </w:rPr>
  </w:style>
  <w:style w:type="character" w:customStyle="1" w:styleId="WW-DefaultParagraphFont">
    <w:name w:val="WW-Default Paragraph Font"/>
    <w:locked/>
    <w:rsid w:val="00C77330"/>
  </w:style>
  <w:style w:type="character" w:styleId="Strong">
    <w:name w:val="Strong"/>
    <w:basedOn w:val="WW-DefaultParagraphFont"/>
    <w:locked/>
    <w:rsid w:val="00C77330"/>
    <w:rPr>
      <w:b/>
    </w:rPr>
  </w:style>
  <w:style w:type="character" w:styleId="PageNumber">
    <w:name w:val="page number"/>
    <w:basedOn w:val="WW-DefaultParagraphFont"/>
    <w:locked/>
    <w:rsid w:val="00C77330"/>
  </w:style>
  <w:style w:type="character" w:customStyle="1" w:styleId="WW-FootnoteCharacters">
    <w:name w:val="WW-Footnote Characters"/>
    <w:locked/>
    <w:rsid w:val="00C77330"/>
    <w:rPr>
      <w:vertAlign w:val="superscript"/>
    </w:rPr>
  </w:style>
  <w:style w:type="character" w:customStyle="1" w:styleId="WW-FootnoteCharacters1">
    <w:name w:val="WW-Footnote Characters1"/>
    <w:basedOn w:val="WW-DefaultParagraphFont"/>
    <w:locked/>
    <w:rsid w:val="00C77330"/>
    <w:rPr>
      <w:vertAlign w:val="superscript"/>
    </w:rPr>
  </w:style>
  <w:style w:type="character" w:customStyle="1" w:styleId="WW-CommentReference">
    <w:name w:val="WW-Comment Reference"/>
    <w:basedOn w:val="WW-DefaultParagraphFont"/>
    <w:locked/>
    <w:rsid w:val="00C77330"/>
    <w:rPr>
      <w:sz w:val="16"/>
      <w:szCs w:val="16"/>
    </w:rPr>
  </w:style>
  <w:style w:type="character" w:customStyle="1" w:styleId="WW-EndnoteCharacters">
    <w:name w:val="WW-Endnote Characters"/>
    <w:locked/>
    <w:rsid w:val="00C77330"/>
    <w:rPr>
      <w:vertAlign w:val="superscript"/>
    </w:rPr>
  </w:style>
  <w:style w:type="character" w:customStyle="1" w:styleId="WW-EndnoteCharacters1">
    <w:name w:val="WW-Endnote Characters1"/>
    <w:locked/>
    <w:rsid w:val="00C77330"/>
  </w:style>
  <w:style w:type="character" w:customStyle="1" w:styleId="NumberingSymbols">
    <w:name w:val="Numbering Symbols"/>
    <w:semiHidden/>
    <w:locked/>
    <w:rsid w:val="00C77330"/>
  </w:style>
  <w:style w:type="paragraph" w:styleId="List">
    <w:name w:val="List"/>
    <w:basedOn w:val="Normal"/>
    <w:locked/>
    <w:rsid w:val="00C77330"/>
    <w:pPr>
      <w:spacing w:after="120"/>
    </w:pPr>
    <w:rPr>
      <w:rFonts w:cs="Tahoma"/>
    </w:rPr>
  </w:style>
  <w:style w:type="paragraph" w:customStyle="1" w:styleId="Heading">
    <w:name w:val="Heading"/>
    <w:basedOn w:val="Normal"/>
    <w:next w:val="Normal"/>
    <w:semiHidden/>
    <w:locked/>
    <w:rsid w:val="00C77330"/>
    <w:pPr>
      <w:keepNext/>
      <w:spacing w:before="240" w:after="120"/>
    </w:pPr>
    <w:rPr>
      <w:rFonts w:ascii="Arial" w:eastAsia="MS Mincho" w:hAnsi="Arial" w:cs="Tahoma"/>
      <w:sz w:val="28"/>
      <w:szCs w:val="28"/>
    </w:rPr>
  </w:style>
  <w:style w:type="paragraph" w:customStyle="1" w:styleId="WW-Caption">
    <w:name w:val="WW-Caption"/>
    <w:basedOn w:val="Normal"/>
    <w:locked/>
    <w:rsid w:val="00C77330"/>
    <w:pPr>
      <w:suppressLineNumbers/>
      <w:spacing w:before="120" w:after="120"/>
    </w:pPr>
    <w:rPr>
      <w:rFonts w:cs="Tahoma"/>
      <w:i/>
      <w:iCs/>
    </w:rPr>
  </w:style>
  <w:style w:type="paragraph" w:customStyle="1" w:styleId="WW-Index">
    <w:name w:val="WW-Index"/>
    <w:basedOn w:val="Normal"/>
    <w:locked/>
    <w:rsid w:val="00C77330"/>
    <w:pPr>
      <w:suppressLineNumbers/>
    </w:pPr>
    <w:rPr>
      <w:rFonts w:cs="Tahoma"/>
    </w:rPr>
  </w:style>
  <w:style w:type="paragraph" w:customStyle="1" w:styleId="WW-Heading">
    <w:name w:val="WW-Heading"/>
    <w:basedOn w:val="Normal"/>
    <w:next w:val="Normal"/>
    <w:locked/>
    <w:rsid w:val="00C77330"/>
    <w:pPr>
      <w:keepNext/>
      <w:spacing w:before="240" w:after="120"/>
    </w:pPr>
    <w:rPr>
      <w:rFonts w:ascii="Arial" w:eastAsia="MS Mincho" w:hAnsi="Arial" w:cs="Tahoma"/>
      <w:sz w:val="28"/>
      <w:szCs w:val="28"/>
    </w:rPr>
  </w:style>
  <w:style w:type="paragraph" w:customStyle="1" w:styleId="WW-Caption1">
    <w:name w:val="WW-Caption1"/>
    <w:basedOn w:val="Normal"/>
    <w:locked/>
    <w:rsid w:val="00C77330"/>
    <w:pPr>
      <w:suppressLineNumbers/>
      <w:spacing w:before="120" w:after="120"/>
    </w:pPr>
    <w:rPr>
      <w:rFonts w:cs="Tahoma"/>
      <w:i/>
      <w:iCs/>
    </w:rPr>
  </w:style>
  <w:style w:type="paragraph" w:customStyle="1" w:styleId="WW-Index1">
    <w:name w:val="WW-Index1"/>
    <w:basedOn w:val="Normal"/>
    <w:locked/>
    <w:rsid w:val="00C77330"/>
    <w:pPr>
      <w:suppressLineNumbers/>
    </w:pPr>
    <w:rPr>
      <w:rFonts w:cs="Tahoma"/>
    </w:rPr>
  </w:style>
  <w:style w:type="paragraph" w:customStyle="1" w:styleId="WW-Heading1">
    <w:name w:val="WW-Heading1"/>
    <w:basedOn w:val="Normal"/>
    <w:next w:val="Normal"/>
    <w:locked/>
    <w:rsid w:val="00C77330"/>
    <w:pPr>
      <w:keepNext/>
      <w:spacing w:before="240" w:after="120"/>
    </w:pPr>
    <w:rPr>
      <w:rFonts w:ascii="Arial" w:eastAsia="MS Mincho" w:hAnsi="Arial" w:cs="Tahoma"/>
      <w:sz w:val="28"/>
      <w:szCs w:val="28"/>
    </w:rPr>
  </w:style>
  <w:style w:type="paragraph" w:customStyle="1" w:styleId="WW-DocumentMap">
    <w:name w:val="WW-Document Map"/>
    <w:basedOn w:val="Normal"/>
    <w:locked/>
    <w:rsid w:val="00C77330"/>
    <w:pPr>
      <w:shd w:val="clear" w:color="auto" w:fill="000080"/>
    </w:pPr>
    <w:rPr>
      <w:rFonts w:ascii="Helvetica" w:eastAsia="MS Gothic" w:hAnsi="Helvetica"/>
    </w:rPr>
  </w:style>
  <w:style w:type="paragraph" w:customStyle="1" w:styleId="WW-Caption11">
    <w:name w:val="WW-Caption11"/>
    <w:basedOn w:val="Normal"/>
    <w:next w:val="Normal"/>
    <w:locked/>
    <w:rsid w:val="00C77330"/>
    <w:pPr>
      <w:spacing w:before="120" w:after="120"/>
    </w:pPr>
    <w:rPr>
      <w:b/>
      <w:bCs/>
    </w:rPr>
  </w:style>
  <w:style w:type="paragraph" w:customStyle="1" w:styleId="Tablecelltext">
    <w:name w:val="Table cell text"/>
    <w:basedOn w:val="Normal"/>
    <w:locked/>
    <w:rsid w:val="00C77330"/>
    <w:rPr>
      <w:rFonts w:ascii="Arial" w:hAnsi="Arial"/>
    </w:rPr>
  </w:style>
  <w:style w:type="paragraph" w:customStyle="1" w:styleId="WW-CommentText">
    <w:name w:val="WW-Comment Text"/>
    <w:basedOn w:val="Normal"/>
    <w:locked/>
    <w:rsid w:val="00C77330"/>
  </w:style>
  <w:style w:type="paragraph" w:customStyle="1" w:styleId="WW-CommentSubject">
    <w:name w:val="WW-Comment Subject"/>
    <w:basedOn w:val="WW-CommentText"/>
    <w:next w:val="WW-CommentText"/>
    <w:locked/>
    <w:rsid w:val="00C77330"/>
    <w:rPr>
      <w:b/>
      <w:bCs/>
    </w:rPr>
  </w:style>
  <w:style w:type="paragraph" w:customStyle="1" w:styleId="WW-BalloonText">
    <w:name w:val="WW-Balloon Text"/>
    <w:basedOn w:val="Normal"/>
    <w:locked/>
    <w:rsid w:val="00C77330"/>
    <w:rPr>
      <w:rFonts w:ascii="Tahoma" w:hAnsi="Tahoma" w:cs="Tahoma"/>
    </w:rPr>
  </w:style>
  <w:style w:type="paragraph" w:customStyle="1" w:styleId="Framecontents">
    <w:name w:val="Frame contents"/>
    <w:basedOn w:val="Normal"/>
    <w:semiHidden/>
    <w:locked/>
    <w:rsid w:val="00C77330"/>
    <w:pPr>
      <w:spacing w:after="120"/>
    </w:pPr>
  </w:style>
  <w:style w:type="paragraph" w:customStyle="1" w:styleId="WW-Framecontents">
    <w:name w:val="WW-Frame contents"/>
    <w:basedOn w:val="Normal"/>
    <w:locked/>
    <w:rsid w:val="00C77330"/>
    <w:pPr>
      <w:spacing w:after="120"/>
    </w:pPr>
  </w:style>
  <w:style w:type="paragraph" w:customStyle="1" w:styleId="WW-Framecontents1">
    <w:name w:val="WW-Frame contents1"/>
    <w:basedOn w:val="Normal"/>
    <w:locked/>
    <w:rsid w:val="00C77330"/>
    <w:pPr>
      <w:spacing w:after="120"/>
    </w:pPr>
  </w:style>
  <w:style w:type="character" w:customStyle="1" w:styleId="Body1Char">
    <w:name w:val=".Body 1 Char"/>
    <w:basedOn w:val="BodyChar"/>
    <w:link w:val="Body1"/>
    <w:rsid w:val="00C77330"/>
  </w:style>
  <w:style w:type="character" w:customStyle="1" w:styleId="CodeBold">
    <w:name w:val=".Code Bold"/>
    <w:rsid w:val="00C77330"/>
    <w:rPr>
      <w:rFonts w:ascii="Courier New" w:hAnsi="Courier New"/>
      <w:b/>
    </w:rPr>
  </w:style>
  <w:style w:type="character" w:customStyle="1" w:styleId="SubtleReference1">
    <w:name w:val="Subtle Reference1"/>
    <w:basedOn w:val="DefaultParagraphFont"/>
    <w:uiPriority w:val="31"/>
    <w:rsid w:val="008875C6"/>
    <w:rPr>
      <w:smallCaps/>
      <w:color w:val="C0504D" w:themeColor="accent2"/>
      <w:u w:val="single"/>
    </w:rPr>
  </w:style>
  <w:style w:type="character" w:styleId="HTMLCode">
    <w:name w:val="HTML Code"/>
    <w:basedOn w:val="DefaultParagraphFont"/>
    <w:locked/>
    <w:rsid w:val="00C77330"/>
    <w:rPr>
      <w:rFonts w:ascii="Consolas" w:hAnsi="Consolas"/>
      <w:sz w:val="20"/>
      <w:szCs w:val="20"/>
    </w:rPr>
  </w:style>
  <w:style w:type="paragraph" w:styleId="HTMLPreformatted">
    <w:name w:val="HTML Preformatted"/>
    <w:basedOn w:val="Normal"/>
    <w:link w:val="HTMLPreformattedChar"/>
    <w:locked/>
    <w:rsid w:val="00C77330"/>
    <w:rPr>
      <w:rFonts w:ascii="Consolas" w:hAnsi="Consolas"/>
      <w:sz w:val="20"/>
      <w:szCs w:val="20"/>
    </w:rPr>
  </w:style>
  <w:style w:type="character" w:customStyle="1" w:styleId="HTMLPreformattedChar">
    <w:name w:val="HTML Preformatted Char"/>
    <w:basedOn w:val="DefaultParagraphFont"/>
    <w:link w:val="HTMLPreformatted"/>
    <w:rsid w:val="00C77330"/>
    <w:rPr>
      <w:rFonts w:ascii="Consolas" w:hAnsi="Consolas"/>
      <w:color w:val="000000"/>
    </w:rPr>
  </w:style>
  <w:style w:type="paragraph" w:styleId="NormalWeb">
    <w:name w:val="Normal (Web)"/>
    <w:basedOn w:val="Normal"/>
    <w:locked/>
    <w:rsid w:val="00C77330"/>
    <w:rPr>
      <w:rFonts w:ascii="Times New Roman" w:hAnsi="Times New Roman"/>
      <w:sz w:val="24"/>
      <w:szCs w:val="24"/>
    </w:rPr>
  </w:style>
  <w:style w:type="character" w:styleId="SubtleReference">
    <w:name w:val="Subtle Reference"/>
    <w:basedOn w:val="DefaultParagraphFont"/>
    <w:uiPriority w:val="31"/>
    <w:rsid w:val="00C77330"/>
    <w:rPr>
      <w:smallCaps/>
      <w:color w:val="C0504D" w:themeColor="accent2"/>
      <w:u w:val="single"/>
    </w:rPr>
  </w:style>
  <w:style w:type="paragraph" w:styleId="ListParagraph">
    <w:name w:val="List Paragraph"/>
    <w:basedOn w:val="Normal"/>
    <w:uiPriority w:val="34"/>
    <w:qFormat/>
    <w:rsid w:val="001853C0"/>
    <w:pPr>
      <w:ind w:left="720"/>
      <w:contextualSpacing/>
    </w:p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testdriven.com" TargetMode="External"/><Relationship Id="rId8" Type="http://schemas.openxmlformats.org/officeDocument/2006/relationships/hyperlink" Target="http://behaviour-driven.org/" TargetMode="Externa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anning%20Template\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\Program Files\Microsoft Office\Templates\Manning Template\02 - Manning Word 2007 template 060608.dotm</Template>
  <TotalTime>0</TotalTime>
  <Pages>20</Pages>
  <Words>10144</Words>
  <Characters>57825</Characters>
  <Application>Microsoft Macintosh Word</Application>
  <DocSecurity>0</DocSecurity>
  <Lines>481</Lines>
  <Paragraphs>115</Paragraphs>
  <ScaleCrop>false</ScaleCrop>
  <HeadingPairs>
    <vt:vector size="2" baseType="variant">
      <vt:variant>
        <vt:lpstr>Title</vt:lpstr>
      </vt:variant>
      <vt:variant>
        <vt:i4>1</vt:i4>
      </vt:variant>
    </vt:vector>
  </HeadingPairs>
  <TitlesOfParts>
    <vt:vector size="1" baseType="lpstr">
      <vt:lpstr>IronRuby in Action</vt:lpstr>
    </vt:vector>
  </TitlesOfParts>
  <Company>Manning Publications Co.</Company>
  <LinksUpToDate>false</LinksUpToDate>
  <CharactersWithSpaces>71013</CharactersWithSpaces>
  <SharedDoc>false</SharedDoc>
  <HLinks>
    <vt:vector size="204" baseType="variant">
      <vt:variant>
        <vt:i4>7012475</vt:i4>
      </vt:variant>
      <vt:variant>
        <vt:i4>192</vt:i4>
      </vt:variant>
      <vt:variant>
        <vt:i4>0</vt:i4>
      </vt:variant>
      <vt:variant>
        <vt:i4>5</vt:i4>
      </vt:variant>
      <vt:variant>
        <vt:lpwstr>http://www.go-mono.com/mono-downloads/download.html</vt:lpwstr>
      </vt:variant>
      <vt:variant>
        <vt:lpwstr/>
      </vt:variant>
      <vt:variant>
        <vt:i4>393221</vt:i4>
      </vt:variant>
      <vt:variant>
        <vt:i4>189</vt:i4>
      </vt:variant>
      <vt:variant>
        <vt:i4>0</vt:i4>
      </vt:variant>
      <vt:variant>
        <vt:i4>5</vt:i4>
      </vt:variant>
      <vt:variant>
        <vt:lpwstr>http://ironruby.codeplex.com/Release/ProjectReleases.aspx</vt:lpwstr>
      </vt:variant>
      <vt:variant>
        <vt:lpwstr/>
      </vt:variant>
      <vt:variant>
        <vt:i4>5308510</vt:i4>
      </vt:variant>
      <vt:variant>
        <vt:i4>186</vt:i4>
      </vt:variant>
      <vt:variant>
        <vt:i4>0</vt:i4>
      </vt:variant>
      <vt:variant>
        <vt:i4>5</vt:i4>
      </vt:variant>
      <vt:variant>
        <vt:lpwstr>http://behaviour-driven.org/</vt:lpwstr>
      </vt:variant>
      <vt:variant>
        <vt:lpwstr/>
      </vt:variant>
      <vt:variant>
        <vt:i4>2752636</vt:i4>
      </vt:variant>
      <vt:variant>
        <vt:i4>183</vt:i4>
      </vt:variant>
      <vt:variant>
        <vt:i4>0</vt:i4>
      </vt:variant>
      <vt:variant>
        <vt:i4>5</vt:i4>
      </vt:variant>
      <vt:variant>
        <vt:lpwstr>http://testdriven.com/</vt:lpwstr>
      </vt:variant>
      <vt:variant>
        <vt:lpwstr/>
      </vt:variant>
      <vt:variant>
        <vt:i4>1179697</vt:i4>
      </vt:variant>
      <vt:variant>
        <vt:i4>176</vt:i4>
      </vt:variant>
      <vt:variant>
        <vt:i4>0</vt:i4>
      </vt:variant>
      <vt:variant>
        <vt:i4>5</vt:i4>
      </vt:variant>
      <vt:variant>
        <vt:lpwstr/>
      </vt:variant>
      <vt:variant>
        <vt:lpwstr>_Toc242065747</vt:lpwstr>
      </vt:variant>
      <vt:variant>
        <vt:i4>1179697</vt:i4>
      </vt:variant>
      <vt:variant>
        <vt:i4>170</vt:i4>
      </vt:variant>
      <vt:variant>
        <vt:i4>0</vt:i4>
      </vt:variant>
      <vt:variant>
        <vt:i4>5</vt:i4>
      </vt:variant>
      <vt:variant>
        <vt:lpwstr/>
      </vt:variant>
      <vt:variant>
        <vt:lpwstr>_Toc242065746</vt:lpwstr>
      </vt:variant>
      <vt:variant>
        <vt:i4>1179697</vt:i4>
      </vt:variant>
      <vt:variant>
        <vt:i4>164</vt:i4>
      </vt:variant>
      <vt:variant>
        <vt:i4>0</vt:i4>
      </vt:variant>
      <vt:variant>
        <vt:i4>5</vt:i4>
      </vt:variant>
      <vt:variant>
        <vt:lpwstr/>
      </vt:variant>
      <vt:variant>
        <vt:lpwstr>_Toc242065745</vt:lpwstr>
      </vt:variant>
      <vt:variant>
        <vt:i4>1179697</vt:i4>
      </vt:variant>
      <vt:variant>
        <vt:i4>158</vt:i4>
      </vt:variant>
      <vt:variant>
        <vt:i4>0</vt:i4>
      </vt:variant>
      <vt:variant>
        <vt:i4>5</vt:i4>
      </vt:variant>
      <vt:variant>
        <vt:lpwstr/>
      </vt:variant>
      <vt:variant>
        <vt:lpwstr>_Toc242065744</vt:lpwstr>
      </vt:variant>
      <vt:variant>
        <vt:i4>1179697</vt:i4>
      </vt:variant>
      <vt:variant>
        <vt:i4>152</vt:i4>
      </vt:variant>
      <vt:variant>
        <vt:i4>0</vt:i4>
      </vt:variant>
      <vt:variant>
        <vt:i4>5</vt:i4>
      </vt:variant>
      <vt:variant>
        <vt:lpwstr/>
      </vt:variant>
      <vt:variant>
        <vt:lpwstr>_Toc242065743</vt:lpwstr>
      </vt:variant>
      <vt:variant>
        <vt:i4>1179697</vt:i4>
      </vt:variant>
      <vt:variant>
        <vt:i4>146</vt:i4>
      </vt:variant>
      <vt:variant>
        <vt:i4>0</vt:i4>
      </vt:variant>
      <vt:variant>
        <vt:i4>5</vt:i4>
      </vt:variant>
      <vt:variant>
        <vt:lpwstr/>
      </vt:variant>
      <vt:variant>
        <vt:lpwstr>_Toc242065742</vt:lpwstr>
      </vt:variant>
      <vt:variant>
        <vt:i4>1179697</vt:i4>
      </vt:variant>
      <vt:variant>
        <vt:i4>140</vt:i4>
      </vt:variant>
      <vt:variant>
        <vt:i4>0</vt:i4>
      </vt:variant>
      <vt:variant>
        <vt:i4>5</vt:i4>
      </vt:variant>
      <vt:variant>
        <vt:lpwstr/>
      </vt:variant>
      <vt:variant>
        <vt:lpwstr>_Toc242065741</vt:lpwstr>
      </vt:variant>
      <vt:variant>
        <vt:i4>1179697</vt:i4>
      </vt:variant>
      <vt:variant>
        <vt:i4>134</vt:i4>
      </vt:variant>
      <vt:variant>
        <vt:i4>0</vt:i4>
      </vt:variant>
      <vt:variant>
        <vt:i4>5</vt:i4>
      </vt:variant>
      <vt:variant>
        <vt:lpwstr/>
      </vt:variant>
      <vt:variant>
        <vt:lpwstr>_Toc242065740</vt:lpwstr>
      </vt:variant>
      <vt:variant>
        <vt:i4>1376305</vt:i4>
      </vt:variant>
      <vt:variant>
        <vt:i4>128</vt:i4>
      </vt:variant>
      <vt:variant>
        <vt:i4>0</vt:i4>
      </vt:variant>
      <vt:variant>
        <vt:i4>5</vt:i4>
      </vt:variant>
      <vt:variant>
        <vt:lpwstr/>
      </vt:variant>
      <vt:variant>
        <vt:lpwstr>_Toc242065739</vt:lpwstr>
      </vt:variant>
      <vt:variant>
        <vt:i4>1376305</vt:i4>
      </vt:variant>
      <vt:variant>
        <vt:i4>122</vt:i4>
      </vt:variant>
      <vt:variant>
        <vt:i4>0</vt:i4>
      </vt:variant>
      <vt:variant>
        <vt:i4>5</vt:i4>
      </vt:variant>
      <vt:variant>
        <vt:lpwstr/>
      </vt:variant>
      <vt:variant>
        <vt:lpwstr>_Toc242065738</vt:lpwstr>
      </vt:variant>
      <vt:variant>
        <vt:i4>1376305</vt:i4>
      </vt:variant>
      <vt:variant>
        <vt:i4>116</vt:i4>
      </vt:variant>
      <vt:variant>
        <vt:i4>0</vt:i4>
      </vt:variant>
      <vt:variant>
        <vt:i4>5</vt:i4>
      </vt:variant>
      <vt:variant>
        <vt:lpwstr/>
      </vt:variant>
      <vt:variant>
        <vt:lpwstr>_Toc242065737</vt:lpwstr>
      </vt:variant>
      <vt:variant>
        <vt:i4>1376305</vt:i4>
      </vt:variant>
      <vt:variant>
        <vt:i4>110</vt:i4>
      </vt:variant>
      <vt:variant>
        <vt:i4>0</vt:i4>
      </vt:variant>
      <vt:variant>
        <vt:i4>5</vt:i4>
      </vt:variant>
      <vt:variant>
        <vt:lpwstr/>
      </vt:variant>
      <vt:variant>
        <vt:lpwstr>_Toc242065736</vt:lpwstr>
      </vt:variant>
      <vt:variant>
        <vt:i4>1376305</vt:i4>
      </vt:variant>
      <vt:variant>
        <vt:i4>104</vt:i4>
      </vt:variant>
      <vt:variant>
        <vt:i4>0</vt:i4>
      </vt:variant>
      <vt:variant>
        <vt:i4>5</vt:i4>
      </vt:variant>
      <vt:variant>
        <vt:lpwstr/>
      </vt:variant>
      <vt:variant>
        <vt:lpwstr>_Toc242065735</vt:lpwstr>
      </vt:variant>
      <vt:variant>
        <vt:i4>1376305</vt:i4>
      </vt:variant>
      <vt:variant>
        <vt:i4>98</vt:i4>
      </vt:variant>
      <vt:variant>
        <vt:i4>0</vt:i4>
      </vt:variant>
      <vt:variant>
        <vt:i4>5</vt:i4>
      </vt:variant>
      <vt:variant>
        <vt:lpwstr/>
      </vt:variant>
      <vt:variant>
        <vt:lpwstr>_Toc242065734</vt:lpwstr>
      </vt:variant>
      <vt:variant>
        <vt:i4>1376305</vt:i4>
      </vt:variant>
      <vt:variant>
        <vt:i4>92</vt:i4>
      </vt:variant>
      <vt:variant>
        <vt:i4>0</vt:i4>
      </vt:variant>
      <vt:variant>
        <vt:i4>5</vt:i4>
      </vt:variant>
      <vt:variant>
        <vt:lpwstr/>
      </vt:variant>
      <vt:variant>
        <vt:lpwstr>_Toc242065733</vt:lpwstr>
      </vt:variant>
      <vt:variant>
        <vt:i4>1376305</vt:i4>
      </vt:variant>
      <vt:variant>
        <vt:i4>86</vt:i4>
      </vt:variant>
      <vt:variant>
        <vt:i4>0</vt:i4>
      </vt:variant>
      <vt:variant>
        <vt:i4>5</vt:i4>
      </vt:variant>
      <vt:variant>
        <vt:lpwstr/>
      </vt:variant>
      <vt:variant>
        <vt:lpwstr>_Toc242065732</vt:lpwstr>
      </vt:variant>
      <vt:variant>
        <vt:i4>1376305</vt:i4>
      </vt:variant>
      <vt:variant>
        <vt:i4>80</vt:i4>
      </vt:variant>
      <vt:variant>
        <vt:i4>0</vt:i4>
      </vt:variant>
      <vt:variant>
        <vt:i4>5</vt:i4>
      </vt:variant>
      <vt:variant>
        <vt:lpwstr/>
      </vt:variant>
      <vt:variant>
        <vt:lpwstr>_Toc242065731</vt:lpwstr>
      </vt:variant>
      <vt:variant>
        <vt:i4>1376305</vt:i4>
      </vt:variant>
      <vt:variant>
        <vt:i4>74</vt:i4>
      </vt:variant>
      <vt:variant>
        <vt:i4>0</vt:i4>
      </vt:variant>
      <vt:variant>
        <vt:i4>5</vt:i4>
      </vt:variant>
      <vt:variant>
        <vt:lpwstr/>
      </vt:variant>
      <vt:variant>
        <vt:lpwstr>_Toc242065730</vt:lpwstr>
      </vt:variant>
      <vt:variant>
        <vt:i4>1310769</vt:i4>
      </vt:variant>
      <vt:variant>
        <vt:i4>68</vt:i4>
      </vt:variant>
      <vt:variant>
        <vt:i4>0</vt:i4>
      </vt:variant>
      <vt:variant>
        <vt:i4>5</vt:i4>
      </vt:variant>
      <vt:variant>
        <vt:lpwstr/>
      </vt:variant>
      <vt:variant>
        <vt:lpwstr>_Toc242065729</vt:lpwstr>
      </vt:variant>
      <vt:variant>
        <vt:i4>1310769</vt:i4>
      </vt:variant>
      <vt:variant>
        <vt:i4>62</vt:i4>
      </vt:variant>
      <vt:variant>
        <vt:i4>0</vt:i4>
      </vt:variant>
      <vt:variant>
        <vt:i4>5</vt:i4>
      </vt:variant>
      <vt:variant>
        <vt:lpwstr/>
      </vt:variant>
      <vt:variant>
        <vt:lpwstr>_Toc242065728</vt:lpwstr>
      </vt:variant>
      <vt:variant>
        <vt:i4>1310769</vt:i4>
      </vt:variant>
      <vt:variant>
        <vt:i4>56</vt:i4>
      </vt:variant>
      <vt:variant>
        <vt:i4>0</vt:i4>
      </vt:variant>
      <vt:variant>
        <vt:i4>5</vt:i4>
      </vt:variant>
      <vt:variant>
        <vt:lpwstr/>
      </vt:variant>
      <vt:variant>
        <vt:lpwstr>_Toc242065727</vt:lpwstr>
      </vt:variant>
      <vt:variant>
        <vt:i4>1310769</vt:i4>
      </vt:variant>
      <vt:variant>
        <vt:i4>50</vt:i4>
      </vt:variant>
      <vt:variant>
        <vt:i4>0</vt:i4>
      </vt:variant>
      <vt:variant>
        <vt:i4>5</vt:i4>
      </vt:variant>
      <vt:variant>
        <vt:lpwstr/>
      </vt:variant>
      <vt:variant>
        <vt:lpwstr>_Toc242065726</vt:lpwstr>
      </vt:variant>
      <vt:variant>
        <vt:i4>1310769</vt:i4>
      </vt:variant>
      <vt:variant>
        <vt:i4>44</vt:i4>
      </vt:variant>
      <vt:variant>
        <vt:i4>0</vt:i4>
      </vt:variant>
      <vt:variant>
        <vt:i4>5</vt:i4>
      </vt:variant>
      <vt:variant>
        <vt:lpwstr/>
      </vt:variant>
      <vt:variant>
        <vt:lpwstr>_Toc242065725</vt:lpwstr>
      </vt:variant>
      <vt:variant>
        <vt:i4>1310769</vt:i4>
      </vt:variant>
      <vt:variant>
        <vt:i4>38</vt:i4>
      </vt:variant>
      <vt:variant>
        <vt:i4>0</vt:i4>
      </vt:variant>
      <vt:variant>
        <vt:i4>5</vt:i4>
      </vt:variant>
      <vt:variant>
        <vt:lpwstr/>
      </vt:variant>
      <vt:variant>
        <vt:lpwstr>_Toc242065724</vt:lpwstr>
      </vt:variant>
      <vt:variant>
        <vt:i4>1310769</vt:i4>
      </vt:variant>
      <vt:variant>
        <vt:i4>32</vt:i4>
      </vt:variant>
      <vt:variant>
        <vt:i4>0</vt:i4>
      </vt:variant>
      <vt:variant>
        <vt:i4>5</vt:i4>
      </vt:variant>
      <vt:variant>
        <vt:lpwstr/>
      </vt:variant>
      <vt:variant>
        <vt:lpwstr>_Toc242065723</vt:lpwstr>
      </vt:variant>
      <vt:variant>
        <vt:i4>1310769</vt:i4>
      </vt:variant>
      <vt:variant>
        <vt:i4>26</vt:i4>
      </vt:variant>
      <vt:variant>
        <vt:i4>0</vt:i4>
      </vt:variant>
      <vt:variant>
        <vt:i4>5</vt:i4>
      </vt:variant>
      <vt:variant>
        <vt:lpwstr/>
      </vt:variant>
      <vt:variant>
        <vt:lpwstr>_Toc242065722</vt:lpwstr>
      </vt:variant>
      <vt:variant>
        <vt:i4>1310769</vt:i4>
      </vt:variant>
      <vt:variant>
        <vt:i4>20</vt:i4>
      </vt:variant>
      <vt:variant>
        <vt:i4>0</vt:i4>
      </vt:variant>
      <vt:variant>
        <vt:i4>5</vt:i4>
      </vt:variant>
      <vt:variant>
        <vt:lpwstr/>
      </vt:variant>
      <vt:variant>
        <vt:lpwstr>_Toc242065721</vt:lpwstr>
      </vt:variant>
      <vt:variant>
        <vt:i4>1310769</vt:i4>
      </vt:variant>
      <vt:variant>
        <vt:i4>14</vt:i4>
      </vt:variant>
      <vt:variant>
        <vt:i4>0</vt:i4>
      </vt:variant>
      <vt:variant>
        <vt:i4>5</vt:i4>
      </vt:variant>
      <vt:variant>
        <vt:lpwstr/>
      </vt:variant>
      <vt:variant>
        <vt:lpwstr>_Toc242065720</vt:lpwstr>
      </vt:variant>
      <vt:variant>
        <vt:i4>1507377</vt:i4>
      </vt:variant>
      <vt:variant>
        <vt:i4>8</vt:i4>
      </vt:variant>
      <vt:variant>
        <vt:i4>0</vt:i4>
      </vt:variant>
      <vt:variant>
        <vt:i4>5</vt:i4>
      </vt:variant>
      <vt:variant>
        <vt:lpwstr/>
      </vt:variant>
      <vt:variant>
        <vt:lpwstr>_Toc242065719</vt:lpwstr>
      </vt:variant>
      <vt:variant>
        <vt:i4>1507377</vt:i4>
      </vt:variant>
      <vt:variant>
        <vt:i4>2</vt:i4>
      </vt:variant>
      <vt:variant>
        <vt:i4>0</vt:i4>
      </vt:variant>
      <vt:variant>
        <vt:i4>5</vt:i4>
      </vt:variant>
      <vt:variant>
        <vt:lpwstr/>
      </vt:variant>
      <vt:variant>
        <vt:lpwstr>_Toc242065718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IronRuby in Action</dc:title>
  <dc:subject>Dynamic languages, why should I look at them</dc:subject>
  <dc:creator>Ivan Porto Carrero</dc:creator>
  <cp:keywords>IronRuby in Action</cp:keywords>
  <cp:lastModifiedBy>Ivan Porto Carrero</cp:lastModifiedBy>
  <cp:revision>3</cp:revision>
  <cp:lastPrinted>2007-12-03T16:26:00Z</cp:lastPrinted>
  <dcterms:created xsi:type="dcterms:W3CDTF">2009-10-09T14:17:00Z</dcterms:created>
  <dcterms:modified xsi:type="dcterms:W3CDTF">2009-10-12T10:11:00Z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